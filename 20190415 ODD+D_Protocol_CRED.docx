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78B1D" w14:textId="77777777" w:rsidR="00F50922" w:rsidRPr="007731CF" w:rsidRDefault="00F50922" w:rsidP="00F50922">
      <w:pPr>
        <w:pStyle w:val="Heading1"/>
        <w:numPr>
          <w:ilvl w:val="0"/>
          <w:numId w:val="0"/>
        </w:numPr>
        <w:rPr>
          <w:rFonts w:ascii="Times New Roman" w:hAnsi="Times New Roman" w:cs="Times New Roman"/>
          <w:sz w:val="24"/>
          <w:szCs w:val="24"/>
          <w:lang w:val="en-US"/>
        </w:rPr>
      </w:pPr>
      <w:bookmarkStart w:id="0" w:name="_Hlk3215086"/>
      <w:bookmarkEnd w:id="0"/>
      <w:r w:rsidRPr="007731CF">
        <w:rPr>
          <w:rFonts w:ascii="Times New Roman" w:hAnsi="Times New Roman" w:cs="Times New Roman"/>
          <w:sz w:val="24"/>
          <w:szCs w:val="24"/>
          <w:lang w:val="en-US"/>
        </w:rPr>
        <w:t xml:space="preserve">ODD+D protocol </w:t>
      </w:r>
      <w:r w:rsidR="004A0B8C" w:rsidRPr="007731CF">
        <w:rPr>
          <w:rFonts w:ascii="Times New Roman" w:hAnsi="Times New Roman" w:cs="Times New Roman"/>
          <w:sz w:val="24"/>
          <w:szCs w:val="24"/>
          <w:lang w:val="en-US"/>
        </w:rPr>
        <w:t>of the Credibility enhancing display (CRED) agent-based model.</w:t>
      </w:r>
    </w:p>
    <w:p w14:paraId="1F009CEC" w14:textId="77777777" w:rsidR="00F50922" w:rsidRPr="007731CF" w:rsidRDefault="00F50922" w:rsidP="00F50922">
      <w:pPr>
        <w:rPr>
          <w:lang w:val="en-US"/>
        </w:rPr>
      </w:pPr>
    </w:p>
    <w:p w14:paraId="7590C4DA" w14:textId="77777777" w:rsidR="00F50922" w:rsidRPr="007731CF" w:rsidRDefault="00F50922" w:rsidP="00F50922">
      <w:pPr>
        <w:rPr>
          <w:lang w:val="en-US"/>
        </w:rPr>
      </w:pPr>
    </w:p>
    <w:tbl>
      <w:tblPr>
        <w:tblW w:w="14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
        <w:gridCol w:w="1128"/>
        <w:gridCol w:w="6"/>
        <w:gridCol w:w="1149"/>
        <w:gridCol w:w="6"/>
        <w:gridCol w:w="2976"/>
        <w:gridCol w:w="6"/>
        <w:gridCol w:w="9280"/>
        <w:tblGridChange w:id="1">
          <w:tblGrid>
            <w:gridCol w:w="6"/>
            <w:gridCol w:w="1128"/>
            <w:gridCol w:w="6"/>
            <w:gridCol w:w="1149"/>
            <w:gridCol w:w="6"/>
            <w:gridCol w:w="2976"/>
            <w:gridCol w:w="6"/>
            <w:gridCol w:w="9280"/>
          </w:tblGrid>
        </w:tblGridChange>
      </w:tblGrid>
      <w:tr w:rsidR="00F50922" w:rsidRPr="007731CF" w14:paraId="28C17075" w14:textId="77777777" w:rsidTr="00AD4B4A">
        <w:trPr>
          <w:trHeight w:val="489"/>
        </w:trPr>
        <w:tc>
          <w:tcPr>
            <w:tcW w:w="1134" w:type="dxa"/>
            <w:gridSpan w:val="2"/>
            <w:vMerge w:val="restart"/>
            <w:tcBorders>
              <w:top w:val="single" w:sz="12" w:space="0" w:color="auto"/>
            </w:tcBorders>
            <w:textDirection w:val="btLr"/>
          </w:tcPr>
          <w:p w14:paraId="4DDCC519" w14:textId="77777777" w:rsidR="00F50922" w:rsidRPr="007731CF" w:rsidRDefault="00F50922" w:rsidP="00F50922">
            <w:pPr>
              <w:pStyle w:val="ListParagraph"/>
              <w:numPr>
                <w:ilvl w:val="0"/>
                <w:numId w:val="4"/>
              </w:numPr>
              <w:ind w:right="113"/>
              <w:jc w:val="right"/>
              <w:rPr>
                <w:sz w:val="18"/>
                <w:szCs w:val="18"/>
                <w:lang w:val="en-US"/>
              </w:rPr>
            </w:pPr>
            <w:r w:rsidRPr="007731CF">
              <w:rPr>
                <w:sz w:val="18"/>
                <w:szCs w:val="18"/>
                <w:lang w:val="en-US"/>
              </w:rPr>
              <w:t>Overview</w:t>
            </w:r>
          </w:p>
        </w:tc>
        <w:tc>
          <w:tcPr>
            <w:tcW w:w="1155" w:type="dxa"/>
            <w:gridSpan w:val="2"/>
            <w:vMerge w:val="restart"/>
            <w:vAlign w:val="center"/>
          </w:tcPr>
          <w:p w14:paraId="29822B1F" w14:textId="77777777" w:rsidR="00F50922" w:rsidRPr="007731CF" w:rsidRDefault="00F50922" w:rsidP="00756546">
            <w:pPr>
              <w:jc w:val="both"/>
              <w:rPr>
                <w:sz w:val="18"/>
                <w:szCs w:val="18"/>
                <w:lang w:val="en-US"/>
              </w:rPr>
            </w:pPr>
            <w:proofErr w:type="spellStart"/>
            <w:r w:rsidRPr="007731CF">
              <w:rPr>
                <w:sz w:val="18"/>
                <w:szCs w:val="18"/>
                <w:lang w:val="en-US"/>
              </w:rPr>
              <w:t>I.i</w:t>
            </w:r>
            <w:proofErr w:type="spellEnd"/>
            <w:r w:rsidRPr="007731CF">
              <w:rPr>
                <w:sz w:val="18"/>
                <w:szCs w:val="18"/>
                <w:lang w:val="en-US"/>
              </w:rPr>
              <w:t xml:space="preserve"> Purpose</w:t>
            </w:r>
          </w:p>
        </w:tc>
        <w:tc>
          <w:tcPr>
            <w:tcW w:w="2982" w:type="dxa"/>
            <w:gridSpan w:val="2"/>
            <w:tcBorders>
              <w:top w:val="single" w:sz="12" w:space="0" w:color="auto"/>
            </w:tcBorders>
            <w:vAlign w:val="center"/>
          </w:tcPr>
          <w:p w14:paraId="01BD1257" w14:textId="77777777" w:rsidR="00F50922" w:rsidRPr="007731CF" w:rsidRDefault="00F50922" w:rsidP="00756546">
            <w:pPr>
              <w:rPr>
                <w:sz w:val="18"/>
                <w:szCs w:val="18"/>
                <w:lang w:val="en-US"/>
              </w:rPr>
            </w:pPr>
            <w:proofErr w:type="spellStart"/>
            <w:r w:rsidRPr="007731CF">
              <w:rPr>
                <w:sz w:val="18"/>
                <w:szCs w:val="18"/>
                <w:lang w:val="en-US"/>
              </w:rPr>
              <w:t>I.i.a</w:t>
            </w:r>
            <w:proofErr w:type="spellEnd"/>
            <w:r w:rsidRPr="007731CF">
              <w:rPr>
                <w:sz w:val="18"/>
                <w:szCs w:val="18"/>
                <w:lang w:val="en-US"/>
              </w:rPr>
              <w:t xml:space="preserve"> What is the purpose of the study?</w:t>
            </w:r>
          </w:p>
        </w:tc>
        <w:tc>
          <w:tcPr>
            <w:tcW w:w="9286" w:type="dxa"/>
            <w:gridSpan w:val="2"/>
            <w:tcBorders>
              <w:top w:val="single" w:sz="12" w:space="0" w:color="auto"/>
            </w:tcBorders>
          </w:tcPr>
          <w:p w14:paraId="4D75516C" w14:textId="7DD3FFEF" w:rsidR="00F50922" w:rsidRPr="007731CF" w:rsidRDefault="0096463E" w:rsidP="00756546">
            <w:pPr>
              <w:rPr>
                <w:sz w:val="18"/>
                <w:szCs w:val="18"/>
                <w:lang w:val="en-US"/>
              </w:rPr>
            </w:pPr>
            <w:r>
              <w:rPr>
                <w:sz w:val="18"/>
                <w:szCs w:val="18"/>
                <w:lang w:val="en-US"/>
              </w:rPr>
              <w:t>To e</w:t>
            </w:r>
            <w:r w:rsidRPr="007731CF">
              <w:rPr>
                <w:sz w:val="18"/>
                <w:szCs w:val="18"/>
                <w:lang w:val="en-US"/>
              </w:rPr>
              <w:t xml:space="preserve">xplore </w:t>
            </w:r>
            <w:r w:rsidR="00595DBA" w:rsidRPr="007731CF">
              <w:rPr>
                <w:sz w:val="18"/>
                <w:szCs w:val="18"/>
                <w:lang w:val="en-US"/>
              </w:rPr>
              <w:t>the conditions under which religio</w:t>
            </w:r>
            <w:r>
              <w:rPr>
                <w:sz w:val="18"/>
                <w:szCs w:val="18"/>
                <w:lang w:val="en-US"/>
              </w:rPr>
              <w:t>us</w:t>
            </w:r>
            <w:r w:rsidR="00595DBA" w:rsidRPr="007731CF">
              <w:rPr>
                <w:sz w:val="18"/>
                <w:szCs w:val="18"/>
                <w:lang w:val="en-US"/>
              </w:rPr>
              <w:t xml:space="preserve"> beliefs increase or </w:t>
            </w:r>
            <w:r w:rsidR="006F2B2B" w:rsidRPr="007731CF">
              <w:rPr>
                <w:sz w:val="18"/>
                <w:szCs w:val="18"/>
                <w:lang w:val="en-US"/>
              </w:rPr>
              <w:t xml:space="preserve">decrease </w:t>
            </w:r>
            <w:r w:rsidR="00595DBA" w:rsidRPr="007731CF">
              <w:rPr>
                <w:sz w:val="18"/>
                <w:szCs w:val="18"/>
                <w:lang w:val="en-US"/>
              </w:rPr>
              <w:t xml:space="preserve">in artificial societies designed to represent </w:t>
            </w:r>
            <w:r>
              <w:rPr>
                <w:sz w:val="18"/>
                <w:szCs w:val="18"/>
                <w:lang w:val="en-US"/>
              </w:rPr>
              <w:t xml:space="preserve">a contemporary </w:t>
            </w:r>
            <w:r w:rsidR="006F2B2B" w:rsidRPr="007731CF">
              <w:rPr>
                <w:sz w:val="18"/>
                <w:szCs w:val="18"/>
                <w:lang w:val="en-US"/>
              </w:rPr>
              <w:t xml:space="preserve">Western </w:t>
            </w:r>
            <w:r>
              <w:rPr>
                <w:sz w:val="18"/>
                <w:szCs w:val="18"/>
                <w:lang w:val="en-US"/>
              </w:rPr>
              <w:t>city.</w:t>
            </w:r>
          </w:p>
        </w:tc>
      </w:tr>
      <w:tr w:rsidR="00F50922" w:rsidRPr="007731CF" w14:paraId="7C02E4E4" w14:textId="77777777" w:rsidTr="00AD4B4A">
        <w:trPr>
          <w:trHeight w:val="460"/>
        </w:trPr>
        <w:tc>
          <w:tcPr>
            <w:tcW w:w="1134" w:type="dxa"/>
            <w:gridSpan w:val="2"/>
            <w:vMerge/>
          </w:tcPr>
          <w:p w14:paraId="20040947" w14:textId="77777777" w:rsidR="00F50922" w:rsidRPr="007731CF" w:rsidRDefault="00F50922" w:rsidP="00756546">
            <w:pPr>
              <w:jc w:val="both"/>
              <w:rPr>
                <w:sz w:val="18"/>
                <w:szCs w:val="18"/>
                <w:lang w:val="en-US"/>
              </w:rPr>
            </w:pPr>
          </w:p>
        </w:tc>
        <w:tc>
          <w:tcPr>
            <w:tcW w:w="1155" w:type="dxa"/>
            <w:gridSpan w:val="2"/>
            <w:vMerge/>
            <w:vAlign w:val="center"/>
          </w:tcPr>
          <w:p w14:paraId="55E4BB4A" w14:textId="77777777" w:rsidR="00F50922" w:rsidRPr="007731CF" w:rsidRDefault="00F50922" w:rsidP="00756546">
            <w:pPr>
              <w:jc w:val="both"/>
              <w:rPr>
                <w:sz w:val="18"/>
                <w:szCs w:val="18"/>
                <w:lang w:val="en-US"/>
              </w:rPr>
            </w:pPr>
          </w:p>
        </w:tc>
        <w:tc>
          <w:tcPr>
            <w:tcW w:w="2982" w:type="dxa"/>
            <w:gridSpan w:val="2"/>
            <w:vAlign w:val="center"/>
          </w:tcPr>
          <w:p w14:paraId="42F1DF33" w14:textId="77777777" w:rsidR="00F50922" w:rsidRPr="007731CF" w:rsidRDefault="00F50922" w:rsidP="00756546">
            <w:pPr>
              <w:rPr>
                <w:sz w:val="18"/>
                <w:szCs w:val="18"/>
                <w:lang w:val="en-US"/>
              </w:rPr>
            </w:pPr>
            <w:proofErr w:type="spellStart"/>
            <w:r w:rsidRPr="007731CF">
              <w:rPr>
                <w:sz w:val="18"/>
                <w:szCs w:val="18"/>
                <w:lang w:val="en-US"/>
              </w:rPr>
              <w:t>I.i.b</w:t>
            </w:r>
            <w:proofErr w:type="spellEnd"/>
            <w:r w:rsidRPr="007731CF">
              <w:rPr>
                <w:sz w:val="18"/>
                <w:szCs w:val="18"/>
                <w:lang w:val="en-US"/>
              </w:rPr>
              <w:t xml:space="preserve"> For whom is the model designed?</w:t>
            </w:r>
          </w:p>
        </w:tc>
        <w:tc>
          <w:tcPr>
            <w:tcW w:w="9286" w:type="dxa"/>
            <w:gridSpan w:val="2"/>
          </w:tcPr>
          <w:p w14:paraId="540C6EC9" w14:textId="49C56AE1" w:rsidR="00F50922" w:rsidRPr="007731CF" w:rsidRDefault="00F50922" w:rsidP="00756546">
            <w:pPr>
              <w:rPr>
                <w:sz w:val="18"/>
                <w:szCs w:val="18"/>
                <w:lang w:val="en-US"/>
              </w:rPr>
            </w:pPr>
            <w:r w:rsidRPr="007731CF">
              <w:rPr>
                <w:sz w:val="18"/>
                <w:szCs w:val="18"/>
                <w:lang w:val="en-US"/>
              </w:rPr>
              <w:t xml:space="preserve">For </w:t>
            </w:r>
            <w:r w:rsidR="0096463E">
              <w:rPr>
                <w:sz w:val="18"/>
                <w:szCs w:val="18"/>
                <w:lang w:val="en-US"/>
              </w:rPr>
              <w:t xml:space="preserve">social scientists and cognitive </w:t>
            </w:r>
            <w:r w:rsidRPr="007731CF">
              <w:rPr>
                <w:sz w:val="18"/>
                <w:szCs w:val="18"/>
                <w:lang w:val="en-US"/>
              </w:rPr>
              <w:t xml:space="preserve">scientists, particularly those interested in </w:t>
            </w:r>
            <w:r w:rsidR="00941D51" w:rsidRPr="007731CF">
              <w:rPr>
                <w:sz w:val="18"/>
                <w:szCs w:val="18"/>
                <w:lang w:val="en-US"/>
              </w:rPr>
              <w:t xml:space="preserve">the </w:t>
            </w:r>
            <w:r w:rsidR="00F40CFA" w:rsidRPr="007731CF">
              <w:rPr>
                <w:sz w:val="18"/>
                <w:szCs w:val="18"/>
                <w:lang w:val="en-US"/>
              </w:rPr>
              <w:t xml:space="preserve">dynamics </w:t>
            </w:r>
            <w:r w:rsidR="00941D51" w:rsidRPr="007731CF">
              <w:rPr>
                <w:sz w:val="18"/>
                <w:szCs w:val="18"/>
                <w:lang w:val="en-US"/>
              </w:rPr>
              <w:t xml:space="preserve">of </w:t>
            </w:r>
            <w:r w:rsidR="00F40CFA" w:rsidRPr="007731CF">
              <w:rPr>
                <w:sz w:val="18"/>
                <w:szCs w:val="18"/>
                <w:lang w:val="en-US"/>
              </w:rPr>
              <w:t xml:space="preserve">natural </w:t>
            </w:r>
            <w:r w:rsidR="0096463E">
              <w:rPr>
                <w:sz w:val="18"/>
                <w:szCs w:val="18"/>
                <w:lang w:val="en-US"/>
              </w:rPr>
              <w:t>versus</w:t>
            </w:r>
            <w:r w:rsidR="00F40CFA" w:rsidRPr="007731CF">
              <w:rPr>
                <w:sz w:val="18"/>
                <w:szCs w:val="18"/>
                <w:lang w:val="en-US"/>
              </w:rPr>
              <w:t xml:space="preserve"> super</w:t>
            </w:r>
            <w:r w:rsidRPr="007731CF">
              <w:rPr>
                <w:sz w:val="18"/>
                <w:szCs w:val="18"/>
                <w:lang w:val="en-US"/>
              </w:rPr>
              <w:t xml:space="preserve">natural </w:t>
            </w:r>
            <w:r w:rsidR="00F40CFA" w:rsidRPr="007731CF">
              <w:rPr>
                <w:sz w:val="18"/>
                <w:szCs w:val="18"/>
                <w:lang w:val="en-US"/>
              </w:rPr>
              <w:t xml:space="preserve">beliefs </w:t>
            </w:r>
          </w:p>
        </w:tc>
      </w:tr>
      <w:tr w:rsidR="00F50922" w:rsidRPr="007731CF" w14:paraId="612AD567" w14:textId="77777777" w:rsidTr="00AD4B4A">
        <w:trPr>
          <w:trHeight w:val="422"/>
        </w:trPr>
        <w:tc>
          <w:tcPr>
            <w:tcW w:w="1134" w:type="dxa"/>
            <w:gridSpan w:val="2"/>
            <w:vMerge/>
          </w:tcPr>
          <w:p w14:paraId="1613F0CC" w14:textId="77777777" w:rsidR="00F50922" w:rsidRPr="007731CF" w:rsidRDefault="00F50922" w:rsidP="00756546">
            <w:pPr>
              <w:jc w:val="both"/>
              <w:rPr>
                <w:sz w:val="18"/>
                <w:szCs w:val="18"/>
                <w:lang w:val="en-US"/>
              </w:rPr>
            </w:pPr>
          </w:p>
        </w:tc>
        <w:tc>
          <w:tcPr>
            <w:tcW w:w="1155" w:type="dxa"/>
            <w:gridSpan w:val="2"/>
            <w:vMerge w:val="restart"/>
            <w:vAlign w:val="center"/>
          </w:tcPr>
          <w:p w14:paraId="1609803A" w14:textId="77777777" w:rsidR="00F50922" w:rsidRPr="007731CF" w:rsidRDefault="00F50922" w:rsidP="00756546">
            <w:pPr>
              <w:jc w:val="both"/>
              <w:rPr>
                <w:sz w:val="18"/>
                <w:szCs w:val="18"/>
                <w:lang w:val="en-US"/>
              </w:rPr>
            </w:pPr>
            <w:proofErr w:type="spellStart"/>
            <w:r w:rsidRPr="007731CF">
              <w:rPr>
                <w:sz w:val="18"/>
                <w:szCs w:val="18"/>
                <w:lang w:val="en-US"/>
              </w:rPr>
              <w:t>I.ii</w:t>
            </w:r>
            <w:proofErr w:type="spellEnd"/>
            <w:r w:rsidRPr="007731CF">
              <w:rPr>
                <w:sz w:val="18"/>
                <w:szCs w:val="18"/>
                <w:lang w:val="en-US"/>
              </w:rPr>
              <w:t xml:space="preserve"> Entities, state variables and scales</w:t>
            </w:r>
          </w:p>
        </w:tc>
        <w:tc>
          <w:tcPr>
            <w:tcW w:w="2982" w:type="dxa"/>
            <w:gridSpan w:val="2"/>
            <w:vAlign w:val="center"/>
          </w:tcPr>
          <w:p w14:paraId="0588FACE" w14:textId="77777777" w:rsidR="00F50922" w:rsidRPr="007731CF" w:rsidRDefault="00F50922" w:rsidP="00756546">
            <w:pPr>
              <w:rPr>
                <w:sz w:val="18"/>
                <w:szCs w:val="18"/>
                <w:lang w:val="en-US"/>
              </w:rPr>
            </w:pPr>
            <w:proofErr w:type="spellStart"/>
            <w:r w:rsidRPr="007731CF">
              <w:rPr>
                <w:sz w:val="18"/>
                <w:szCs w:val="18"/>
                <w:lang w:val="en-US"/>
              </w:rPr>
              <w:t>I.ii.a</w:t>
            </w:r>
            <w:proofErr w:type="spellEnd"/>
            <w:r w:rsidRPr="007731CF">
              <w:rPr>
                <w:sz w:val="18"/>
                <w:szCs w:val="18"/>
                <w:lang w:val="en-US"/>
              </w:rPr>
              <w:t xml:space="preserve"> What kinds of entities are in the model?</w:t>
            </w:r>
          </w:p>
        </w:tc>
        <w:tc>
          <w:tcPr>
            <w:tcW w:w="9286" w:type="dxa"/>
            <w:gridSpan w:val="2"/>
          </w:tcPr>
          <w:p w14:paraId="730A5A1E" w14:textId="18D71390" w:rsidR="00F50922" w:rsidRPr="007731CF" w:rsidRDefault="00BD5F23" w:rsidP="00F50922">
            <w:pPr>
              <w:pStyle w:val="ListParagraph"/>
              <w:numPr>
                <w:ilvl w:val="0"/>
                <w:numId w:val="3"/>
              </w:numPr>
              <w:ind w:left="162" w:hanging="180"/>
              <w:rPr>
                <w:sz w:val="18"/>
                <w:szCs w:val="18"/>
                <w:lang w:val="en-US"/>
              </w:rPr>
            </w:pPr>
            <w:r w:rsidRPr="007731CF">
              <w:rPr>
                <w:sz w:val="18"/>
                <w:szCs w:val="18"/>
                <w:lang w:val="en-US"/>
              </w:rPr>
              <w:t>H</w:t>
            </w:r>
            <w:r w:rsidR="00F50922" w:rsidRPr="007731CF">
              <w:rPr>
                <w:sz w:val="18"/>
                <w:szCs w:val="18"/>
                <w:lang w:val="en-US"/>
              </w:rPr>
              <w:t xml:space="preserve">uman agents </w:t>
            </w:r>
            <w:r w:rsidR="00597DD0">
              <w:rPr>
                <w:sz w:val="18"/>
                <w:szCs w:val="18"/>
                <w:lang w:val="en-US"/>
              </w:rPr>
              <w:t>(either in majority group or minority group)</w:t>
            </w:r>
          </w:p>
          <w:p w14:paraId="6F303452" w14:textId="6E86C4BC" w:rsidR="00B23EF4" w:rsidRPr="007731CF" w:rsidRDefault="00B23EF4" w:rsidP="00B23EF4">
            <w:pPr>
              <w:pStyle w:val="ListParagraph"/>
              <w:numPr>
                <w:ilvl w:val="0"/>
                <w:numId w:val="3"/>
              </w:numPr>
              <w:ind w:left="162" w:hanging="180"/>
              <w:rPr>
                <w:sz w:val="18"/>
                <w:szCs w:val="18"/>
                <w:lang w:val="en-US"/>
              </w:rPr>
            </w:pPr>
            <w:r w:rsidRPr="007731CF">
              <w:rPr>
                <w:sz w:val="18"/>
                <w:szCs w:val="18"/>
                <w:lang w:val="en-US"/>
              </w:rPr>
              <w:t>Religious clubs</w:t>
            </w:r>
            <w:r w:rsidR="0096463E">
              <w:rPr>
                <w:sz w:val="18"/>
                <w:szCs w:val="18"/>
                <w:lang w:val="en-US"/>
              </w:rPr>
              <w:t>;</w:t>
            </w:r>
            <w:r w:rsidR="00D04672">
              <w:rPr>
                <w:sz w:val="18"/>
                <w:szCs w:val="18"/>
                <w:lang w:val="en-US"/>
              </w:rPr>
              <w:t xml:space="preserve"> agents may affiliate to specific clubs</w:t>
            </w:r>
            <w:r w:rsidRPr="007731CF">
              <w:rPr>
                <w:sz w:val="18"/>
                <w:szCs w:val="18"/>
                <w:lang w:val="en-US"/>
              </w:rPr>
              <w:t xml:space="preserve"> </w:t>
            </w:r>
          </w:p>
          <w:p w14:paraId="54786854" w14:textId="433641C7" w:rsidR="00D04672" w:rsidRDefault="00E1085B" w:rsidP="00873701">
            <w:pPr>
              <w:pStyle w:val="ListParagraph"/>
              <w:numPr>
                <w:ilvl w:val="0"/>
                <w:numId w:val="3"/>
              </w:numPr>
              <w:ind w:left="162" w:hanging="180"/>
              <w:rPr>
                <w:sz w:val="18"/>
                <w:szCs w:val="18"/>
                <w:lang w:val="en-US"/>
              </w:rPr>
            </w:pPr>
            <w:r w:rsidRPr="007731CF">
              <w:rPr>
                <w:sz w:val="18"/>
                <w:szCs w:val="18"/>
                <w:lang w:val="en-US"/>
              </w:rPr>
              <w:t>Employers</w:t>
            </w:r>
            <w:r w:rsidR="0096463E">
              <w:rPr>
                <w:sz w:val="18"/>
                <w:szCs w:val="18"/>
                <w:lang w:val="en-US"/>
              </w:rPr>
              <w:t xml:space="preserve">: </w:t>
            </w:r>
            <w:r w:rsidR="00D93BAD">
              <w:rPr>
                <w:sz w:val="18"/>
                <w:szCs w:val="18"/>
                <w:lang w:val="en-US"/>
              </w:rPr>
              <w:t>entities providin</w:t>
            </w:r>
            <w:r w:rsidR="00D04672">
              <w:rPr>
                <w:sz w:val="18"/>
                <w:szCs w:val="18"/>
                <w:lang w:val="en-US"/>
              </w:rPr>
              <w:t>g job positions to human agents</w:t>
            </w:r>
          </w:p>
          <w:p w14:paraId="27541EB5" w14:textId="33299F4C" w:rsidR="003E3E42" w:rsidRPr="00873701" w:rsidRDefault="003E3E42" w:rsidP="00873701">
            <w:pPr>
              <w:pStyle w:val="ListParagraph"/>
              <w:numPr>
                <w:ilvl w:val="0"/>
                <w:numId w:val="3"/>
              </w:numPr>
              <w:ind w:left="162" w:hanging="180"/>
              <w:rPr>
                <w:sz w:val="18"/>
                <w:szCs w:val="18"/>
                <w:lang w:val="en-US"/>
              </w:rPr>
            </w:pPr>
            <w:r>
              <w:rPr>
                <w:sz w:val="18"/>
                <w:szCs w:val="18"/>
                <w:lang w:val="en-US"/>
              </w:rPr>
              <w:t>Neighborhoods</w:t>
            </w:r>
            <w:r w:rsidR="0096463E">
              <w:rPr>
                <w:sz w:val="18"/>
                <w:szCs w:val="18"/>
                <w:lang w:val="en-US"/>
              </w:rPr>
              <w:t>:</w:t>
            </w:r>
            <w:r w:rsidR="00C128CC">
              <w:rPr>
                <w:sz w:val="18"/>
                <w:szCs w:val="18"/>
                <w:lang w:val="en-US"/>
              </w:rPr>
              <w:t xml:space="preserve"> human agents</w:t>
            </w:r>
            <w:r w:rsidR="0003514B">
              <w:rPr>
                <w:sz w:val="18"/>
                <w:szCs w:val="18"/>
                <w:lang w:val="en-US"/>
              </w:rPr>
              <w:t>’</w:t>
            </w:r>
            <w:r w:rsidR="00C128CC">
              <w:rPr>
                <w:sz w:val="18"/>
                <w:szCs w:val="18"/>
                <w:lang w:val="en-US"/>
              </w:rPr>
              <w:t xml:space="preserve"> living locations</w:t>
            </w:r>
          </w:p>
        </w:tc>
      </w:tr>
      <w:tr w:rsidR="00F50922" w:rsidRPr="007731CF" w14:paraId="69278E83" w14:textId="77777777" w:rsidTr="00AD4B4A">
        <w:trPr>
          <w:trHeight w:val="349"/>
        </w:trPr>
        <w:tc>
          <w:tcPr>
            <w:tcW w:w="1134" w:type="dxa"/>
            <w:gridSpan w:val="2"/>
            <w:vMerge/>
          </w:tcPr>
          <w:p w14:paraId="4349AD7B" w14:textId="77777777" w:rsidR="00F50922" w:rsidRPr="007731CF" w:rsidRDefault="00F50922" w:rsidP="00756546">
            <w:pPr>
              <w:jc w:val="both"/>
              <w:rPr>
                <w:sz w:val="18"/>
                <w:szCs w:val="18"/>
                <w:lang w:val="en-US"/>
              </w:rPr>
            </w:pPr>
          </w:p>
        </w:tc>
        <w:tc>
          <w:tcPr>
            <w:tcW w:w="1155" w:type="dxa"/>
            <w:gridSpan w:val="2"/>
            <w:vMerge/>
            <w:vAlign w:val="center"/>
          </w:tcPr>
          <w:p w14:paraId="7C911216" w14:textId="77777777" w:rsidR="00F50922" w:rsidRPr="007731CF" w:rsidRDefault="00F50922" w:rsidP="00756546">
            <w:pPr>
              <w:jc w:val="both"/>
              <w:rPr>
                <w:sz w:val="18"/>
                <w:szCs w:val="18"/>
                <w:lang w:val="en-US"/>
              </w:rPr>
            </w:pPr>
          </w:p>
        </w:tc>
        <w:tc>
          <w:tcPr>
            <w:tcW w:w="2982" w:type="dxa"/>
            <w:gridSpan w:val="2"/>
            <w:vAlign w:val="center"/>
          </w:tcPr>
          <w:p w14:paraId="646FBDFE" w14:textId="02F96C7F" w:rsidR="00F50922" w:rsidRPr="007731CF" w:rsidRDefault="00F50922" w:rsidP="00756546">
            <w:pPr>
              <w:rPr>
                <w:sz w:val="18"/>
                <w:szCs w:val="18"/>
                <w:lang w:val="en-US"/>
              </w:rPr>
            </w:pPr>
            <w:proofErr w:type="spellStart"/>
            <w:r w:rsidRPr="007731CF">
              <w:rPr>
                <w:sz w:val="18"/>
                <w:szCs w:val="18"/>
                <w:lang w:val="en-US"/>
              </w:rPr>
              <w:t>I.ii.b</w:t>
            </w:r>
            <w:proofErr w:type="spellEnd"/>
            <w:r w:rsidRPr="007731CF">
              <w:rPr>
                <w:sz w:val="18"/>
                <w:szCs w:val="18"/>
                <w:lang w:val="en-US"/>
              </w:rPr>
              <w:t xml:space="preserve"> By what attributes (i.e. state variables and parameters) are these entities </w:t>
            </w:r>
            <w:r w:rsidR="0096463E" w:rsidRPr="007731CF">
              <w:rPr>
                <w:sz w:val="18"/>
                <w:szCs w:val="18"/>
                <w:lang w:val="en-US"/>
              </w:rPr>
              <w:t>characteri</w:t>
            </w:r>
            <w:r w:rsidR="0096463E">
              <w:rPr>
                <w:sz w:val="18"/>
                <w:szCs w:val="18"/>
                <w:lang w:val="en-US"/>
              </w:rPr>
              <w:t>z</w:t>
            </w:r>
            <w:r w:rsidR="0096463E" w:rsidRPr="007731CF">
              <w:rPr>
                <w:sz w:val="18"/>
                <w:szCs w:val="18"/>
                <w:lang w:val="en-US"/>
              </w:rPr>
              <w:t>ed</w:t>
            </w:r>
            <w:r w:rsidRPr="007731CF">
              <w:rPr>
                <w:sz w:val="18"/>
                <w:szCs w:val="18"/>
                <w:lang w:val="en-US"/>
              </w:rPr>
              <w:t>?</w:t>
            </w:r>
          </w:p>
        </w:tc>
        <w:tc>
          <w:tcPr>
            <w:tcW w:w="9286" w:type="dxa"/>
            <w:gridSpan w:val="2"/>
          </w:tcPr>
          <w:p w14:paraId="2DD8979C" w14:textId="3E8DD72E" w:rsidR="00F50922" w:rsidRPr="007731CF" w:rsidRDefault="000F0EB0" w:rsidP="00756546">
            <w:pPr>
              <w:ind w:left="162" w:hanging="162"/>
              <w:rPr>
                <w:sz w:val="18"/>
                <w:szCs w:val="18"/>
                <w:lang w:val="en-US"/>
              </w:rPr>
            </w:pPr>
            <w:r w:rsidRPr="007731CF">
              <w:rPr>
                <w:sz w:val="18"/>
                <w:szCs w:val="18"/>
                <w:lang w:val="en-US"/>
              </w:rPr>
              <w:t>Humans:</w:t>
            </w:r>
            <w:r w:rsidR="00F50922" w:rsidRPr="007731CF">
              <w:rPr>
                <w:sz w:val="18"/>
                <w:szCs w:val="18"/>
                <w:lang w:val="en-US"/>
              </w:rPr>
              <w:t xml:space="preserve"> </w:t>
            </w:r>
          </w:p>
          <w:p w14:paraId="6284D9EC" w14:textId="3E0F6B15" w:rsidR="00375C4A" w:rsidRPr="007731CF" w:rsidRDefault="00FC0A29" w:rsidP="00375C4A">
            <w:pPr>
              <w:pStyle w:val="ListParagraph"/>
              <w:numPr>
                <w:ilvl w:val="0"/>
                <w:numId w:val="5"/>
              </w:numPr>
              <w:rPr>
                <w:sz w:val="18"/>
                <w:szCs w:val="18"/>
                <w:lang w:val="en-US"/>
              </w:rPr>
            </w:pPr>
            <w:r w:rsidRPr="007731CF">
              <w:rPr>
                <w:sz w:val="18"/>
                <w:szCs w:val="18"/>
                <w:lang w:val="en-US"/>
              </w:rPr>
              <w:t>Age</w:t>
            </w:r>
          </w:p>
          <w:p w14:paraId="708BE55C" w14:textId="69509CAD" w:rsidR="00FC0A29" w:rsidRPr="007731CF" w:rsidRDefault="00FC0A29" w:rsidP="00375C4A">
            <w:pPr>
              <w:pStyle w:val="ListParagraph"/>
              <w:numPr>
                <w:ilvl w:val="0"/>
                <w:numId w:val="5"/>
              </w:numPr>
              <w:rPr>
                <w:sz w:val="18"/>
                <w:szCs w:val="18"/>
                <w:lang w:val="en-US"/>
              </w:rPr>
            </w:pPr>
            <w:r w:rsidRPr="007731CF">
              <w:rPr>
                <w:sz w:val="18"/>
                <w:szCs w:val="18"/>
                <w:lang w:val="en-US"/>
              </w:rPr>
              <w:t>Agreeableness</w:t>
            </w:r>
          </w:p>
          <w:p w14:paraId="54979201" w14:textId="23A8403B" w:rsidR="00FC0A29" w:rsidRPr="007731CF" w:rsidRDefault="00E975FA" w:rsidP="00375C4A">
            <w:pPr>
              <w:pStyle w:val="ListParagraph"/>
              <w:numPr>
                <w:ilvl w:val="0"/>
                <w:numId w:val="5"/>
              </w:numPr>
              <w:rPr>
                <w:sz w:val="18"/>
                <w:szCs w:val="18"/>
                <w:lang w:val="en-US"/>
              </w:rPr>
            </w:pPr>
            <w:r w:rsidRPr="007731CF">
              <w:rPr>
                <w:sz w:val="18"/>
                <w:szCs w:val="18"/>
                <w:lang w:val="en-US"/>
              </w:rPr>
              <w:t>Charisma</w:t>
            </w:r>
          </w:p>
          <w:p w14:paraId="08B4CB70" w14:textId="7643ABF3" w:rsidR="00E975FA" w:rsidRPr="007731CF" w:rsidRDefault="00E975FA" w:rsidP="00375C4A">
            <w:pPr>
              <w:pStyle w:val="ListParagraph"/>
              <w:numPr>
                <w:ilvl w:val="0"/>
                <w:numId w:val="5"/>
              </w:numPr>
              <w:rPr>
                <w:sz w:val="18"/>
                <w:szCs w:val="18"/>
                <w:lang w:val="en-US"/>
              </w:rPr>
            </w:pPr>
            <w:r w:rsidRPr="007731CF">
              <w:rPr>
                <w:sz w:val="18"/>
                <w:szCs w:val="18"/>
                <w:lang w:val="en-US"/>
              </w:rPr>
              <w:t>Conscientiousness</w:t>
            </w:r>
          </w:p>
          <w:p w14:paraId="1D2888F5" w14:textId="157F4BDD" w:rsidR="00E975FA" w:rsidRPr="007731CF" w:rsidRDefault="00E975FA" w:rsidP="00375C4A">
            <w:pPr>
              <w:pStyle w:val="ListParagraph"/>
              <w:numPr>
                <w:ilvl w:val="0"/>
                <w:numId w:val="5"/>
              </w:numPr>
              <w:rPr>
                <w:sz w:val="18"/>
                <w:szCs w:val="18"/>
                <w:lang w:val="en-US"/>
              </w:rPr>
            </w:pPr>
            <w:r w:rsidRPr="007731CF">
              <w:rPr>
                <w:sz w:val="18"/>
                <w:szCs w:val="18"/>
                <w:lang w:val="en-US"/>
              </w:rPr>
              <w:t>Education, current</w:t>
            </w:r>
          </w:p>
          <w:p w14:paraId="4F8E2417" w14:textId="45CFD668" w:rsidR="00E975FA" w:rsidRPr="007731CF" w:rsidRDefault="00E975FA" w:rsidP="00375C4A">
            <w:pPr>
              <w:pStyle w:val="ListParagraph"/>
              <w:numPr>
                <w:ilvl w:val="0"/>
                <w:numId w:val="5"/>
              </w:numPr>
              <w:rPr>
                <w:sz w:val="18"/>
                <w:szCs w:val="18"/>
                <w:lang w:val="en-US"/>
              </w:rPr>
            </w:pPr>
            <w:r w:rsidRPr="007731CF">
              <w:rPr>
                <w:sz w:val="18"/>
                <w:szCs w:val="18"/>
                <w:lang w:val="en-US"/>
              </w:rPr>
              <w:t>Education, total</w:t>
            </w:r>
          </w:p>
          <w:p w14:paraId="51612DD8" w14:textId="53D007E6" w:rsidR="00E975FA" w:rsidRPr="007731CF" w:rsidRDefault="00C81156" w:rsidP="00375C4A">
            <w:pPr>
              <w:pStyle w:val="ListParagraph"/>
              <w:numPr>
                <w:ilvl w:val="0"/>
                <w:numId w:val="5"/>
              </w:numPr>
              <w:rPr>
                <w:sz w:val="18"/>
                <w:szCs w:val="18"/>
                <w:lang w:val="en-US"/>
              </w:rPr>
            </w:pPr>
            <w:r w:rsidRPr="007731CF">
              <w:rPr>
                <w:sz w:val="18"/>
                <w:szCs w:val="18"/>
                <w:lang w:val="en-US"/>
              </w:rPr>
              <w:t>E</w:t>
            </w:r>
            <w:r w:rsidR="00C072C5" w:rsidRPr="007731CF">
              <w:rPr>
                <w:sz w:val="18"/>
                <w:szCs w:val="18"/>
                <w:lang w:val="en-US"/>
              </w:rPr>
              <w:t>motionality</w:t>
            </w:r>
          </w:p>
          <w:p w14:paraId="6ECBE35C" w14:textId="23631A80" w:rsidR="00C072C5" w:rsidRDefault="00C072C5" w:rsidP="00375C4A">
            <w:pPr>
              <w:pStyle w:val="ListParagraph"/>
              <w:numPr>
                <w:ilvl w:val="0"/>
                <w:numId w:val="5"/>
              </w:numPr>
              <w:rPr>
                <w:sz w:val="18"/>
                <w:szCs w:val="18"/>
                <w:lang w:val="en-US"/>
              </w:rPr>
            </w:pPr>
            <w:r w:rsidRPr="007731CF">
              <w:rPr>
                <w:sz w:val="18"/>
                <w:szCs w:val="18"/>
                <w:lang w:val="en-US"/>
              </w:rPr>
              <w:t>Employer</w:t>
            </w:r>
          </w:p>
          <w:p w14:paraId="2BFC6F40" w14:textId="771E8B2A" w:rsidR="005606FB" w:rsidRPr="007731CF" w:rsidRDefault="005606FB" w:rsidP="00375C4A">
            <w:pPr>
              <w:pStyle w:val="ListParagraph"/>
              <w:numPr>
                <w:ilvl w:val="0"/>
                <w:numId w:val="5"/>
              </w:numPr>
              <w:rPr>
                <w:sz w:val="18"/>
                <w:szCs w:val="18"/>
                <w:lang w:val="en-US"/>
              </w:rPr>
            </w:pPr>
            <w:r>
              <w:rPr>
                <w:sz w:val="18"/>
                <w:szCs w:val="18"/>
                <w:lang w:val="en-US"/>
              </w:rPr>
              <w:t>Employer location</w:t>
            </w:r>
          </w:p>
          <w:p w14:paraId="61FBB086" w14:textId="30274925" w:rsidR="00C072C5" w:rsidRPr="007731CF" w:rsidRDefault="00C072C5" w:rsidP="00375C4A">
            <w:pPr>
              <w:pStyle w:val="ListParagraph"/>
              <w:numPr>
                <w:ilvl w:val="0"/>
                <w:numId w:val="5"/>
              </w:numPr>
              <w:rPr>
                <w:sz w:val="18"/>
                <w:szCs w:val="18"/>
                <w:lang w:val="en-US"/>
              </w:rPr>
            </w:pPr>
            <w:r w:rsidRPr="007731CF">
              <w:rPr>
                <w:sz w:val="18"/>
                <w:szCs w:val="18"/>
                <w:lang w:val="en-US"/>
              </w:rPr>
              <w:t>Existential Security</w:t>
            </w:r>
          </w:p>
          <w:p w14:paraId="6E2DE149" w14:textId="593A4106" w:rsidR="00481F23" w:rsidRPr="007731CF" w:rsidRDefault="00481F23" w:rsidP="00375C4A">
            <w:pPr>
              <w:pStyle w:val="ListParagraph"/>
              <w:numPr>
                <w:ilvl w:val="0"/>
                <w:numId w:val="5"/>
              </w:numPr>
              <w:rPr>
                <w:sz w:val="18"/>
                <w:szCs w:val="18"/>
                <w:lang w:val="en-US"/>
              </w:rPr>
            </w:pPr>
            <w:r w:rsidRPr="007731CF">
              <w:rPr>
                <w:sz w:val="18"/>
                <w:szCs w:val="18"/>
                <w:lang w:val="en-US"/>
              </w:rPr>
              <w:t>Extraversion</w:t>
            </w:r>
          </w:p>
          <w:p w14:paraId="2ADD69E8" w14:textId="250390BF" w:rsidR="00481F23" w:rsidRPr="007731CF" w:rsidRDefault="00481F23" w:rsidP="00375C4A">
            <w:pPr>
              <w:pStyle w:val="ListParagraph"/>
              <w:numPr>
                <w:ilvl w:val="0"/>
                <w:numId w:val="5"/>
              </w:numPr>
              <w:rPr>
                <w:sz w:val="18"/>
                <w:szCs w:val="18"/>
                <w:lang w:val="en-US"/>
              </w:rPr>
            </w:pPr>
            <w:r w:rsidRPr="007731CF">
              <w:rPr>
                <w:sz w:val="18"/>
                <w:szCs w:val="18"/>
                <w:lang w:val="en-US"/>
              </w:rPr>
              <w:t>Frustration</w:t>
            </w:r>
          </w:p>
          <w:p w14:paraId="14D4B6F2" w14:textId="158CC3EE" w:rsidR="00481F23" w:rsidRPr="007731CF" w:rsidRDefault="00481F23" w:rsidP="00375C4A">
            <w:pPr>
              <w:pStyle w:val="ListParagraph"/>
              <w:numPr>
                <w:ilvl w:val="0"/>
                <w:numId w:val="5"/>
              </w:numPr>
              <w:rPr>
                <w:sz w:val="18"/>
                <w:szCs w:val="18"/>
                <w:lang w:val="en-US"/>
              </w:rPr>
            </w:pPr>
            <w:r w:rsidRPr="007731CF">
              <w:rPr>
                <w:sz w:val="18"/>
                <w:szCs w:val="18"/>
                <w:lang w:val="en-US"/>
              </w:rPr>
              <w:t>Gender</w:t>
            </w:r>
          </w:p>
          <w:p w14:paraId="54453B3B" w14:textId="481A8B69" w:rsidR="00481F23" w:rsidRPr="007731CF" w:rsidRDefault="00481F23" w:rsidP="00375C4A">
            <w:pPr>
              <w:pStyle w:val="ListParagraph"/>
              <w:numPr>
                <w:ilvl w:val="0"/>
                <w:numId w:val="5"/>
              </w:numPr>
              <w:rPr>
                <w:sz w:val="18"/>
                <w:szCs w:val="18"/>
                <w:lang w:val="en-US"/>
              </w:rPr>
            </w:pPr>
            <w:r w:rsidRPr="007731CF">
              <w:rPr>
                <w:sz w:val="18"/>
                <w:szCs w:val="18"/>
                <w:lang w:val="en-US"/>
              </w:rPr>
              <w:t>Generation</w:t>
            </w:r>
          </w:p>
          <w:p w14:paraId="3D63100A" w14:textId="271F4AAA" w:rsidR="00481F23" w:rsidRPr="007731CF" w:rsidRDefault="00481F23" w:rsidP="00375C4A">
            <w:pPr>
              <w:pStyle w:val="ListParagraph"/>
              <w:numPr>
                <w:ilvl w:val="0"/>
                <w:numId w:val="5"/>
              </w:numPr>
              <w:rPr>
                <w:sz w:val="18"/>
                <w:szCs w:val="18"/>
                <w:lang w:val="en-US"/>
              </w:rPr>
            </w:pPr>
            <w:r w:rsidRPr="007731CF">
              <w:rPr>
                <w:sz w:val="18"/>
                <w:szCs w:val="18"/>
                <w:lang w:val="en-US"/>
              </w:rPr>
              <w:t>Group</w:t>
            </w:r>
          </w:p>
          <w:p w14:paraId="76801526" w14:textId="2674DBBB" w:rsidR="00481F23" w:rsidRPr="007731CF" w:rsidRDefault="00481F23" w:rsidP="00375C4A">
            <w:pPr>
              <w:pStyle w:val="ListParagraph"/>
              <w:numPr>
                <w:ilvl w:val="0"/>
                <w:numId w:val="5"/>
              </w:numPr>
              <w:rPr>
                <w:sz w:val="18"/>
                <w:szCs w:val="18"/>
                <w:lang w:val="en-US"/>
              </w:rPr>
            </w:pPr>
            <w:r w:rsidRPr="007731CF">
              <w:rPr>
                <w:sz w:val="18"/>
                <w:szCs w:val="18"/>
                <w:lang w:val="en-US"/>
              </w:rPr>
              <w:t>Honesty</w:t>
            </w:r>
          </w:p>
          <w:p w14:paraId="6C1E5F8F" w14:textId="2F47E04C" w:rsidR="00481F23" w:rsidRPr="007731CF" w:rsidRDefault="00481F23" w:rsidP="00375C4A">
            <w:pPr>
              <w:pStyle w:val="ListParagraph"/>
              <w:numPr>
                <w:ilvl w:val="0"/>
                <w:numId w:val="5"/>
              </w:numPr>
              <w:rPr>
                <w:sz w:val="18"/>
                <w:szCs w:val="18"/>
                <w:lang w:val="en-US"/>
              </w:rPr>
            </w:pPr>
            <w:r w:rsidRPr="007731CF">
              <w:rPr>
                <w:sz w:val="18"/>
                <w:szCs w:val="18"/>
                <w:lang w:val="en-US"/>
              </w:rPr>
              <w:t>Hypocrisy threshold</w:t>
            </w:r>
          </w:p>
          <w:p w14:paraId="737491AF" w14:textId="27D47424" w:rsidR="00481F23" w:rsidRPr="007731CF" w:rsidRDefault="00481F23" w:rsidP="00375C4A">
            <w:pPr>
              <w:pStyle w:val="ListParagraph"/>
              <w:numPr>
                <w:ilvl w:val="0"/>
                <w:numId w:val="5"/>
              </w:numPr>
              <w:rPr>
                <w:sz w:val="18"/>
                <w:szCs w:val="18"/>
                <w:lang w:val="en-US"/>
              </w:rPr>
            </w:pPr>
            <w:r w:rsidRPr="007731CF">
              <w:rPr>
                <w:sz w:val="18"/>
                <w:szCs w:val="18"/>
                <w:lang w:val="en-US"/>
              </w:rPr>
              <w:t>Income class</w:t>
            </w:r>
          </w:p>
          <w:p w14:paraId="1C784D7D" w14:textId="067C37D9" w:rsidR="00481F23" w:rsidRPr="007731CF" w:rsidRDefault="00481F23" w:rsidP="00375C4A">
            <w:pPr>
              <w:pStyle w:val="ListParagraph"/>
              <w:numPr>
                <w:ilvl w:val="0"/>
                <w:numId w:val="5"/>
              </w:numPr>
              <w:rPr>
                <w:sz w:val="18"/>
                <w:szCs w:val="18"/>
                <w:lang w:val="en-US"/>
              </w:rPr>
            </w:pPr>
            <w:r w:rsidRPr="007731CF">
              <w:rPr>
                <w:sz w:val="18"/>
                <w:szCs w:val="18"/>
                <w:lang w:val="en-US"/>
              </w:rPr>
              <w:t>Income equi</w:t>
            </w:r>
            <w:r w:rsidR="00046190" w:rsidRPr="007731CF">
              <w:rPr>
                <w:sz w:val="18"/>
                <w:szCs w:val="18"/>
                <w:lang w:val="en-US"/>
              </w:rPr>
              <w:t>valized</w:t>
            </w:r>
          </w:p>
          <w:p w14:paraId="667726DE" w14:textId="1A39C8EE" w:rsidR="00046190" w:rsidRPr="007731CF" w:rsidRDefault="00046190" w:rsidP="00375C4A">
            <w:pPr>
              <w:pStyle w:val="ListParagraph"/>
              <w:numPr>
                <w:ilvl w:val="0"/>
                <w:numId w:val="5"/>
              </w:numPr>
              <w:rPr>
                <w:sz w:val="18"/>
                <w:szCs w:val="18"/>
                <w:lang w:val="en-US"/>
              </w:rPr>
            </w:pPr>
            <w:r w:rsidRPr="007731CF">
              <w:rPr>
                <w:sz w:val="18"/>
                <w:szCs w:val="18"/>
                <w:lang w:val="en-US"/>
              </w:rPr>
              <w:t>Income individual</w:t>
            </w:r>
          </w:p>
          <w:p w14:paraId="35DE22DC" w14:textId="0A52FF16" w:rsidR="00046190" w:rsidRPr="007731CF" w:rsidRDefault="00046190" w:rsidP="00375C4A">
            <w:pPr>
              <w:pStyle w:val="ListParagraph"/>
              <w:numPr>
                <w:ilvl w:val="0"/>
                <w:numId w:val="5"/>
              </w:numPr>
              <w:rPr>
                <w:sz w:val="18"/>
                <w:szCs w:val="18"/>
                <w:lang w:val="en-US"/>
              </w:rPr>
            </w:pPr>
            <w:r w:rsidRPr="007731CF">
              <w:rPr>
                <w:sz w:val="18"/>
                <w:szCs w:val="18"/>
                <w:lang w:val="en-US"/>
              </w:rPr>
              <w:t>Income when last employed</w:t>
            </w:r>
          </w:p>
          <w:p w14:paraId="2D10AC6F" w14:textId="79826F78" w:rsidR="00046190" w:rsidRPr="007731CF" w:rsidRDefault="00046190" w:rsidP="00375C4A">
            <w:pPr>
              <w:pStyle w:val="ListParagraph"/>
              <w:numPr>
                <w:ilvl w:val="0"/>
                <w:numId w:val="5"/>
              </w:numPr>
              <w:rPr>
                <w:sz w:val="18"/>
                <w:szCs w:val="18"/>
                <w:lang w:val="en-US"/>
              </w:rPr>
            </w:pPr>
            <w:r w:rsidRPr="007731CF">
              <w:rPr>
                <w:sz w:val="18"/>
                <w:szCs w:val="18"/>
                <w:lang w:val="en-US"/>
              </w:rPr>
              <w:t>In group support</w:t>
            </w:r>
          </w:p>
          <w:p w14:paraId="638448E0" w14:textId="717B863A" w:rsidR="001C6A7A" w:rsidRPr="007731CF" w:rsidRDefault="001C6A7A" w:rsidP="00375C4A">
            <w:pPr>
              <w:pStyle w:val="ListParagraph"/>
              <w:numPr>
                <w:ilvl w:val="0"/>
                <w:numId w:val="5"/>
              </w:numPr>
              <w:rPr>
                <w:sz w:val="18"/>
                <w:szCs w:val="18"/>
                <w:lang w:val="en-US"/>
              </w:rPr>
            </w:pPr>
            <w:r w:rsidRPr="007731CF">
              <w:rPr>
                <w:sz w:val="18"/>
                <w:szCs w:val="18"/>
                <w:lang w:val="en-US"/>
              </w:rPr>
              <w:t>Joining threshold</w:t>
            </w:r>
          </w:p>
          <w:p w14:paraId="2AD947E6" w14:textId="0256740E" w:rsidR="001C6A7A" w:rsidRPr="007731CF" w:rsidRDefault="001C6A7A" w:rsidP="00375C4A">
            <w:pPr>
              <w:pStyle w:val="ListParagraph"/>
              <w:numPr>
                <w:ilvl w:val="0"/>
                <w:numId w:val="5"/>
              </w:numPr>
              <w:rPr>
                <w:sz w:val="18"/>
                <w:szCs w:val="18"/>
                <w:lang w:val="en-US"/>
              </w:rPr>
            </w:pPr>
            <w:r w:rsidRPr="007731CF">
              <w:rPr>
                <w:sz w:val="18"/>
                <w:szCs w:val="18"/>
                <w:lang w:val="en-US"/>
              </w:rPr>
              <w:t>Level of Authority</w:t>
            </w:r>
          </w:p>
          <w:p w14:paraId="49AEED7D" w14:textId="414F838A" w:rsidR="001C6A7A" w:rsidRDefault="001C6A7A" w:rsidP="00375C4A">
            <w:pPr>
              <w:pStyle w:val="ListParagraph"/>
              <w:numPr>
                <w:ilvl w:val="0"/>
                <w:numId w:val="5"/>
              </w:numPr>
              <w:rPr>
                <w:sz w:val="18"/>
                <w:szCs w:val="18"/>
                <w:lang w:val="en-US"/>
              </w:rPr>
            </w:pPr>
            <w:r w:rsidRPr="007731CF">
              <w:rPr>
                <w:sz w:val="18"/>
                <w:szCs w:val="18"/>
                <w:lang w:val="en-US"/>
              </w:rPr>
              <w:t>Life Expectancy</w:t>
            </w:r>
          </w:p>
          <w:p w14:paraId="22760AE5" w14:textId="4B1289B9" w:rsidR="005606FB" w:rsidRPr="007731CF" w:rsidRDefault="005606FB" w:rsidP="00375C4A">
            <w:pPr>
              <w:pStyle w:val="ListParagraph"/>
              <w:numPr>
                <w:ilvl w:val="0"/>
                <w:numId w:val="5"/>
              </w:numPr>
              <w:rPr>
                <w:sz w:val="18"/>
                <w:szCs w:val="18"/>
                <w:lang w:val="en-US"/>
              </w:rPr>
            </w:pPr>
            <w:r>
              <w:rPr>
                <w:sz w:val="18"/>
                <w:szCs w:val="18"/>
                <w:lang w:val="en-US"/>
              </w:rPr>
              <w:t>Living location</w:t>
            </w:r>
          </w:p>
          <w:p w14:paraId="1579B9E3" w14:textId="07D5BA35" w:rsidR="001C6A7A" w:rsidRPr="007731CF" w:rsidRDefault="009642FC" w:rsidP="00375C4A">
            <w:pPr>
              <w:pStyle w:val="ListParagraph"/>
              <w:numPr>
                <w:ilvl w:val="0"/>
                <w:numId w:val="5"/>
              </w:numPr>
              <w:rPr>
                <w:sz w:val="18"/>
                <w:szCs w:val="18"/>
                <w:lang w:val="en-US"/>
              </w:rPr>
            </w:pPr>
            <w:r w:rsidRPr="007731CF">
              <w:rPr>
                <w:sz w:val="18"/>
                <w:szCs w:val="18"/>
                <w:lang w:val="en-US"/>
              </w:rPr>
              <w:t>Marital status</w:t>
            </w:r>
          </w:p>
          <w:p w14:paraId="2D55492A" w14:textId="13D6F4FB" w:rsidR="009642FC" w:rsidRPr="007731CF" w:rsidRDefault="009642FC" w:rsidP="00375C4A">
            <w:pPr>
              <w:pStyle w:val="ListParagraph"/>
              <w:numPr>
                <w:ilvl w:val="0"/>
                <w:numId w:val="5"/>
              </w:numPr>
              <w:rPr>
                <w:sz w:val="18"/>
                <w:szCs w:val="18"/>
                <w:lang w:val="en-US"/>
              </w:rPr>
            </w:pPr>
            <w:r w:rsidRPr="007731CF">
              <w:rPr>
                <w:sz w:val="18"/>
                <w:szCs w:val="18"/>
                <w:lang w:val="en-US"/>
              </w:rPr>
              <w:t>Memory of past creds</w:t>
            </w:r>
          </w:p>
          <w:p w14:paraId="3880F45C" w14:textId="7D5CB0CA" w:rsidR="007731CF" w:rsidRPr="007731CF" w:rsidRDefault="007731CF" w:rsidP="00375C4A">
            <w:pPr>
              <w:pStyle w:val="ListParagraph"/>
              <w:numPr>
                <w:ilvl w:val="0"/>
                <w:numId w:val="5"/>
              </w:numPr>
              <w:rPr>
                <w:sz w:val="18"/>
                <w:szCs w:val="18"/>
                <w:lang w:val="en-US"/>
              </w:rPr>
            </w:pPr>
            <w:r w:rsidRPr="007731CF">
              <w:rPr>
                <w:sz w:val="18"/>
                <w:szCs w:val="18"/>
                <w:lang w:val="en-US"/>
              </w:rPr>
              <w:lastRenderedPageBreak/>
              <w:t>My children</w:t>
            </w:r>
          </w:p>
          <w:p w14:paraId="53780E32" w14:textId="4626B39A" w:rsidR="007731CF" w:rsidRDefault="007731CF" w:rsidP="00375C4A">
            <w:pPr>
              <w:pStyle w:val="ListParagraph"/>
              <w:numPr>
                <w:ilvl w:val="0"/>
                <w:numId w:val="5"/>
              </w:numPr>
              <w:rPr>
                <w:sz w:val="18"/>
                <w:szCs w:val="18"/>
                <w:lang w:val="en-US"/>
              </w:rPr>
            </w:pPr>
            <w:r w:rsidRPr="007731CF">
              <w:rPr>
                <w:sz w:val="18"/>
                <w:szCs w:val="18"/>
                <w:lang w:val="en-US"/>
              </w:rPr>
              <w:t>Nativity</w:t>
            </w:r>
          </w:p>
          <w:p w14:paraId="55C504F8" w14:textId="3D2F4B61" w:rsidR="005B5D2F" w:rsidRPr="005B5D2F" w:rsidRDefault="005B5D2F" w:rsidP="005B5D2F">
            <w:pPr>
              <w:pStyle w:val="ListParagraph"/>
              <w:numPr>
                <w:ilvl w:val="0"/>
                <w:numId w:val="5"/>
              </w:numPr>
              <w:rPr>
                <w:sz w:val="18"/>
                <w:szCs w:val="18"/>
                <w:lang w:val="en-US"/>
              </w:rPr>
            </w:pPr>
            <w:r>
              <w:rPr>
                <w:sz w:val="18"/>
                <w:szCs w:val="18"/>
                <w:lang w:val="en-US"/>
              </w:rPr>
              <w:t>Occupation status</w:t>
            </w:r>
          </w:p>
          <w:p w14:paraId="4EAD689E" w14:textId="15CF38E4" w:rsidR="007731CF" w:rsidRPr="007731CF" w:rsidRDefault="007731CF" w:rsidP="00375C4A">
            <w:pPr>
              <w:pStyle w:val="ListParagraph"/>
              <w:numPr>
                <w:ilvl w:val="0"/>
                <w:numId w:val="5"/>
              </w:numPr>
              <w:rPr>
                <w:sz w:val="18"/>
                <w:szCs w:val="18"/>
                <w:lang w:val="en-US"/>
              </w:rPr>
            </w:pPr>
            <w:r w:rsidRPr="007731CF">
              <w:rPr>
                <w:sz w:val="18"/>
                <w:szCs w:val="18"/>
                <w:lang w:val="en-US"/>
              </w:rPr>
              <w:t>Openness</w:t>
            </w:r>
          </w:p>
          <w:p w14:paraId="17DF5765" w14:textId="2E61B1B5" w:rsidR="007731CF" w:rsidRPr="007731CF" w:rsidRDefault="007731CF" w:rsidP="00375C4A">
            <w:pPr>
              <w:pStyle w:val="ListParagraph"/>
              <w:numPr>
                <w:ilvl w:val="0"/>
                <w:numId w:val="5"/>
              </w:numPr>
              <w:rPr>
                <w:sz w:val="18"/>
                <w:szCs w:val="18"/>
                <w:lang w:val="en-US"/>
              </w:rPr>
            </w:pPr>
            <w:r w:rsidRPr="007731CF">
              <w:rPr>
                <w:sz w:val="18"/>
                <w:szCs w:val="18"/>
                <w:lang w:val="en-US"/>
              </w:rPr>
              <w:t>Out group suspicion</w:t>
            </w:r>
          </w:p>
          <w:p w14:paraId="74EB2E50" w14:textId="5D86B115" w:rsidR="007731CF" w:rsidRDefault="003D2DAF" w:rsidP="00375C4A">
            <w:pPr>
              <w:pStyle w:val="ListParagraph"/>
              <w:numPr>
                <w:ilvl w:val="0"/>
                <w:numId w:val="5"/>
              </w:numPr>
              <w:rPr>
                <w:sz w:val="18"/>
                <w:szCs w:val="18"/>
                <w:lang w:val="en-US"/>
              </w:rPr>
            </w:pPr>
            <w:r>
              <w:rPr>
                <w:sz w:val="18"/>
                <w:szCs w:val="18"/>
                <w:lang w:val="en-US"/>
              </w:rPr>
              <w:t>Pluralism index</w:t>
            </w:r>
          </w:p>
          <w:p w14:paraId="13446319" w14:textId="4C5222D8" w:rsidR="003D2DAF" w:rsidRDefault="003D2DAF" w:rsidP="00375C4A">
            <w:pPr>
              <w:pStyle w:val="ListParagraph"/>
              <w:numPr>
                <w:ilvl w:val="0"/>
                <w:numId w:val="5"/>
              </w:numPr>
              <w:rPr>
                <w:sz w:val="18"/>
                <w:szCs w:val="18"/>
                <w:lang w:val="en-US"/>
              </w:rPr>
            </w:pPr>
            <w:r>
              <w:rPr>
                <w:sz w:val="18"/>
                <w:szCs w:val="18"/>
                <w:lang w:val="en-US"/>
              </w:rPr>
              <w:t>Religion</w:t>
            </w:r>
          </w:p>
          <w:p w14:paraId="060FA6E8" w14:textId="3215D4F4" w:rsidR="003D2DAF" w:rsidRDefault="003D2DAF" w:rsidP="00375C4A">
            <w:pPr>
              <w:pStyle w:val="ListParagraph"/>
              <w:numPr>
                <w:ilvl w:val="0"/>
                <w:numId w:val="5"/>
              </w:numPr>
              <w:rPr>
                <w:sz w:val="18"/>
                <w:szCs w:val="18"/>
                <w:lang w:val="en-US"/>
              </w:rPr>
            </w:pPr>
            <w:r>
              <w:rPr>
                <w:sz w:val="18"/>
                <w:szCs w:val="18"/>
                <w:lang w:val="en-US"/>
              </w:rPr>
              <w:t>Shared norms</w:t>
            </w:r>
          </w:p>
          <w:p w14:paraId="0A975CE0" w14:textId="5672FA88" w:rsidR="003D2DAF" w:rsidRDefault="003D2DAF" w:rsidP="00375C4A">
            <w:pPr>
              <w:pStyle w:val="ListParagraph"/>
              <w:numPr>
                <w:ilvl w:val="0"/>
                <w:numId w:val="5"/>
              </w:numPr>
              <w:rPr>
                <w:sz w:val="18"/>
                <w:szCs w:val="18"/>
                <w:lang w:val="en-US"/>
              </w:rPr>
            </w:pPr>
            <w:r>
              <w:rPr>
                <w:sz w:val="18"/>
                <w:szCs w:val="18"/>
                <w:lang w:val="en-US"/>
              </w:rPr>
              <w:t>Susceptibility</w:t>
            </w:r>
          </w:p>
          <w:p w14:paraId="14020DD9" w14:textId="6D0494CE" w:rsidR="006B33B1" w:rsidRDefault="006B33B1" w:rsidP="00375C4A">
            <w:pPr>
              <w:pStyle w:val="ListParagraph"/>
              <w:numPr>
                <w:ilvl w:val="0"/>
                <w:numId w:val="5"/>
              </w:numPr>
              <w:rPr>
                <w:sz w:val="18"/>
                <w:szCs w:val="18"/>
                <w:lang w:val="en-US"/>
              </w:rPr>
            </w:pPr>
            <w:r>
              <w:rPr>
                <w:sz w:val="18"/>
                <w:szCs w:val="18"/>
                <w:lang w:val="en-US"/>
              </w:rPr>
              <w:t>Total number of children</w:t>
            </w:r>
          </w:p>
          <w:p w14:paraId="5FCF6903" w14:textId="63CD96F9" w:rsidR="003D2DAF" w:rsidRDefault="003D2DAF" w:rsidP="00375C4A">
            <w:pPr>
              <w:pStyle w:val="ListParagraph"/>
              <w:numPr>
                <w:ilvl w:val="0"/>
                <w:numId w:val="5"/>
              </w:numPr>
              <w:rPr>
                <w:sz w:val="18"/>
                <w:szCs w:val="18"/>
                <w:lang w:val="en-US"/>
              </w:rPr>
            </w:pPr>
            <w:r>
              <w:rPr>
                <w:sz w:val="18"/>
                <w:szCs w:val="18"/>
                <w:lang w:val="en-US"/>
              </w:rPr>
              <w:t>World View</w:t>
            </w:r>
          </w:p>
          <w:p w14:paraId="6125BD46" w14:textId="4211A356" w:rsidR="006B33B1" w:rsidRDefault="00646C2F" w:rsidP="00375C4A">
            <w:pPr>
              <w:pStyle w:val="ListParagraph"/>
              <w:numPr>
                <w:ilvl w:val="0"/>
                <w:numId w:val="5"/>
              </w:numPr>
              <w:rPr>
                <w:sz w:val="18"/>
                <w:szCs w:val="18"/>
                <w:lang w:val="en-US"/>
              </w:rPr>
            </w:pPr>
            <w:r>
              <w:rPr>
                <w:sz w:val="18"/>
                <w:szCs w:val="18"/>
                <w:lang w:val="en-US"/>
              </w:rPr>
              <w:t>Club</w:t>
            </w:r>
            <w:r w:rsidR="00CD21EE">
              <w:rPr>
                <w:sz w:val="18"/>
                <w:szCs w:val="18"/>
                <w:lang w:val="en-US"/>
              </w:rPr>
              <w:t xml:space="preserve"> affiliated to </w:t>
            </w:r>
          </w:p>
          <w:p w14:paraId="4DBF7779" w14:textId="4450CF38" w:rsidR="00524DC5" w:rsidRPr="005606FB" w:rsidRDefault="00CD21EE" w:rsidP="005606FB">
            <w:pPr>
              <w:pStyle w:val="ListParagraph"/>
              <w:numPr>
                <w:ilvl w:val="0"/>
                <w:numId w:val="5"/>
              </w:numPr>
              <w:rPr>
                <w:sz w:val="18"/>
                <w:szCs w:val="18"/>
                <w:lang w:val="en-US"/>
              </w:rPr>
            </w:pPr>
            <w:r>
              <w:rPr>
                <w:sz w:val="18"/>
                <w:szCs w:val="18"/>
                <w:lang w:val="en-US"/>
              </w:rPr>
              <w:t>L</w:t>
            </w:r>
            <w:r w:rsidR="00524DC5">
              <w:rPr>
                <w:sz w:val="18"/>
                <w:szCs w:val="18"/>
                <w:lang w:val="en-US"/>
              </w:rPr>
              <w:t>eader</w:t>
            </w:r>
            <w:r>
              <w:rPr>
                <w:sz w:val="18"/>
                <w:szCs w:val="18"/>
                <w:lang w:val="en-US"/>
              </w:rPr>
              <w:t xml:space="preserve"> of a club</w:t>
            </w:r>
          </w:p>
          <w:p w14:paraId="693D0972" w14:textId="04AD5D76" w:rsidR="00F50922" w:rsidRDefault="003F194F" w:rsidP="00756546">
            <w:pPr>
              <w:ind w:left="162" w:hanging="162"/>
              <w:rPr>
                <w:sz w:val="18"/>
                <w:szCs w:val="18"/>
                <w:lang w:val="en-US"/>
              </w:rPr>
            </w:pPr>
            <w:r>
              <w:rPr>
                <w:sz w:val="18"/>
                <w:szCs w:val="18"/>
                <w:lang w:val="en-US"/>
              </w:rPr>
              <w:t>Religious Clubs</w:t>
            </w:r>
            <w:r w:rsidR="0096463E">
              <w:rPr>
                <w:sz w:val="18"/>
                <w:szCs w:val="18"/>
                <w:lang w:val="en-US"/>
              </w:rPr>
              <w:t>:</w:t>
            </w:r>
          </w:p>
          <w:p w14:paraId="1FB73074" w14:textId="627B86E4" w:rsidR="003F194F" w:rsidRDefault="000F6599" w:rsidP="003F194F">
            <w:pPr>
              <w:pStyle w:val="ListParagraph"/>
              <w:numPr>
                <w:ilvl w:val="0"/>
                <w:numId w:val="6"/>
              </w:numPr>
              <w:rPr>
                <w:sz w:val="18"/>
                <w:szCs w:val="18"/>
                <w:lang w:val="en-US"/>
              </w:rPr>
            </w:pPr>
            <w:r>
              <w:rPr>
                <w:sz w:val="18"/>
                <w:szCs w:val="18"/>
                <w:lang w:val="en-US"/>
              </w:rPr>
              <w:t>Cost</w:t>
            </w:r>
          </w:p>
          <w:p w14:paraId="37F2C600" w14:textId="66DDFB81" w:rsidR="000F6599" w:rsidRDefault="000F6599" w:rsidP="003F194F">
            <w:pPr>
              <w:pStyle w:val="ListParagraph"/>
              <w:numPr>
                <w:ilvl w:val="0"/>
                <w:numId w:val="6"/>
              </w:numPr>
              <w:rPr>
                <w:sz w:val="18"/>
                <w:szCs w:val="18"/>
                <w:lang w:val="en-US"/>
              </w:rPr>
            </w:pPr>
            <w:r>
              <w:rPr>
                <w:sz w:val="18"/>
                <w:szCs w:val="18"/>
                <w:lang w:val="en-US"/>
              </w:rPr>
              <w:t>Currently affiliated</w:t>
            </w:r>
          </w:p>
          <w:p w14:paraId="6D0664D1" w14:textId="2A08BCA8" w:rsidR="00E05A3F" w:rsidRDefault="00E05A3F" w:rsidP="003F194F">
            <w:pPr>
              <w:pStyle w:val="ListParagraph"/>
              <w:numPr>
                <w:ilvl w:val="0"/>
                <w:numId w:val="6"/>
              </w:numPr>
              <w:rPr>
                <w:sz w:val="18"/>
                <w:szCs w:val="18"/>
                <w:lang w:val="en-US"/>
              </w:rPr>
            </w:pPr>
            <w:r>
              <w:rPr>
                <w:sz w:val="18"/>
                <w:szCs w:val="18"/>
                <w:lang w:val="en-US"/>
              </w:rPr>
              <w:t>Initial size</w:t>
            </w:r>
          </w:p>
          <w:p w14:paraId="0EC78324" w14:textId="530AF821" w:rsidR="00E05A3F" w:rsidRDefault="00E05A3F" w:rsidP="003F194F">
            <w:pPr>
              <w:pStyle w:val="ListParagraph"/>
              <w:numPr>
                <w:ilvl w:val="0"/>
                <w:numId w:val="6"/>
              </w:numPr>
              <w:rPr>
                <w:sz w:val="18"/>
                <w:szCs w:val="18"/>
                <w:lang w:val="en-US"/>
              </w:rPr>
            </w:pPr>
            <w:r>
              <w:rPr>
                <w:sz w:val="18"/>
                <w:szCs w:val="18"/>
                <w:lang w:val="en-US"/>
              </w:rPr>
              <w:t>Leader</w:t>
            </w:r>
          </w:p>
          <w:p w14:paraId="51E0E39C" w14:textId="75C2E414" w:rsidR="000F6599" w:rsidRDefault="00E05A3F" w:rsidP="003F194F">
            <w:pPr>
              <w:pStyle w:val="ListParagraph"/>
              <w:numPr>
                <w:ilvl w:val="0"/>
                <w:numId w:val="6"/>
              </w:numPr>
              <w:rPr>
                <w:sz w:val="18"/>
                <w:szCs w:val="18"/>
                <w:lang w:val="en-US"/>
              </w:rPr>
            </w:pPr>
            <w:r>
              <w:rPr>
                <w:sz w:val="18"/>
                <w:szCs w:val="18"/>
                <w:lang w:val="en-US"/>
              </w:rPr>
              <w:t>Location</w:t>
            </w:r>
          </w:p>
          <w:p w14:paraId="50B4D797" w14:textId="0629DF74" w:rsidR="0017186B" w:rsidRDefault="0017186B" w:rsidP="003F194F">
            <w:pPr>
              <w:pStyle w:val="ListParagraph"/>
              <w:numPr>
                <w:ilvl w:val="0"/>
                <w:numId w:val="6"/>
              </w:numPr>
              <w:rPr>
                <w:sz w:val="18"/>
                <w:szCs w:val="18"/>
                <w:lang w:val="en-US"/>
              </w:rPr>
            </w:pPr>
            <w:r>
              <w:rPr>
                <w:sz w:val="18"/>
                <w:szCs w:val="18"/>
                <w:lang w:val="en-US"/>
              </w:rPr>
              <w:t>Religion type</w:t>
            </w:r>
          </w:p>
          <w:p w14:paraId="0F6E0643" w14:textId="357B3E16" w:rsidR="0017186B" w:rsidRDefault="0017186B" w:rsidP="0017186B">
            <w:pPr>
              <w:rPr>
                <w:sz w:val="18"/>
                <w:szCs w:val="18"/>
                <w:lang w:val="en-US"/>
              </w:rPr>
            </w:pPr>
            <w:r>
              <w:rPr>
                <w:sz w:val="18"/>
                <w:szCs w:val="18"/>
                <w:lang w:val="en-US"/>
              </w:rPr>
              <w:t>Employers:</w:t>
            </w:r>
          </w:p>
          <w:p w14:paraId="5409A4C9" w14:textId="554804F6" w:rsidR="0017186B" w:rsidRDefault="0057557A" w:rsidP="0017186B">
            <w:pPr>
              <w:pStyle w:val="ListParagraph"/>
              <w:numPr>
                <w:ilvl w:val="0"/>
                <w:numId w:val="7"/>
              </w:numPr>
              <w:rPr>
                <w:sz w:val="18"/>
                <w:szCs w:val="18"/>
                <w:lang w:val="en-US"/>
              </w:rPr>
            </w:pPr>
            <w:r>
              <w:rPr>
                <w:sz w:val="18"/>
                <w:szCs w:val="18"/>
                <w:lang w:val="en-US"/>
              </w:rPr>
              <w:t>Currently employed</w:t>
            </w:r>
          </w:p>
          <w:p w14:paraId="46F33300" w14:textId="50E8B727" w:rsidR="0057557A" w:rsidRDefault="0057557A" w:rsidP="0017186B">
            <w:pPr>
              <w:pStyle w:val="ListParagraph"/>
              <w:numPr>
                <w:ilvl w:val="0"/>
                <w:numId w:val="7"/>
              </w:numPr>
              <w:rPr>
                <w:sz w:val="18"/>
                <w:szCs w:val="18"/>
                <w:lang w:val="en-US"/>
              </w:rPr>
            </w:pPr>
            <w:r>
              <w:rPr>
                <w:sz w:val="18"/>
                <w:szCs w:val="18"/>
                <w:lang w:val="en-US"/>
              </w:rPr>
              <w:t>Location</w:t>
            </w:r>
          </w:p>
          <w:p w14:paraId="0AC72824" w14:textId="75BA8DA0" w:rsidR="0057557A" w:rsidRDefault="0057557A" w:rsidP="0017186B">
            <w:pPr>
              <w:pStyle w:val="ListParagraph"/>
              <w:numPr>
                <w:ilvl w:val="0"/>
                <w:numId w:val="7"/>
              </w:numPr>
              <w:rPr>
                <w:sz w:val="18"/>
                <w:szCs w:val="18"/>
                <w:lang w:val="en-US"/>
              </w:rPr>
            </w:pPr>
            <w:r>
              <w:rPr>
                <w:sz w:val="18"/>
                <w:szCs w:val="18"/>
                <w:lang w:val="en-US"/>
              </w:rPr>
              <w:t>Minority Friendly</w:t>
            </w:r>
          </w:p>
          <w:p w14:paraId="0CC37D81" w14:textId="77777777" w:rsidR="00F50922" w:rsidRDefault="0057557A" w:rsidP="0057557A">
            <w:pPr>
              <w:pStyle w:val="ListParagraph"/>
              <w:numPr>
                <w:ilvl w:val="0"/>
                <w:numId w:val="7"/>
              </w:numPr>
              <w:rPr>
                <w:sz w:val="18"/>
                <w:szCs w:val="18"/>
                <w:lang w:val="en-US"/>
              </w:rPr>
            </w:pPr>
            <w:r>
              <w:rPr>
                <w:sz w:val="18"/>
                <w:szCs w:val="18"/>
                <w:lang w:val="en-US"/>
              </w:rPr>
              <w:t>Number of job positions</w:t>
            </w:r>
          </w:p>
          <w:p w14:paraId="2B842CC1" w14:textId="3A5E6C59" w:rsidR="004E4ABF" w:rsidRDefault="00873701" w:rsidP="004E4ABF">
            <w:pPr>
              <w:rPr>
                <w:sz w:val="18"/>
                <w:szCs w:val="18"/>
                <w:lang w:val="en-US"/>
              </w:rPr>
            </w:pPr>
            <w:r>
              <w:rPr>
                <w:sz w:val="18"/>
                <w:szCs w:val="18"/>
                <w:lang w:val="en-US"/>
              </w:rPr>
              <w:t>Global variables</w:t>
            </w:r>
            <w:r w:rsidR="004E4ABF">
              <w:rPr>
                <w:sz w:val="18"/>
                <w:szCs w:val="18"/>
                <w:lang w:val="en-US"/>
              </w:rPr>
              <w:t>:</w:t>
            </w:r>
          </w:p>
          <w:p w14:paraId="422CA41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(min marriages)</w:t>
            </w:r>
          </w:p>
          <w:p w14:paraId="45A00B0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agents remaining same situation (dis)affiliated to(from) a club (</w:t>
            </w:r>
            <w:proofErr w:type="spellStart"/>
            <w:r w:rsidRPr="004C1555">
              <w:rPr>
                <w:sz w:val="18"/>
                <w:szCs w:val="18"/>
                <w:lang w:val="en-US"/>
              </w:rPr>
              <w:t>maj</w:t>
            </w:r>
            <w:proofErr w:type="spellEnd"/>
            <w:r w:rsidRPr="004C1555">
              <w:rPr>
                <w:sz w:val="18"/>
                <w:szCs w:val="18"/>
                <w:lang w:val="en-US"/>
              </w:rPr>
              <w:t xml:space="preserve"> marriages)</w:t>
            </w:r>
          </w:p>
          <w:p w14:paraId="27D4E5D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agents remaining same situation (dis)affiliated to(from) a club (</w:t>
            </w:r>
            <w:proofErr w:type="spellStart"/>
            <w:r w:rsidRPr="004C1555">
              <w:rPr>
                <w:sz w:val="18"/>
                <w:szCs w:val="18"/>
                <w:lang w:val="en-US"/>
              </w:rPr>
              <w:t>maj</w:t>
            </w:r>
            <w:proofErr w:type="spellEnd"/>
            <w:r w:rsidRPr="004C1555">
              <w:rPr>
                <w:sz w:val="18"/>
                <w:szCs w:val="18"/>
                <w:lang w:val="en-US"/>
              </w:rPr>
              <w:t>/min marriages)</w:t>
            </w:r>
          </w:p>
          <w:p w14:paraId="2D83179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agents remaining same situation (dis)affiliated to(from) a club (min marriages)</w:t>
            </w:r>
          </w:p>
          <w:p w14:paraId="192CE09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disaffiliating from his club, if wife is in no club (</w:t>
            </w:r>
            <w:proofErr w:type="spellStart"/>
            <w:r w:rsidRPr="004C1555">
              <w:rPr>
                <w:sz w:val="18"/>
                <w:szCs w:val="18"/>
                <w:lang w:val="en-US"/>
              </w:rPr>
              <w:t>maj</w:t>
            </w:r>
            <w:proofErr w:type="spellEnd"/>
            <w:r w:rsidRPr="004C1555">
              <w:rPr>
                <w:sz w:val="18"/>
                <w:szCs w:val="18"/>
                <w:lang w:val="en-US"/>
              </w:rPr>
              <w:t xml:space="preserve"> marriages)</w:t>
            </w:r>
          </w:p>
          <w:p w14:paraId="69AFAC9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disaffiliating from his club, if wife is in no club (</w:t>
            </w:r>
            <w:proofErr w:type="spellStart"/>
            <w:r w:rsidRPr="004C1555">
              <w:rPr>
                <w:sz w:val="18"/>
                <w:szCs w:val="18"/>
                <w:lang w:val="en-US"/>
              </w:rPr>
              <w:t>maj</w:t>
            </w:r>
            <w:proofErr w:type="spellEnd"/>
            <w:r w:rsidRPr="004C1555">
              <w:rPr>
                <w:sz w:val="18"/>
                <w:szCs w:val="18"/>
                <w:lang w:val="en-US"/>
              </w:rPr>
              <w:t>/min marriages)</w:t>
            </w:r>
          </w:p>
          <w:p w14:paraId="137CB9C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disaffiliating from his club, if wife is in no club (min marriages)</w:t>
            </w:r>
          </w:p>
          <w:p w14:paraId="32EFE57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joining the club of her wife, if wife is in a club (</w:t>
            </w:r>
            <w:proofErr w:type="spellStart"/>
            <w:r w:rsidRPr="004C1555">
              <w:rPr>
                <w:sz w:val="18"/>
                <w:szCs w:val="18"/>
                <w:lang w:val="en-US"/>
              </w:rPr>
              <w:t>maj</w:t>
            </w:r>
            <w:proofErr w:type="spellEnd"/>
            <w:r w:rsidRPr="004C1555">
              <w:rPr>
                <w:sz w:val="18"/>
                <w:szCs w:val="18"/>
                <w:lang w:val="en-US"/>
              </w:rPr>
              <w:t xml:space="preserve"> marriages)</w:t>
            </w:r>
          </w:p>
          <w:p w14:paraId="38435F8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joining the club of her wife, if wife is in a club (</w:t>
            </w:r>
            <w:proofErr w:type="spellStart"/>
            <w:r w:rsidRPr="004C1555">
              <w:rPr>
                <w:sz w:val="18"/>
                <w:szCs w:val="18"/>
                <w:lang w:val="en-US"/>
              </w:rPr>
              <w:t>maj</w:t>
            </w:r>
            <w:proofErr w:type="spellEnd"/>
            <w:r w:rsidRPr="004C1555">
              <w:rPr>
                <w:sz w:val="18"/>
                <w:szCs w:val="18"/>
                <w:lang w:val="en-US"/>
              </w:rPr>
              <w:t>/min marriages)</w:t>
            </w:r>
          </w:p>
          <w:p w14:paraId="0BB4683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joining the club of her wife, if wife is in a club (min marriages)</w:t>
            </w:r>
          </w:p>
          <w:p w14:paraId="230F5D0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disaffiliating from her club, if husband is in no club (</w:t>
            </w:r>
            <w:proofErr w:type="spellStart"/>
            <w:r w:rsidRPr="004C1555">
              <w:rPr>
                <w:sz w:val="18"/>
                <w:szCs w:val="18"/>
                <w:lang w:val="en-US"/>
              </w:rPr>
              <w:t>maj</w:t>
            </w:r>
            <w:proofErr w:type="spellEnd"/>
            <w:r w:rsidRPr="004C1555">
              <w:rPr>
                <w:sz w:val="18"/>
                <w:szCs w:val="18"/>
                <w:lang w:val="en-US"/>
              </w:rPr>
              <w:t xml:space="preserve"> marriages)</w:t>
            </w:r>
          </w:p>
          <w:p w14:paraId="1F7094D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disaffiliating from her club, if husband is in no club (</w:t>
            </w:r>
            <w:proofErr w:type="spellStart"/>
            <w:r w:rsidRPr="004C1555">
              <w:rPr>
                <w:sz w:val="18"/>
                <w:szCs w:val="18"/>
                <w:lang w:val="en-US"/>
              </w:rPr>
              <w:t>maj</w:t>
            </w:r>
            <w:proofErr w:type="spellEnd"/>
            <w:r w:rsidRPr="004C1555">
              <w:rPr>
                <w:sz w:val="18"/>
                <w:szCs w:val="18"/>
                <w:lang w:val="en-US"/>
              </w:rPr>
              <w:t>/min marriages)</w:t>
            </w:r>
          </w:p>
          <w:p w14:paraId="3D0B820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disaffiliating from her club, if husband is in no club (min marriages)</w:t>
            </w:r>
          </w:p>
          <w:p w14:paraId="7D892D8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w:t>
            </w:r>
            <w:proofErr w:type="spellStart"/>
            <w:r w:rsidRPr="004C1555">
              <w:rPr>
                <w:sz w:val="18"/>
                <w:szCs w:val="18"/>
                <w:lang w:val="en-US"/>
              </w:rPr>
              <w:t>maj</w:t>
            </w:r>
            <w:proofErr w:type="spellEnd"/>
            <w:r w:rsidRPr="004C1555">
              <w:rPr>
                <w:sz w:val="18"/>
                <w:szCs w:val="18"/>
                <w:lang w:val="en-US"/>
              </w:rPr>
              <w:t xml:space="preserve"> marriages)</w:t>
            </w:r>
          </w:p>
          <w:p w14:paraId="12A450B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w:t>
            </w:r>
            <w:proofErr w:type="spellStart"/>
            <w:r w:rsidRPr="004C1555">
              <w:rPr>
                <w:sz w:val="18"/>
                <w:szCs w:val="18"/>
                <w:lang w:val="en-US"/>
              </w:rPr>
              <w:t>maj</w:t>
            </w:r>
            <w:proofErr w:type="spellEnd"/>
            <w:r w:rsidRPr="004C1555">
              <w:rPr>
                <w:sz w:val="18"/>
                <w:szCs w:val="18"/>
                <w:lang w:val="en-US"/>
              </w:rPr>
              <w:t>/min marriages)</w:t>
            </w:r>
          </w:p>
          <w:p w14:paraId="44BA1B3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(min marriages)</w:t>
            </w:r>
          </w:p>
          <w:p w14:paraId="32B3859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Agreeableness heritability</w:t>
            </w:r>
          </w:p>
          <w:p w14:paraId="2C18E5E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lastRenderedPageBreak/>
              <w:t>Agreeableness mean</w:t>
            </w:r>
          </w:p>
          <w:p w14:paraId="5239501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Agreeableness standard deviation</w:t>
            </w:r>
          </w:p>
          <w:p w14:paraId="7BC1AB5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Authority impact</w:t>
            </w:r>
          </w:p>
          <w:p w14:paraId="4FD7ED0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Conscientiousness heritability</w:t>
            </w:r>
          </w:p>
          <w:p w14:paraId="29ADAC5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Conscientiousness mean</w:t>
            </w:r>
          </w:p>
          <w:p w14:paraId="06B879C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Conscientiousness standard deviation</w:t>
            </w:r>
          </w:p>
          <w:p w14:paraId="6E25167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probability of interpreting a CRED as a CRUD</w:t>
            </w:r>
          </w:p>
          <w:p w14:paraId="1FDBDC8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the probability of joining a religious club when holding a secular world view</w:t>
            </w:r>
          </w:p>
          <w:p w14:paraId="50A6EB5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the relation between conscientiousness and CRED consistency</w:t>
            </w:r>
          </w:p>
          <w:p w14:paraId="2E9F8EC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the relation between values of frustration and CRED consistency</w:t>
            </w:r>
          </w:p>
          <w:p w14:paraId="3A35FD4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for club and agent world view consistency</w:t>
            </w:r>
          </w:p>
          <w:p w14:paraId="444360F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Dampening effect of the leader of a club on the increase of an agent’s frustration</w:t>
            </w:r>
          </w:p>
          <w:p w14:paraId="67EBD67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Effect of being affiliated to a club on CRED impact</w:t>
            </w:r>
          </w:p>
          <w:p w14:paraId="5D8EB0C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Effect of leader’s charisma on the CRED impact</w:t>
            </w:r>
          </w:p>
          <w:p w14:paraId="4620823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Emotionality Heritability</w:t>
            </w:r>
          </w:p>
          <w:p w14:paraId="683002C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Emotionality Mean</w:t>
            </w:r>
          </w:p>
          <w:p w14:paraId="14E71F6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Emotionality SD</w:t>
            </w:r>
          </w:p>
          <w:p w14:paraId="01AC721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Endogamy Degree </w:t>
            </w:r>
          </w:p>
          <w:p w14:paraId="4FA25EC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Enforced Antidiscrimination</w:t>
            </w:r>
          </w:p>
          <w:p w14:paraId="231B0AD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Error of display consistency of credibility enhancing display (CRED)</w:t>
            </w:r>
          </w:p>
          <w:p w14:paraId="5F7C492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Extraversion Heritability</w:t>
            </w:r>
          </w:p>
          <w:p w14:paraId="3E0E3B1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Extraversion Mean</w:t>
            </w:r>
          </w:p>
          <w:p w14:paraId="42FE0C3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Extraversion SD</w:t>
            </w:r>
          </w:p>
          <w:p w14:paraId="2726930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Family Impact on Pluralism Index</w:t>
            </w:r>
          </w:p>
          <w:p w14:paraId="0DE394F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Frustration Mode</w:t>
            </w:r>
          </w:p>
          <w:p w14:paraId="6ED59EC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Frustration range</w:t>
            </w:r>
          </w:p>
          <w:p w14:paraId="1438AE6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Honest Heritability</w:t>
            </w:r>
          </w:p>
          <w:p w14:paraId="5D87802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Honesty Mean</w:t>
            </w:r>
          </w:p>
          <w:p w14:paraId="324C571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Honesty SD</w:t>
            </w:r>
          </w:p>
          <w:p w14:paraId="35B6286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Human Development Index</w:t>
            </w:r>
          </w:p>
          <w:p w14:paraId="28380A5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Impersonal Radius</w:t>
            </w:r>
          </w:p>
          <w:p w14:paraId="08F0DA0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leader of a given club</w:t>
            </w:r>
          </w:p>
          <w:p w14:paraId="1AE85FF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leader of my club</w:t>
            </w:r>
          </w:p>
          <w:p w14:paraId="5FB7178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religious agent</w:t>
            </w:r>
          </w:p>
          <w:p w14:paraId="0E0F16E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secular agent</w:t>
            </w:r>
          </w:p>
          <w:p w14:paraId="73EE428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Income Median In Hundred Thousands</w:t>
            </w:r>
          </w:p>
          <w:p w14:paraId="167A3D9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Income Min In Hundred Thousands</w:t>
            </w:r>
          </w:p>
          <w:p w14:paraId="6A9A4F2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Income Skew In Hundred Thousands</w:t>
            </w:r>
          </w:p>
          <w:p w14:paraId="3CDA8D7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Majority Mean</w:t>
            </w:r>
          </w:p>
          <w:p w14:paraId="2770E37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Majority SD</w:t>
            </w:r>
          </w:p>
          <w:p w14:paraId="30D34E0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Minority Mean</w:t>
            </w:r>
          </w:p>
          <w:p w14:paraId="35646D4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Minority SD</w:t>
            </w:r>
          </w:p>
          <w:p w14:paraId="68C132BA"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Interaction Radius</w:t>
            </w:r>
          </w:p>
          <w:p w14:paraId="56C4060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lastRenderedPageBreak/>
              <w:t>Limit of the sigmoidal curve determining consistency of club / world view of agent (eq. XX)</w:t>
            </w:r>
          </w:p>
          <w:p w14:paraId="3928091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Age Tolerance</w:t>
            </w:r>
          </w:p>
          <w:p w14:paraId="4FF0B8C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Conversion Rate</w:t>
            </w:r>
          </w:p>
          <w:p w14:paraId="60EE725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Education Tolerance</w:t>
            </w:r>
          </w:p>
          <w:p w14:paraId="36A4E2E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Rate</w:t>
            </w:r>
          </w:p>
          <w:p w14:paraId="6EA157F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life expectancy majority</w:t>
            </w:r>
          </w:p>
          <w:p w14:paraId="3EB954D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life expectancy minority</w:t>
            </w:r>
          </w:p>
          <w:p w14:paraId="66F94E9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Number Of Children per couple</w:t>
            </w:r>
          </w:p>
          <w:p w14:paraId="0547F7E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years of education majority</w:t>
            </w:r>
          </w:p>
          <w:p w14:paraId="34FF247A"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years of education minority</w:t>
            </w:r>
          </w:p>
          <w:p w14:paraId="3B272CF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Memory Decay Rate</w:t>
            </w:r>
          </w:p>
          <w:p w14:paraId="68F4047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Age Marriage Majority</w:t>
            </w:r>
          </w:p>
          <w:p w14:paraId="745C778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Age Marriage Minority</w:t>
            </w:r>
          </w:p>
          <w:p w14:paraId="1A61C97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age to become leader of a club</w:t>
            </w:r>
          </w:p>
          <w:p w14:paraId="347A8AD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Hypocrisy Threshold</w:t>
            </w:r>
          </w:p>
          <w:p w14:paraId="5C2DEF5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Join Threshold</w:t>
            </w:r>
          </w:p>
          <w:p w14:paraId="6943B92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life expectancy majority</w:t>
            </w:r>
          </w:p>
          <w:p w14:paraId="6622806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life expectancy minority</w:t>
            </w:r>
          </w:p>
          <w:p w14:paraId="54A5DA7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years of education majority</w:t>
            </w:r>
          </w:p>
          <w:p w14:paraId="79BA232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years of education minority</w:t>
            </w:r>
          </w:p>
          <w:p w14:paraId="74E2690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Minimum Club Cost</w:t>
            </w:r>
          </w:p>
          <w:p w14:paraId="2CE4FD4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Minority Friendly mode</w:t>
            </w:r>
          </w:p>
          <w:p w14:paraId="67D45EE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Nativity Cutoff</w:t>
            </w:r>
          </w:p>
          <w:p w14:paraId="5948EDC0" w14:textId="568FDA9A"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Number of adults </w:t>
            </w:r>
            <w:r w:rsidR="00BB436B">
              <w:rPr>
                <w:sz w:val="18"/>
                <w:szCs w:val="18"/>
                <w:lang w:val="en-US"/>
              </w:rPr>
              <w:t xml:space="preserve">in </w:t>
            </w:r>
            <w:r w:rsidRPr="004C1555">
              <w:rPr>
                <w:sz w:val="18"/>
                <w:szCs w:val="18"/>
                <w:lang w:val="en-US"/>
              </w:rPr>
              <w:t>initial population</w:t>
            </w:r>
          </w:p>
          <w:p w14:paraId="5DD5BCEF" w14:textId="2CE1135F" w:rsidR="004C1555" w:rsidRPr="004C1555" w:rsidRDefault="004C1555" w:rsidP="004C1555">
            <w:pPr>
              <w:pStyle w:val="ListParagraph"/>
              <w:numPr>
                <w:ilvl w:val="0"/>
                <w:numId w:val="8"/>
              </w:numPr>
              <w:rPr>
                <w:sz w:val="18"/>
                <w:szCs w:val="18"/>
                <w:lang w:val="en-US"/>
              </w:rPr>
            </w:pPr>
            <w:r w:rsidRPr="004C1555">
              <w:rPr>
                <w:sz w:val="18"/>
                <w:szCs w:val="18"/>
                <w:lang w:val="en-US"/>
              </w:rPr>
              <w:t>Number of clubs from majority</w:t>
            </w:r>
          </w:p>
          <w:p w14:paraId="6BBE0306" w14:textId="4AD53223" w:rsidR="004C1555" w:rsidRPr="004C1555" w:rsidRDefault="004C1555" w:rsidP="004C1555">
            <w:pPr>
              <w:pStyle w:val="ListParagraph"/>
              <w:numPr>
                <w:ilvl w:val="0"/>
                <w:numId w:val="8"/>
              </w:numPr>
              <w:rPr>
                <w:sz w:val="18"/>
                <w:szCs w:val="18"/>
                <w:lang w:val="en-US"/>
              </w:rPr>
            </w:pPr>
            <w:r w:rsidRPr="004C1555">
              <w:rPr>
                <w:sz w:val="18"/>
                <w:szCs w:val="18"/>
                <w:lang w:val="en-US"/>
              </w:rPr>
              <w:t>Number of clubs from minority</w:t>
            </w:r>
          </w:p>
          <w:p w14:paraId="7386F41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Number of Employers</w:t>
            </w:r>
          </w:p>
          <w:p w14:paraId="1B4EFA6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Openness Heritability</w:t>
            </w:r>
          </w:p>
          <w:p w14:paraId="3FE86E5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Openness Mean</w:t>
            </w:r>
          </w:p>
          <w:p w14:paraId="52DD2F2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Openness SD</w:t>
            </w:r>
          </w:p>
          <w:p w14:paraId="0A66020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Out group suspicion </w:t>
            </w:r>
            <w:proofErr w:type="spellStart"/>
            <w:r w:rsidRPr="004C1555">
              <w:rPr>
                <w:sz w:val="18"/>
                <w:szCs w:val="18"/>
                <w:lang w:val="en-US"/>
              </w:rPr>
              <w:t>maj</w:t>
            </w:r>
            <w:proofErr w:type="spellEnd"/>
            <w:r w:rsidRPr="004C1555">
              <w:rPr>
                <w:sz w:val="18"/>
                <w:szCs w:val="18"/>
                <w:lang w:val="en-US"/>
              </w:rPr>
              <w:t xml:space="preserve"> mean</w:t>
            </w:r>
          </w:p>
          <w:p w14:paraId="06693FE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Out group suspicion </w:t>
            </w:r>
            <w:proofErr w:type="spellStart"/>
            <w:r w:rsidRPr="004C1555">
              <w:rPr>
                <w:sz w:val="18"/>
                <w:szCs w:val="18"/>
                <w:lang w:val="en-US"/>
              </w:rPr>
              <w:t>maj</w:t>
            </w:r>
            <w:proofErr w:type="spellEnd"/>
            <w:r w:rsidRPr="004C1555">
              <w:rPr>
                <w:sz w:val="18"/>
                <w:szCs w:val="18"/>
                <w:lang w:val="en-US"/>
              </w:rPr>
              <w:t xml:space="preserve"> SD</w:t>
            </w:r>
          </w:p>
          <w:p w14:paraId="0EC56DF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Out group suspicion min mean</w:t>
            </w:r>
          </w:p>
          <w:p w14:paraId="4717750A"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Out group suspicion min </w:t>
            </w:r>
            <w:proofErr w:type="spellStart"/>
            <w:r w:rsidRPr="004C1555">
              <w:rPr>
                <w:sz w:val="18"/>
                <w:szCs w:val="18"/>
                <w:lang w:val="en-US"/>
              </w:rPr>
              <w:t>sd</w:t>
            </w:r>
            <w:proofErr w:type="spellEnd"/>
          </w:p>
          <w:p w14:paraId="69F1ED3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agents from the majority group in population</w:t>
            </w:r>
          </w:p>
          <w:p w14:paraId="0125C54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Female agents</w:t>
            </w:r>
          </w:p>
          <w:p w14:paraId="210ED38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females from the majority employed</w:t>
            </w:r>
          </w:p>
          <w:p w14:paraId="50D65AA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females from the minority employed</w:t>
            </w:r>
          </w:p>
          <w:p w14:paraId="4A60B83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males from the majority employed</w:t>
            </w:r>
          </w:p>
          <w:p w14:paraId="7B88A5D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males from the minority employed</w:t>
            </w:r>
          </w:p>
          <w:p w14:paraId="444E42D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population not affiliated to a religious club</w:t>
            </w:r>
          </w:p>
          <w:p w14:paraId="09669B4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Probability of children joining the club (no club) of the mother</w:t>
            </w:r>
          </w:p>
          <w:p w14:paraId="405ED71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Probability of losing employment majority</w:t>
            </w:r>
          </w:p>
          <w:p w14:paraId="116E7C5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lastRenderedPageBreak/>
              <w:t>Probability of Meeting leader of my club</w:t>
            </w:r>
          </w:p>
          <w:p w14:paraId="56A4565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Probability of sudden death (before life expectancy)</w:t>
            </w:r>
          </w:p>
          <w:p w14:paraId="7992224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Shared Norms Mean</w:t>
            </w:r>
          </w:p>
          <w:p w14:paraId="51208F55" w14:textId="4D759DBB" w:rsidR="00CF69D0" w:rsidRPr="004C1555" w:rsidRDefault="004C1555" w:rsidP="004C1555">
            <w:pPr>
              <w:pStyle w:val="ListParagraph"/>
              <w:numPr>
                <w:ilvl w:val="0"/>
                <w:numId w:val="8"/>
              </w:numPr>
              <w:rPr>
                <w:sz w:val="18"/>
                <w:szCs w:val="18"/>
                <w:lang w:val="en-US"/>
              </w:rPr>
            </w:pPr>
            <w:r w:rsidRPr="004C1555">
              <w:rPr>
                <w:sz w:val="18"/>
                <w:szCs w:val="18"/>
                <w:lang w:val="en-US"/>
              </w:rPr>
              <w:t>Shared Norms SD</w:t>
            </w:r>
          </w:p>
        </w:tc>
      </w:tr>
      <w:tr w:rsidR="00F50922" w:rsidRPr="007731CF" w14:paraId="2CBA59D3" w14:textId="77777777" w:rsidTr="00AD4B4A">
        <w:trPr>
          <w:trHeight w:val="349"/>
        </w:trPr>
        <w:tc>
          <w:tcPr>
            <w:tcW w:w="1134" w:type="dxa"/>
            <w:gridSpan w:val="2"/>
            <w:vMerge/>
          </w:tcPr>
          <w:p w14:paraId="2D93213D" w14:textId="77777777" w:rsidR="00F50922" w:rsidRPr="007731CF" w:rsidRDefault="00F50922" w:rsidP="00756546">
            <w:pPr>
              <w:jc w:val="both"/>
              <w:rPr>
                <w:sz w:val="18"/>
                <w:szCs w:val="18"/>
                <w:lang w:val="en-US"/>
              </w:rPr>
            </w:pPr>
          </w:p>
        </w:tc>
        <w:tc>
          <w:tcPr>
            <w:tcW w:w="1155" w:type="dxa"/>
            <w:gridSpan w:val="2"/>
            <w:vMerge/>
            <w:vAlign w:val="center"/>
          </w:tcPr>
          <w:p w14:paraId="006EFF59" w14:textId="77777777" w:rsidR="00F50922" w:rsidRPr="007731CF" w:rsidRDefault="00F50922" w:rsidP="00756546">
            <w:pPr>
              <w:jc w:val="both"/>
              <w:rPr>
                <w:sz w:val="18"/>
                <w:szCs w:val="18"/>
                <w:lang w:val="en-US"/>
              </w:rPr>
            </w:pPr>
          </w:p>
        </w:tc>
        <w:tc>
          <w:tcPr>
            <w:tcW w:w="2982" w:type="dxa"/>
            <w:gridSpan w:val="2"/>
            <w:vAlign w:val="center"/>
          </w:tcPr>
          <w:p w14:paraId="3D46B92C" w14:textId="77777777" w:rsidR="00F50922" w:rsidRPr="007731CF" w:rsidRDefault="00F50922" w:rsidP="00756546">
            <w:pPr>
              <w:rPr>
                <w:sz w:val="18"/>
                <w:szCs w:val="18"/>
                <w:lang w:val="en-US"/>
              </w:rPr>
            </w:pPr>
            <w:proofErr w:type="spellStart"/>
            <w:r w:rsidRPr="007731CF">
              <w:rPr>
                <w:sz w:val="18"/>
                <w:szCs w:val="18"/>
                <w:lang w:val="en-US"/>
              </w:rPr>
              <w:t>I.ii.c</w:t>
            </w:r>
            <w:proofErr w:type="spellEnd"/>
            <w:r w:rsidRPr="007731CF">
              <w:rPr>
                <w:sz w:val="18"/>
                <w:szCs w:val="18"/>
                <w:lang w:val="en-US"/>
              </w:rPr>
              <w:t xml:space="preserve"> What are the exogenous factors / drivers of the model?</w:t>
            </w:r>
          </w:p>
        </w:tc>
        <w:tc>
          <w:tcPr>
            <w:tcW w:w="9286" w:type="dxa"/>
            <w:gridSpan w:val="2"/>
          </w:tcPr>
          <w:p w14:paraId="05A89FBB" w14:textId="1F25453A" w:rsidR="00F50922" w:rsidRDefault="0092354A" w:rsidP="00756546">
            <w:pPr>
              <w:rPr>
                <w:sz w:val="18"/>
                <w:szCs w:val="18"/>
                <w:lang w:val="en-US"/>
              </w:rPr>
            </w:pPr>
            <w:r w:rsidRPr="0051430D">
              <w:rPr>
                <w:b/>
                <w:i/>
                <w:sz w:val="18"/>
                <w:szCs w:val="18"/>
                <w:lang w:val="en-US"/>
              </w:rPr>
              <w:t>Existential securit</w:t>
            </w:r>
            <w:r w:rsidR="005361A0" w:rsidRPr="0051430D">
              <w:rPr>
                <w:b/>
                <w:i/>
                <w:sz w:val="18"/>
                <w:szCs w:val="18"/>
                <w:lang w:val="en-US"/>
              </w:rPr>
              <w:t>y:</w:t>
            </w:r>
            <w:r w:rsidR="005361A0">
              <w:rPr>
                <w:sz w:val="18"/>
                <w:szCs w:val="18"/>
                <w:lang w:val="en-US"/>
              </w:rPr>
              <w:t xml:space="preserve"> depends on the income class of the agent, human development index of the society</w:t>
            </w:r>
            <w:r w:rsidR="00303D11">
              <w:rPr>
                <w:sz w:val="18"/>
                <w:szCs w:val="18"/>
                <w:lang w:val="en-US"/>
              </w:rPr>
              <w:t xml:space="preserve">, and perceived </w:t>
            </w:r>
            <w:r w:rsidR="00E32F12">
              <w:rPr>
                <w:sz w:val="18"/>
                <w:szCs w:val="18"/>
                <w:lang w:val="en-US"/>
              </w:rPr>
              <w:t>threat</w:t>
            </w:r>
            <w:r w:rsidR="00722681">
              <w:rPr>
                <w:sz w:val="18"/>
                <w:szCs w:val="18"/>
                <w:lang w:val="en-US"/>
              </w:rPr>
              <w:t xml:space="preserve"> (degree of shared norms relative to outgroup suspicion). Existential security </w:t>
            </w:r>
            <w:r w:rsidR="00D04D5D">
              <w:rPr>
                <w:sz w:val="18"/>
                <w:szCs w:val="18"/>
                <w:lang w:val="en-US"/>
              </w:rPr>
              <w:t xml:space="preserve">may attenuate or enhance the intensity of </w:t>
            </w:r>
            <w:r w:rsidR="0096463E">
              <w:rPr>
                <w:sz w:val="18"/>
                <w:szCs w:val="18"/>
                <w:lang w:val="en-US"/>
              </w:rPr>
              <w:t>credibility enhancing displays (</w:t>
            </w:r>
            <w:r w:rsidR="00D04D5D">
              <w:rPr>
                <w:sz w:val="18"/>
                <w:szCs w:val="18"/>
                <w:lang w:val="en-US"/>
              </w:rPr>
              <w:t>CREDs</w:t>
            </w:r>
            <w:r w:rsidR="0096463E">
              <w:rPr>
                <w:sz w:val="18"/>
                <w:szCs w:val="18"/>
                <w:lang w:val="en-US"/>
              </w:rPr>
              <w:t>)</w:t>
            </w:r>
            <w:r w:rsidR="00D04D5D">
              <w:rPr>
                <w:sz w:val="18"/>
                <w:szCs w:val="18"/>
                <w:lang w:val="en-US"/>
              </w:rPr>
              <w:t xml:space="preserve"> </w:t>
            </w:r>
            <w:r w:rsidR="0096463E">
              <w:rPr>
                <w:sz w:val="18"/>
                <w:szCs w:val="18"/>
                <w:lang w:val="en-US"/>
              </w:rPr>
              <w:t xml:space="preserve">shown </w:t>
            </w:r>
            <w:r w:rsidR="00D04D5D">
              <w:rPr>
                <w:sz w:val="18"/>
                <w:szCs w:val="18"/>
                <w:lang w:val="en-US"/>
              </w:rPr>
              <w:t>by others.</w:t>
            </w:r>
          </w:p>
          <w:p w14:paraId="398A5D78" w14:textId="7272BC93" w:rsidR="00D04D5D" w:rsidRDefault="00D04D5D" w:rsidP="00756546">
            <w:pPr>
              <w:rPr>
                <w:sz w:val="18"/>
                <w:szCs w:val="18"/>
                <w:lang w:val="en-US"/>
              </w:rPr>
            </w:pPr>
            <w:r w:rsidRPr="0051430D">
              <w:rPr>
                <w:b/>
                <w:i/>
                <w:sz w:val="18"/>
                <w:szCs w:val="18"/>
                <w:lang w:val="en-US"/>
              </w:rPr>
              <w:t>Pluralism:</w:t>
            </w:r>
            <w:r>
              <w:rPr>
                <w:sz w:val="18"/>
                <w:szCs w:val="18"/>
                <w:lang w:val="en-US"/>
              </w:rPr>
              <w:t xml:space="preserve"> </w:t>
            </w:r>
            <w:r w:rsidR="0060007E">
              <w:rPr>
                <w:sz w:val="18"/>
                <w:szCs w:val="18"/>
                <w:lang w:val="en-US"/>
              </w:rPr>
              <w:t>a measure</w:t>
            </w:r>
            <w:r w:rsidR="004310C7">
              <w:rPr>
                <w:sz w:val="18"/>
                <w:szCs w:val="18"/>
                <w:lang w:val="en-US"/>
              </w:rPr>
              <w:t xml:space="preserve">ment of the variability of the worldview value of the agent in comparison with the average worldview values of its family and neighborhood. </w:t>
            </w:r>
            <w:r w:rsidR="001C2E2E">
              <w:rPr>
                <w:sz w:val="18"/>
                <w:szCs w:val="18"/>
                <w:lang w:val="en-US"/>
              </w:rPr>
              <w:t>P</w:t>
            </w:r>
            <w:r w:rsidR="00BF3539">
              <w:rPr>
                <w:sz w:val="18"/>
                <w:szCs w:val="18"/>
                <w:lang w:val="en-US"/>
              </w:rPr>
              <w:t xml:space="preserve">luralism may </w:t>
            </w:r>
            <w:r w:rsidR="00166FE9">
              <w:rPr>
                <w:sz w:val="18"/>
                <w:szCs w:val="18"/>
                <w:lang w:val="en-US"/>
              </w:rPr>
              <w:t>attenuate the intensity of the CRED display by others</w:t>
            </w:r>
            <w:r w:rsidR="001C2E2E">
              <w:rPr>
                <w:sz w:val="18"/>
                <w:szCs w:val="18"/>
                <w:lang w:val="en-US"/>
              </w:rPr>
              <w:t>.</w:t>
            </w:r>
          </w:p>
          <w:p w14:paraId="5D3A9D88" w14:textId="31933226" w:rsidR="001C2E2E" w:rsidRPr="007731CF" w:rsidRDefault="001C2E2E" w:rsidP="00756546">
            <w:pPr>
              <w:rPr>
                <w:sz w:val="18"/>
                <w:szCs w:val="18"/>
                <w:lang w:val="en-US"/>
              </w:rPr>
            </w:pPr>
            <w:r>
              <w:rPr>
                <w:sz w:val="18"/>
                <w:szCs w:val="18"/>
                <w:lang w:val="en-US"/>
              </w:rPr>
              <w:t xml:space="preserve">Club affiliation: being affiliated to a club enhances the intensity of the CRED display </w:t>
            </w:r>
            <w:r w:rsidR="001A7DA0">
              <w:rPr>
                <w:sz w:val="18"/>
                <w:szCs w:val="18"/>
                <w:lang w:val="en-US"/>
              </w:rPr>
              <w:t xml:space="preserve">by the agent. </w:t>
            </w:r>
          </w:p>
        </w:tc>
      </w:tr>
      <w:tr w:rsidR="00F50922" w:rsidRPr="007731CF" w14:paraId="64C8AC62" w14:textId="77777777" w:rsidTr="00AD4B4A">
        <w:trPr>
          <w:trHeight w:val="345"/>
        </w:trPr>
        <w:tc>
          <w:tcPr>
            <w:tcW w:w="1134" w:type="dxa"/>
            <w:gridSpan w:val="2"/>
            <w:vMerge/>
          </w:tcPr>
          <w:p w14:paraId="0414D151" w14:textId="77777777" w:rsidR="00F50922" w:rsidRPr="007731CF" w:rsidRDefault="00F50922" w:rsidP="00756546">
            <w:pPr>
              <w:jc w:val="both"/>
              <w:rPr>
                <w:sz w:val="18"/>
                <w:szCs w:val="18"/>
                <w:lang w:val="en-US"/>
              </w:rPr>
            </w:pPr>
          </w:p>
        </w:tc>
        <w:tc>
          <w:tcPr>
            <w:tcW w:w="1155" w:type="dxa"/>
            <w:gridSpan w:val="2"/>
            <w:vMerge/>
            <w:vAlign w:val="center"/>
          </w:tcPr>
          <w:p w14:paraId="2DAEC5DA" w14:textId="77777777" w:rsidR="00F50922" w:rsidRPr="007731CF" w:rsidRDefault="00F50922" w:rsidP="00756546">
            <w:pPr>
              <w:jc w:val="both"/>
              <w:rPr>
                <w:sz w:val="18"/>
                <w:szCs w:val="18"/>
                <w:lang w:val="en-US"/>
              </w:rPr>
            </w:pPr>
          </w:p>
        </w:tc>
        <w:tc>
          <w:tcPr>
            <w:tcW w:w="2982" w:type="dxa"/>
            <w:gridSpan w:val="2"/>
            <w:vAlign w:val="center"/>
          </w:tcPr>
          <w:p w14:paraId="24E9033B" w14:textId="77777777" w:rsidR="00F50922" w:rsidRPr="007731CF" w:rsidRDefault="00F50922" w:rsidP="00756546">
            <w:pPr>
              <w:rPr>
                <w:sz w:val="18"/>
                <w:szCs w:val="18"/>
                <w:lang w:val="en-US"/>
              </w:rPr>
            </w:pPr>
            <w:proofErr w:type="spellStart"/>
            <w:r w:rsidRPr="007731CF">
              <w:rPr>
                <w:sz w:val="18"/>
                <w:szCs w:val="18"/>
                <w:lang w:val="en-US"/>
              </w:rPr>
              <w:t>I.ii.d</w:t>
            </w:r>
            <w:proofErr w:type="spellEnd"/>
            <w:r w:rsidRPr="007731CF">
              <w:rPr>
                <w:sz w:val="18"/>
                <w:szCs w:val="18"/>
                <w:lang w:val="en-US"/>
              </w:rPr>
              <w:t xml:space="preserve"> If applicable, how is space included in the model?</w:t>
            </w:r>
          </w:p>
        </w:tc>
        <w:tc>
          <w:tcPr>
            <w:tcW w:w="9286" w:type="dxa"/>
            <w:gridSpan w:val="2"/>
          </w:tcPr>
          <w:p w14:paraId="1A2DA968" w14:textId="3EE93590" w:rsidR="00F50922" w:rsidRPr="007731CF" w:rsidRDefault="0065014B" w:rsidP="00756546">
            <w:pPr>
              <w:rPr>
                <w:sz w:val="18"/>
                <w:szCs w:val="18"/>
                <w:lang w:val="en-US"/>
              </w:rPr>
            </w:pPr>
            <w:r>
              <w:rPr>
                <w:sz w:val="18"/>
                <w:szCs w:val="18"/>
                <w:lang w:val="en-US"/>
              </w:rPr>
              <w:t>Explicit</w:t>
            </w:r>
            <w:r w:rsidR="00B1213A">
              <w:rPr>
                <w:sz w:val="18"/>
                <w:szCs w:val="18"/>
                <w:lang w:val="en-US"/>
              </w:rPr>
              <w:t>, georeferenced (GIS)</w:t>
            </w:r>
          </w:p>
        </w:tc>
      </w:tr>
      <w:tr w:rsidR="00F50922" w:rsidRPr="007731CF" w14:paraId="4B7ED6FB" w14:textId="77777777" w:rsidTr="00AD4B4A">
        <w:tc>
          <w:tcPr>
            <w:tcW w:w="1134" w:type="dxa"/>
            <w:gridSpan w:val="2"/>
            <w:vMerge/>
          </w:tcPr>
          <w:p w14:paraId="018A0EE3" w14:textId="77777777" w:rsidR="00F50922" w:rsidRPr="007731CF" w:rsidRDefault="00F50922" w:rsidP="00756546">
            <w:pPr>
              <w:jc w:val="both"/>
              <w:rPr>
                <w:sz w:val="18"/>
                <w:szCs w:val="18"/>
                <w:lang w:val="en-US"/>
              </w:rPr>
            </w:pPr>
          </w:p>
        </w:tc>
        <w:tc>
          <w:tcPr>
            <w:tcW w:w="1155" w:type="dxa"/>
            <w:gridSpan w:val="2"/>
            <w:vMerge/>
            <w:vAlign w:val="center"/>
          </w:tcPr>
          <w:p w14:paraId="2869C16E" w14:textId="77777777" w:rsidR="00F50922" w:rsidRPr="007731CF" w:rsidRDefault="00F50922" w:rsidP="00756546">
            <w:pPr>
              <w:jc w:val="both"/>
              <w:rPr>
                <w:sz w:val="18"/>
                <w:szCs w:val="18"/>
                <w:lang w:val="en-US"/>
              </w:rPr>
            </w:pPr>
          </w:p>
        </w:tc>
        <w:tc>
          <w:tcPr>
            <w:tcW w:w="2982" w:type="dxa"/>
            <w:gridSpan w:val="2"/>
            <w:vAlign w:val="center"/>
          </w:tcPr>
          <w:p w14:paraId="7C2E5DD1" w14:textId="77777777" w:rsidR="00F50922" w:rsidRPr="007731CF" w:rsidRDefault="00F50922" w:rsidP="00756546">
            <w:pPr>
              <w:rPr>
                <w:sz w:val="18"/>
                <w:szCs w:val="18"/>
                <w:lang w:val="en-US"/>
              </w:rPr>
            </w:pPr>
            <w:proofErr w:type="spellStart"/>
            <w:r w:rsidRPr="007731CF">
              <w:rPr>
                <w:sz w:val="18"/>
                <w:szCs w:val="18"/>
                <w:lang w:val="en-US"/>
              </w:rPr>
              <w:t>I.ii.e</w:t>
            </w:r>
            <w:proofErr w:type="spellEnd"/>
            <w:r w:rsidRPr="007731CF">
              <w:rPr>
                <w:sz w:val="18"/>
                <w:szCs w:val="18"/>
                <w:lang w:val="en-US"/>
              </w:rPr>
              <w:t xml:space="preserve"> What are the temporal and spatial resolutions and extents of the model?</w:t>
            </w:r>
          </w:p>
        </w:tc>
        <w:tc>
          <w:tcPr>
            <w:tcW w:w="9286" w:type="dxa"/>
            <w:gridSpan w:val="2"/>
          </w:tcPr>
          <w:p w14:paraId="2DB673A2" w14:textId="37B84C42" w:rsidR="00F50922" w:rsidRPr="007731CF" w:rsidRDefault="00B1213A">
            <w:pPr>
              <w:rPr>
                <w:sz w:val="18"/>
                <w:szCs w:val="18"/>
                <w:lang w:val="en-US"/>
              </w:rPr>
            </w:pPr>
            <w:r>
              <w:rPr>
                <w:sz w:val="18"/>
                <w:szCs w:val="18"/>
                <w:lang w:val="en-US"/>
              </w:rPr>
              <w:t xml:space="preserve">Weekly </w:t>
            </w:r>
            <w:r w:rsidR="00F50922" w:rsidRPr="007731CF">
              <w:rPr>
                <w:sz w:val="18"/>
                <w:szCs w:val="18"/>
                <w:lang w:val="en-US"/>
              </w:rPr>
              <w:t>time steps</w:t>
            </w:r>
            <w:r w:rsidR="0096463E">
              <w:rPr>
                <w:sz w:val="18"/>
                <w:szCs w:val="18"/>
                <w:lang w:val="en-US"/>
              </w:rPr>
              <w:t>;</w:t>
            </w:r>
            <w:r w:rsidR="00352015">
              <w:rPr>
                <w:sz w:val="18"/>
                <w:szCs w:val="18"/>
                <w:lang w:val="en-US"/>
              </w:rPr>
              <w:t xml:space="preserve"> simulations </w:t>
            </w:r>
            <w:r w:rsidR="00274825">
              <w:rPr>
                <w:sz w:val="18"/>
                <w:szCs w:val="18"/>
                <w:lang w:val="en-US"/>
              </w:rPr>
              <w:t>are run</w:t>
            </w:r>
            <w:r w:rsidR="00352015">
              <w:rPr>
                <w:sz w:val="18"/>
                <w:szCs w:val="18"/>
                <w:lang w:val="en-US"/>
              </w:rPr>
              <w:t xml:space="preserve"> for a finite number of year</w:t>
            </w:r>
            <w:r w:rsidR="00274825">
              <w:rPr>
                <w:sz w:val="18"/>
                <w:szCs w:val="18"/>
                <w:lang w:val="en-US"/>
              </w:rPr>
              <w:t>s</w:t>
            </w:r>
            <w:r w:rsidR="00352015">
              <w:rPr>
                <w:sz w:val="18"/>
                <w:szCs w:val="18"/>
                <w:lang w:val="en-US"/>
              </w:rPr>
              <w:t xml:space="preserve"> (user specified).</w:t>
            </w:r>
            <w:r w:rsidR="00B035BE">
              <w:rPr>
                <w:sz w:val="18"/>
                <w:szCs w:val="18"/>
                <w:lang w:val="en-US"/>
              </w:rPr>
              <w:t xml:space="preserve"> One year is equal to 52 weeks</w:t>
            </w:r>
            <w:r w:rsidR="00C41983">
              <w:rPr>
                <w:sz w:val="18"/>
                <w:szCs w:val="18"/>
                <w:lang w:val="en-US"/>
              </w:rPr>
              <w:t>.</w:t>
            </w:r>
          </w:p>
        </w:tc>
      </w:tr>
      <w:tr w:rsidR="00F50922" w:rsidRPr="007731CF" w14:paraId="68001016" w14:textId="77777777" w:rsidTr="00AD4B4A">
        <w:trPr>
          <w:trHeight w:val="661"/>
        </w:trPr>
        <w:tc>
          <w:tcPr>
            <w:tcW w:w="1134" w:type="dxa"/>
            <w:gridSpan w:val="2"/>
            <w:vMerge/>
            <w:tcBorders>
              <w:bottom w:val="single" w:sz="12" w:space="0" w:color="auto"/>
            </w:tcBorders>
          </w:tcPr>
          <w:p w14:paraId="5C0A3FD0" w14:textId="77777777" w:rsidR="00F50922" w:rsidRPr="007731CF" w:rsidRDefault="00F50922" w:rsidP="00756546">
            <w:pPr>
              <w:jc w:val="both"/>
              <w:rPr>
                <w:sz w:val="18"/>
                <w:szCs w:val="18"/>
                <w:lang w:val="en-US"/>
              </w:rPr>
            </w:pPr>
          </w:p>
        </w:tc>
        <w:tc>
          <w:tcPr>
            <w:tcW w:w="1155" w:type="dxa"/>
            <w:gridSpan w:val="2"/>
            <w:tcBorders>
              <w:bottom w:val="single" w:sz="12" w:space="0" w:color="auto"/>
            </w:tcBorders>
            <w:vAlign w:val="center"/>
          </w:tcPr>
          <w:p w14:paraId="103EE63B" w14:textId="77777777" w:rsidR="00F50922" w:rsidRPr="007731CF" w:rsidRDefault="00F50922" w:rsidP="00756546">
            <w:pPr>
              <w:jc w:val="both"/>
              <w:rPr>
                <w:sz w:val="18"/>
                <w:szCs w:val="18"/>
                <w:lang w:val="en-US"/>
              </w:rPr>
            </w:pPr>
            <w:proofErr w:type="spellStart"/>
            <w:r w:rsidRPr="007731CF">
              <w:rPr>
                <w:sz w:val="18"/>
                <w:szCs w:val="18"/>
                <w:lang w:val="en-US"/>
              </w:rPr>
              <w:t>I.iii</w:t>
            </w:r>
            <w:proofErr w:type="spellEnd"/>
            <w:r w:rsidRPr="007731CF">
              <w:rPr>
                <w:sz w:val="18"/>
                <w:szCs w:val="18"/>
                <w:lang w:val="en-US"/>
              </w:rPr>
              <w:t xml:space="preserve"> Process overview and scheduling</w:t>
            </w:r>
          </w:p>
        </w:tc>
        <w:tc>
          <w:tcPr>
            <w:tcW w:w="2982" w:type="dxa"/>
            <w:gridSpan w:val="2"/>
            <w:tcBorders>
              <w:bottom w:val="single" w:sz="12" w:space="0" w:color="auto"/>
            </w:tcBorders>
            <w:vAlign w:val="center"/>
          </w:tcPr>
          <w:p w14:paraId="58132CD7" w14:textId="77777777" w:rsidR="00F50922" w:rsidRPr="007731CF" w:rsidRDefault="00F50922" w:rsidP="00756546">
            <w:pPr>
              <w:rPr>
                <w:sz w:val="18"/>
                <w:szCs w:val="18"/>
                <w:lang w:val="en-US"/>
              </w:rPr>
            </w:pPr>
            <w:proofErr w:type="spellStart"/>
            <w:r w:rsidRPr="007731CF">
              <w:rPr>
                <w:sz w:val="18"/>
                <w:szCs w:val="18"/>
                <w:lang w:val="en-US"/>
              </w:rPr>
              <w:t>I.iii.a</w:t>
            </w:r>
            <w:proofErr w:type="spellEnd"/>
            <w:r w:rsidRPr="007731CF">
              <w:rPr>
                <w:sz w:val="18"/>
                <w:szCs w:val="18"/>
                <w:lang w:val="en-US"/>
              </w:rPr>
              <w:t xml:space="preserve"> What entity does what, and in what order?</w:t>
            </w:r>
          </w:p>
        </w:tc>
        <w:tc>
          <w:tcPr>
            <w:tcW w:w="9286" w:type="dxa"/>
            <w:gridSpan w:val="2"/>
            <w:tcBorders>
              <w:bottom w:val="single" w:sz="12" w:space="0" w:color="auto"/>
            </w:tcBorders>
          </w:tcPr>
          <w:p w14:paraId="14EAA284" w14:textId="77777777" w:rsidR="006046B6" w:rsidRPr="0067372C" w:rsidRDefault="00023AB6" w:rsidP="00773DFB">
            <w:pPr>
              <w:rPr>
                <w:b/>
                <w:i/>
                <w:sz w:val="18"/>
                <w:szCs w:val="18"/>
                <w:lang w:val="en-US"/>
              </w:rPr>
            </w:pPr>
            <w:r w:rsidRPr="0067372C">
              <w:rPr>
                <w:b/>
                <w:i/>
                <w:sz w:val="18"/>
                <w:szCs w:val="18"/>
                <w:lang w:val="en-US"/>
              </w:rPr>
              <w:t>W</w:t>
            </w:r>
            <w:r w:rsidR="00077FB2" w:rsidRPr="0067372C">
              <w:rPr>
                <w:b/>
                <w:i/>
                <w:sz w:val="18"/>
                <w:szCs w:val="18"/>
                <w:lang w:val="en-US"/>
              </w:rPr>
              <w:t xml:space="preserve">eekly </w:t>
            </w:r>
            <w:r w:rsidR="00EB2592" w:rsidRPr="0067372C">
              <w:rPr>
                <w:b/>
                <w:i/>
                <w:sz w:val="18"/>
                <w:szCs w:val="18"/>
                <w:lang w:val="en-US"/>
              </w:rPr>
              <w:t>events</w:t>
            </w:r>
            <w:r w:rsidR="00414C32" w:rsidRPr="0067372C">
              <w:rPr>
                <w:b/>
                <w:i/>
                <w:sz w:val="18"/>
                <w:szCs w:val="18"/>
                <w:lang w:val="en-US"/>
              </w:rPr>
              <w:t xml:space="preserve"> (every time step)</w:t>
            </w:r>
            <w:r w:rsidR="00EB2592" w:rsidRPr="0067372C">
              <w:rPr>
                <w:b/>
                <w:i/>
                <w:sz w:val="18"/>
                <w:szCs w:val="18"/>
                <w:lang w:val="en-US"/>
              </w:rPr>
              <w:t xml:space="preserve">. </w:t>
            </w:r>
          </w:p>
          <w:p w14:paraId="2002E455" w14:textId="5EE6982E" w:rsidR="00F50922" w:rsidRDefault="00EB2592" w:rsidP="00773DFB">
            <w:pPr>
              <w:rPr>
                <w:sz w:val="18"/>
                <w:szCs w:val="18"/>
                <w:lang w:val="en-US"/>
              </w:rPr>
            </w:pPr>
            <w:r>
              <w:rPr>
                <w:sz w:val="18"/>
                <w:szCs w:val="18"/>
                <w:lang w:val="en-US"/>
              </w:rPr>
              <w:t xml:space="preserve">Agents hold </w:t>
            </w:r>
            <w:r w:rsidR="00077FB2">
              <w:rPr>
                <w:sz w:val="18"/>
                <w:szCs w:val="18"/>
                <w:lang w:val="en-US"/>
              </w:rPr>
              <w:t xml:space="preserve">interactions with </w:t>
            </w:r>
            <w:r w:rsidR="0068783A">
              <w:rPr>
                <w:sz w:val="18"/>
                <w:szCs w:val="18"/>
                <w:lang w:val="en-US"/>
              </w:rPr>
              <w:t>other</w:t>
            </w:r>
            <w:r>
              <w:rPr>
                <w:sz w:val="18"/>
                <w:szCs w:val="18"/>
                <w:lang w:val="en-US"/>
              </w:rPr>
              <w:t>s</w:t>
            </w:r>
            <w:r w:rsidR="0068783A">
              <w:rPr>
                <w:sz w:val="18"/>
                <w:szCs w:val="18"/>
                <w:lang w:val="en-US"/>
              </w:rPr>
              <w:t xml:space="preserve"> within their social networks. </w:t>
            </w:r>
            <w:r w:rsidR="00640247">
              <w:rPr>
                <w:sz w:val="18"/>
                <w:szCs w:val="18"/>
                <w:lang w:val="en-US"/>
              </w:rPr>
              <w:t>There are two types of weekly i</w:t>
            </w:r>
            <w:r w:rsidR="0068783A">
              <w:rPr>
                <w:sz w:val="18"/>
                <w:szCs w:val="18"/>
                <w:lang w:val="en-US"/>
              </w:rPr>
              <w:t>nteractions</w:t>
            </w:r>
            <w:r w:rsidR="00640247">
              <w:rPr>
                <w:sz w:val="18"/>
                <w:szCs w:val="18"/>
                <w:lang w:val="en-US"/>
              </w:rPr>
              <w:t xml:space="preserve">, </w:t>
            </w:r>
            <w:r w:rsidR="0068783A">
              <w:rPr>
                <w:sz w:val="18"/>
                <w:szCs w:val="18"/>
                <w:lang w:val="en-US"/>
              </w:rPr>
              <w:t xml:space="preserve">those affecting the </w:t>
            </w:r>
            <w:r w:rsidR="00ED1DF6">
              <w:rPr>
                <w:sz w:val="18"/>
                <w:szCs w:val="18"/>
                <w:lang w:val="en-US"/>
              </w:rPr>
              <w:t xml:space="preserve">integration variables </w:t>
            </w:r>
            <w:r w:rsidR="0096463E">
              <w:rPr>
                <w:sz w:val="18"/>
                <w:szCs w:val="18"/>
                <w:lang w:val="en-US"/>
              </w:rPr>
              <w:t>(</w:t>
            </w:r>
            <w:r w:rsidR="00ED1DF6">
              <w:rPr>
                <w:sz w:val="18"/>
                <w:szCs w:val="18"/>
                <w:lang w:val="en-US"/>
              </w:rPr>
              <w:t>“integration interactions”</w:t>
            </w:r>
            <w:r w:rsidR="0096463E">
              <w:rPr>
                <w:sz w:val="18"/>
                <w:szCs w:val="18"/>
                <w:lang w:val="en-US"/>
              </w:rPr>
              <w:t>)</w:t>
            </w:r>
            <w:r w:rsidR="00ED1DF6">
              <w:rPr>
                <w:sz w:val="18"/>
                <w:szCs w:val="18"/>
                <w:lang w:val="en-US"/>
              </w:rPr>
              <w:t xml:space="preserve"> and those affecting the worldview</w:t>
            </w:r>
            <w:r w:rsidR="00C42CD0">
              <w:rPr>
                <w:sz w:val="18"/>
                <w:szCs w:val="18"/>
                <w:lang w:val="en-US"/>
              </w:rPr>
              <w:t xml:space="preserve"> variable </w:t>
            </w:r>
            <w:r w:rsidR="0096463E">
              <w:rPr>
                <w:sz w:val="18"/>
                <w:szCs w:val="18"/>
                <w:lang w:val="en-US"/>
              </w:rPr>
              <w:t>(</w:t>
            </w:r>
            <w:r w:rsidR="00272553">
              <w:rPr>
                <w:sz w:val="18"/>
                <w:szCs w:val="18"/>
                <w:lang w:val="en-US"/>
              </w:rPr>
              <w:t>“CRED interactions”</w:t>
            </w:r>
            <w:r w:rsidR="0096463E">
              <w:rPr>
                <w:sz w:val="18"/>
                <w:szCs w:val="18"/>
                <w:lang w:val="en-US"/>
              </w:rPr>
              <w:t>)</w:t>
            </w:r>
            <w:r w:rsidR="00272553">
              <w:rPr>
                <w:sz w:val="18"/>
                <w:szCs w:val="18"/>
                <w:lang w:val="en-US"/>
              </w:rPr>
              <w:t xml:space="preserve">. </w:t>
            </w:r>
            <w:r w:rsidR="00121C72">
              <w:rPr>
                <w:sz w:val="18"/>
                <w:szCs w:val="18"/>
                <w:lang w:val="en-US"/>
              </w:rPr>
              <w:t>Integration interactions occur with</w:t>
            </w:r>
            <w:r w:rsidR="0054548E">
              <w:rPr>
                <w:sz w:val="18"/>
                <w:szCs w:val="18"/>
                <w:lang w:val="en-US"/>
              </w:rPr>
              <w:t>in</w:t>
            </w:r>
            <w:r w:rsidR="00121C72">
              <w:rPr>
                <w:sz w:val="18"/>
                <w:szCs w:val="18"/>
                <w:lang w:val="en-US"/>
              </w:rPr>
              <w:t xml:space="preserve"> the agent</w:t>
            </w:r>
            <w:r w:rsidR="0096463E">
              <w:rPr>
                <w:sz w:val="18"/>
                <w:szCs w:val="18"/>
                <w:lang w:val="en-US"/>
              </w:rPr>
              <w:t>’</w:t>
            </w:r>
            <w:r w:rsidR="00121C72">
              <w:rPr>
                <w:sz w:val="18"/>
                <w:szCs w:val="18"/>
                <w:lang w:val="en-US"/>
              </w:rPr>
              <w:t>s</w:t>
            </w:r>
            <w:r w:rsidR="00E02D54">
              <w:rPr>
                <w:sz w:val="18"/>
                <w:szCs w:val="18"/>
                <w:lang w:val="en-US"/>
              </w:rPr>
              <w:t>: a)</w:t>
            </w:r>
            <w:r w:rsidR="001A35F2">
              <w:rPr>
                <w:sz w:val="18"/>
                <w:szCs w:val="18"/>
                <w:lang w:val="en-US"/>
              </w:rPr>
              <w:t xml:space="preserve"> family</w:t>
            </w:r>
            <w:r w:rsidR="00AF1294">
              <w:rPr>
                <w:sz w:val="18"/>
                <w:szCs w:val="18"/>
                <w:lang w:val="en-US"/>
              </w:rPr>
              <w:t xml:space="preserve">, </w:t>
            </w:r>
            <w:r w:rsidR="00D5329A">
              <w:rPr>
                <w:sz w:val="18"/>
                <w:szCs w:val="18"/>
                <w:lang w:val="en-US"/>
              </w:rPr>
              <w:t xml:space="preserve">b) </w:t>
            </w:r>
            <w:r w:rsidR="00AF1294">
              <w:rPr>
                <w:sz w:val="18"/>
                <w:szCs w:val="18"/>
                <w:lang w:val="en-US"/>
              </w:rPr>
              <w:t xml:space="preserve">neighborhood, </w:t>
            </w:r>
            <w:r w:rsidR="00D5329A">
              <w:rPr>
                <w:sz w:val="18"/>
                <w:szCs w:val="18"/>
                <w:lang w:val="en-US"/>
              </w:rPr>
              <w:t xml:space="preserve">c) </w:t>
            </w:r>
            <w:r w:rsidR="00AF1294">
              <w:rPr>
                <w:sz w:val="18"/>
                <w:szCs w:val="18"/>
                <w:lang w:val="en-US"/>
              </w:rPr>
              <w:t xml:space="preserve">impersonal, </w:t>
            </w:r>
            <w:r w:rsidR="00D5329A">
              <w:rPr>
                <w:sz w:val="18"/>
                <w:szCs w:val="18"/>
                <w:lang w:val="en-US"/>
              </w:rPr>
              <w:t>d) online, e) offline and f) work social networks. CRED interactions occur within the agent</w:t>
            </w:r>
            <w:r w:rsidR="0096463E">
              <w:rPr>
                <w:sz w:val="18"/>
                <w:szCs w:val="18"/>
                <w:lang w:val="en-US"/>
              </w:rPr>
              <w:t>’</w:t>
            </w:r>
            <w:r w:rsidR="00606BF0">
              <w:rPr>
                <w:sz w:val="18"/>
                <w:szCs w:val="18"/>
                <w:lang w:val="en-US"/>
              </w:rPr>
              <w:t>s: a) family, b) offline, and c) club social net</w:t>
            </w:r>
            <w:r w:rsidR="00D96FAE">
              <w:rPr>
                <w:sz w:val="18"/>
                <w:szCs w:val="18"/>
                <w:lang w:val="en-US"/>
              </w:rPr>
              <w:t xml:space="preserve">works. </w:t>
            </w:r>
            <w:r w:rsidR="00EE3D03">
              <w:rPr>
                <w:sz w:val="18"/>
                <w:szCs w:val="18"/>
                <w:lang w:val="en-US"/>
              </w:rPr>
              <w:t xml:space="preserve">After CRED interactions </w:t>
            </w:r>
            <w:r w:rsidR="0088057F">
              <w:rPr>
                <w:sz w:val="18"/>
                <w:szCs w:val="18"/>
                <w:lang w:val="en-US"/>
              </w:rPr>
              <w:t>agents</w:t>
            </w:r>
            <w:r w:rsidR="00EE3D03">
              <w:rPr>
                <w:sz w:val="18"/>
                <w:szCs w:val="18"/>
                <w:lang w:val="en-US"/>
              </w:rPr>
              <w:t xml:space="preserve"> may </w:t>
            </w:r>
            <w:r w:rsidR="0088057F">
              <w:rPr>
                <w:sz w:val="18"/>
                <w:szCs w:val="18"/>
                <w:lang w:val="en-US"/>
              </w:rPr>
              <w:t>(re)</w:t>
            </w:r>
            <w:r w:rsidR="00EE3D03">
              <w:rPr>
                <w:sz w:val="18"/>
                <w:szCs w:val="18"/>
                <w:lang w:val="en-US"/>
              </w:rPr>
              <w:t>affiliate/disaffil</w:t>
            </w:r>
            <w:r w:rsidR="0088057F">
              <w:rPr>
                <w:sz w:val="18"/>
                <w:szCs w:val="18"/>
                <w:lang w:val="en-US"/>
              </w:rPr>
              <w:t>iate from their clubs.</w:t>
            </w:r>
          </w:p>
          <w:p w14:paraId="5AA87547" w14:textId="77777777" w:rsidR="00323394" w:rsidRPr="0067372C" w:rsidRDefault="00C95269" w:rsidP="00773DFB">
            <w:pPr>
              <w:rPr>
                <w:b/>
                <w:i/>
                <w:sz w:val="18"/>
                <w:szCs w:val="18"/>
                <w:lang w:val="en-US"/>
              </w:rPr>
            </w:pPr>
            <w:r w:rsidRPr="0067372C">
              <w:rPr>
                <w:b/>
                <w:i/>
                <w:sz w:val="18"/>
                <w:szCs w:val="18"/>
                <w:lang w:val="en-US"/>
              </w:rPr>
              <w:t>Monthly events</w:t>
            </w:r>
            <w:r w:rsidR="00414C32" w:rsidRPr="0067372C">
              <w:rPr>
                <w:b/>
                <w:i/>
                <w:sz w:val="18"/>
                <w:szCs w:val="18"/>
                <w:lang w:val="en-US"/>
              </w:rPr>
              <w:t xml:space="preserve"> (every 4 time steps)</w:t>
            </w:r>
            <w:r w:rsidR="002D5888" w:rsidRPr="0067372C">
              <w:rPr>
                <w:b/>
                <w:i/>
                <w:sz w:val="18"/>
                <w:szCs w:val="18"/>
                <w:lang w:val="en-US"/>
              </w:rPr>
              <w:t xml:space="preserve">. </w:t>
            </w:r>
          </w:p>
          <w:p w14:paraId="59CEDF48" w14:textId="6AD00CB7" w:rsidR="00C95269" w:rsidRDefault="002D5888" w:rsidP="00773DFB">
            <w:pPr>
              <w:rPr>
                <w:sz w:val="18"/>
                <w:szCs w:val="18"/>
                <w:lang w:val="en-US"/>
              </w:rPr>
            </w:pPr>
            <w:r>
              <w:rPr>
                <w:sz w:val="18"/>
                <w:szCs w:val="18"/>
                <w:lang w:val="en-US"/>
              </w:rPr>
              <w:t>A</w:t>
            </w:r>
            <w:r w:rsidR="00984070">
              <w:rPr>
                <w:sz w:val="18"/>
                <w:szCs w:val="18"/>
                <w:lang w:val="en-US"/>
              </w:rPr>
              <w:t xml:space="preserve">gents in the working force may </w:t>
            </w:r>
            <w:r w:rsidR="00152770">
              <w:rPr>
                <w:sz w:val="18"/>
                <w:szCs w:val="18"/>
                <w:lang w:val="en-US"/>
              </w:rPr>
              <w:t>obtain</w:t>
            </w:r>
            <w:r w:rsidR="00984070">
              <w:rPr>
                <w:sz w:val="18"/>
                <w:szCs w:val="18"/>
                <w:lang w:val="en-US"/>
              </w:rPr>
              <w:t>/lose their jobs</w:t>
            </w:r>
            <w:r w:rsidR="00323394">
              <w:rPr>
                <w:sz w:val="18"/>
                <w:szCs w:val="18"/>
                <w:lang w:val="en-US"/>
              </w:rPr>
              <w:t xml:space="preserve"> every month</w:t>
            </w:r>
            <w:r w:rsidR="00984070">
              <w:rPr>
                <w:sz w:val="18"/>
                <w:szCs w:val="18"/>
                <w:lang w:val="en-US"/>
              </w:rPr>
              <w:t>.</w:t>
            </w:r>
          </w:p>
          <w:p w14:paraId="5DFAAE09" w14:textId="77777777" w:rsidR="00323394" w:rsidRPr="0067372C" w:rsidRDefault="006C675A" w:rsidP="00773DFB">
            <w:pPr>
              <w:rPr>
                <w:b/>
                <w:i/>
                <w:sz w:val="18"/>
                <w:szCs w:val="18"/>
                <w:lang w:val="en-US"/>
              </w:rPr>
            </w:pPr>
            <w:r w:rsidRPr="0067372C">
              <w:rPr>
                <w:b/>
                <w:i/>
                <w:sz w:val="18"/>
                <w:szCs w:val="18"/>
                <w:lang w:val="en-US"/>
              </w:rPr>
              <w:t>Annual events</w:t>
            </w:r>
            <w:r w:rsidR="00414C32" w:rsidRPr="0067372C">
              <w:rPr>
                <w:b/>
                <w:i/>
                <w:sz w:val="18"/>
                <w:szCs w:val="18"/>
                <w:lang w:val="en-US"/>
              </w:rPr>
              <w:t xml:space="preserve"> (every 52 time steps)</w:t>
            </w:r>
            <w:r w:rsidR="002D5888" w:rsidRPr="0067372C">
              <w:rPr>
                <w:b/>
                <w:i/>
                <w:sz w:val="18"/>
                <w:szCs w:val="18"/>
                <w:lang w:val="en-US"/>
              </w:rPr>
              <w:t xml:space="preserve">. </w:t>
            </w:r>
          </w:p>
          <w:p w14:paraId="510B0C81" w14:textId="4AB63E21" w:rsidR="00924425" w:rsidRDefault="002D5888" w:rsidP="00773DFB">
            <w:pPr>
              <w:rPr>
                <w:sz w:val="18"/>
                <w:szCs w:val="18"/>
                <w:lang w:val="en-US"/>
              </w:rPr>
            </w:pPr>
            <w:r>
              <w:rPr>
                <w:sz w:val="18"/>
                <w:szCs w:val="18"/>
                <w:lang w:val="en-US"/>
              </w:rPr>
              <w:t>A</w:t>
            </w:r>
            <w:r w:rsidR="006C675A">
              <w:rPr>
                <w:sz w:val="18"/>
                <w:szCs w:val="18"/>
                <w:lang w:val="en-US"/>
              </w:rPr>
              <w:t>gents</w:t>
            </w:r>
            <w:r w:rsidR="00A17039">
              <w:rPr>
                <w:sz w:val="18"/>
                <w:szCs w:val="18"/>
                <w:lang w:val="en-US"/>
              </w:rPr>
              <w:t xml:space="preserve"> </w:t>
            </w:r>
            <w:r w:rsidR="000124BA">
              <w:rPr>
                <w:sz w:val="18"/>
                <w:szCs w:val="18"/>
                <w:lang w:val="en-US"/>
              </w:rPr>
              <w:t>age</w:t>
            </w:r>
            <w:r>
              <w:rPr>
                <w:sz w:val="18"/>
                <w:szCs w:val="18"/>
                <w:lang w:val="en-US"/>
              </w:rPr>
              <w:t xml:space="preserve"> </w:t>
            </w:r>
            <w:r w:rsidR="00FC4735">
              <w:rPr>
                <w:sz w:val="18"/>
                <w:szCs w:val="18"/>
                <w:lang w:val="en-US"/>
              </w:rPr>
              <w:t xml:space="preserve">by </w:t>
            </w:r>
            <w:r>
              <w:rPr>
                <w:sz w:val="18"/>
                <w:szCs w:val="18"/>
                <w:lang w:val="en-US"/>
              </w:rPr>
              <w:t>one year</w:t>
            </w:r>
            <w:r w:rsidR="00FC4735">
              <w:rPr>
                <w:sz w:val="18"/>
                <w:szCs w:val="18"/>
                <w:lang w:val="en-US"/>
              </w:rPr>
              <w:t>;</w:t>
            </w:r>
            <w:r>
              <w:rPr>
                <w:sz w:val="18"/>
                <w:szCs w:val="18"/>
                <w:lang w:val="en-US"/>
              </w:rPr>
              <w:t xml:space="preserve"> and </w:t>
            </w:r>
            <w:r w:rsidR="00A17039">
              <w:rPr>
                <w:sz w:val="18"/>
                <w:szCs w:val="18"/>
                <w:lang w:val="en-US"/>
              </w:rPr>
              <w:t xml:space="preserve">may die </w:t>
            </w:r>
            <w:r w:rsidR="00773B8E">
              <w:rPr>
                <w:sz w:val="18"/>
                <w:szCs w:val="18"/>
                <w:lang w:val="en-US"/>
              </w:rPr>
              <w:t>if they meet their life expectanc</w:t>
            </w:r>
            <w:r w:rsidR="000124BA">
              <w:rPr>
                <w:sz w:val="18"/>
                <w:szCs w:val="18"/>
                <w:lang w:val="en-US"/>
              </w:rPr>
              <w:t>y</w:t>
            </w:r>
            <w:r w:rsidR="00773B8E">
              <w:rPr>
                <w:sz w:val="18"/>
                <w:szCs w:val="18"/>
                <w:lang w:val="en-US"/>
              </w:rPr>
              <w:t xml:space="preserve"> or from a sudden death (global variable </w:t>
            </w:r>
            <w:r w:rsidR="000B58B0">
              <w:rPr>
                <w:sz w:val="18"/>
                <w:szCs w:val="18"/>
                <w:lang w:val="en-US"/>
              </w:rPr>
              <w:t xml:space="preserve">105). Otherwise </w:t>
            </w:r>
            <w:r w:rsidR="000124BA">
              <w:rPr>
                <w:sz w:val="18"/>
                <w:szCs w:val="18"/>
                <w:lang w:val="en-US"/>
              </w:rPr>
              <w:t>they increase their education</w:t>
            </w:r>
            <w:r w:rsidR="0023556D">
              <w:rPr>
                <w:sz w:val="18"/>
                <w:szCs w:val="18"/>
                <w:lang w:val="en-US"/>
              </w:rPr>
              <w:t xml:space="preserve"> by one year</w:t>
            </w:r>
            <w:r w:rsidR="00164803">
              <w:rPr>
                <w:sz w:val="18"/>
                <w:szCs w:val="18"/>
                <w:lang w:val="en-US"/>
              </w:rPr>
              <w:t>. I</w:t>
            </w:r>
            <w:r w:rsidR="000124BA">
              <w:rPr>
                <w:sz w:val="18"/>
                <w:szCs w:val="18"/>
                <w:lang w:val="en-US"/>
              </w:rPr>
              <w:t xml:space="preserve">f their total education is </w:t>
            </w:r>
            <w:r w:rsidR="008B3807">
              <w:rPr>
                <w:sz w:val="18"/>
                <w:szCs w:val="18"/>
                <w:lang w:val="en-US"/>
              </w:rPr>
              <w:t>reached,</w:t>
            </w:r>
            <w:r w:rsidR="000124BA">
              <w:rPr>
                <w:sz w:val="18"/>
                <w:szCs w:val="18"/>
                <w:lang w:val="en-US"/>
              </w:rPr>
              <w:t xml:space="preserve"> they enter the workforce and look for a job</w:t>
            </w:r>
            <w:r w:rsidR="008B3807">
              <w:rPr>
                <w:sz w:val="18"/>
                <w:szCs w:val="18"/>
                <w:lang w:val="en-US"/>
              </w:rPr>
              <w:t xml:space="preserve">. </w:t>
            </w:r>
            <w:r w:rsidR="00723430">
              <w:rPr>
                <w:sz w:val="18"/>
                <w:szCs w:val="18"/>
                <w:lang w:val="en-US"/>
              </w:rPr>
              <w:t>If meeting the minimum age, t</w:t>
            </w:r>
            <w:r w:rsidR="008B3807">
              <w:rPr>
                <w:sz w:val="18"/>
                <w:szCs w:val="18"/>
                <w:lang w:val="en-US"/>
              </w:rPr>
              <w:t>hey may get married</w:t>
            </w:r>
            <w:r w:rsidR="00723430">
              <w:rPr>
                <w:sz w:val="18"/>
                <w:szCs w:val="18"/>
                <w:lang w:val="en-US"/>
              </w:rPr>
              <w:t xml:space="preserve"> and</w:t>
            </w:r>
            <w:r w:rsidR="00924425">
              <w:rPr>
                <w:sz w:val="18"/>
                <w:szCs w:val="18"/>
                <w:lang w:val="en-US"/>
              </w:rPr>
              <w:t>,</w:t>
            </w:r>
            <w:r w:rsidR="00723430">
              <w:rPr>
                <w:sz w:val="18"/>
                <w:szCs w:val="18"/>
                <w:lang w:val="en-US"/>
              </w:rPr>
              <w:t xml:space="preserve"> if already married</w:t>
            </w:r>
            <w:r w:rsidR="00924425">
              <w:rPr>
                <w:sz w:val="18"/>
                <w:szCs w:val="18"/>
                <w:lang w:val="en-US"/>
              </w:rPr>
              <w:t>,</w:t>
            </w:r>
            <w:r w:rsidR="00723430">
              <w:rPr>
                <w:sz w:val="18"/>
                <w:szCs w:val="18"/>
                <w:lang w:val="en-US"/>
              </w:rPr>
              <w:t xml:space="preserve"> they </w:t>
            </w:r>
            <w:r w:rsidR="008B3807">
              <w:rPr>
                <w:sz w:val="18"/>
                <w:szCs w:val="18"/>
                <w:lang w:val="en-US"/>
              </w:rPr>
              <w:t>may get children</w:t>
            </w:r>
            <w:r w:rsidR="00723430">
              <w:rPr>
                <w:sz w:val="18"/>
                <w:szCs w:val="18"/>
                <w:lang w:val="en-US"/>
              </w:rPr>
              <w:t>. Finally, they update their offline and online social networks</w:t>
            </w:r>
            <w:r w:rsidR="009A3F48">
              <w:rPr>
                <w:sz w:val="18"/>
                <w:szCs w:val="18"/>
                <w:lang w:val="en-US"/>
              </w:rPr>
              <w:t xml:space="preserve"> by adding or removing agents from them</w:t>
            </w:r>
            <w:r w:rsidR="00723430">
              <w:rPr>
                <w:sz w:val="18"/>
                <w:szCs w:val="18"/>
                <w:lang w:val="en-US"/>
              </w:rPr>
              <w:t xml:space="preserve">. </w:t>
            </w:r>
          </w:p>
          <w:p w14:paraId="429BA46F" w14:textId="085311D7" w:rsidR="00F9795D" w:rsidRPr="007731CF" w:rsidRDefault="00DF77D3" w:rsidP="001D3E88">
            <w:pPr>
              <w:rPr>
                <w:sz w:val="18"/>
                <w:szCs w:val="18"/>
                <w:lang w:val="en-US"/>
              </w:rPr>
            </w:pPr>
            <w:r>
              <w:rPr>
                <w:sz w:val="18"/>
                <w:szCs w:val="18"/>
                <w:lang w:val="en-US"/>
              </w:rPr>
              <w:t>Then</w:t>
            </w:r>
            <w:r w:rsidR="00924425">
              <w:rPr>
                <w:sz w:val="18"/>
                <w:szCs w:val="18"/>
                <w:lang w:val="en-US"/>
              </w:rPr>
              <w:t>,</w:t>
            </w:r>
            <w:r>
              <w:rPr>
                <w:sz w:val="18"/>
                <w:szCs w:val="18"/>
                <w:lang w:val="en-US"/>
              </w:rPr>
              <w:t xml:space="preserve"> the whole cycle starts again.</w:t>
            </w:r>
          </w:p>
        </w:tc>
      </w:tr>
      <w:tr w:rsidR="00F50922" w:rsidRPr="007731CF" w14:paraId="0F7260DB" w14:textId="77777777" w:rsidTr="00AD4B4A">
        <w:trPr>
          <w:trHeight w:val="630"/>
        </w:trPr>
        <w:tc>
          <w:tcPr>
            <w:tcW w:w="1134" w:type="dxa"/>
            <w:gridSpan w:val="2"/>
            <w:vMerge w:val="restart"/>
            <w:tcBorders>
              <w:top w:val="single" w:sz="12" w:space="0" w:color="auto"/>
            </w:tcBorders>
            <w:textDirection w:val="btLr"/>
          </w:tcPr>
          <w:p w14:paraId="65760D0F" w14:textId="77777777" w:rsidR="00F50922" w:rsidRPr="007731CF" w:rsidRDefault="00F50922" w:rsidP="00F50922">
            <w:pPr>
              <w:pStyle w:val="ListParagraph"/>
              <w:numPr>
                <w:ilvl w:val="0"/>
                <w:numId w:val="4"/>
              </w:numPr>
              <w:ind w:right="113"/>
              <w:rPr>
                <w:sz w:val="18"/>
                <w:szCs w:val="18"/>
                <w:lang w:val="en-US"/>
              </w:rPr>
            </w:pPr>
            <w:r w:rsidRPr="007731CF">
              <w:rPr>
                <w:sz w:val="18"/>
                <w:szCs w:val="18"/>
                <w:lang w:val="en-US"/>
              </w:rPr>
              <w:t>Design Concepts</w:t>
            </w:r>
          </w:p>
        </w:tc>
        <w:tc>
          <w:tcPr>
            <w:tcW w:w="1155" w:type="dxa"/>
            <w:gridSpan w:val="2"/>
            <w:vMerge w:val="restart"/>
            <w:tcBorders>
              <w:top w:val="single" w:sz="12" w:space="0" w:color="auto"/>
            </w:tcBorders>
            <w:vAlign w:val="center"/>
          </w:tcPr>
          <w:p w14:paraId="7CDFD5F5" w14:textId="77777777" w:rsidR="00F50922" w:rsidRPr="007731CF" w:rsidRDefault="00F50922" w:rsidP="00756546">
            <w:pPr>
              <w:jc w:val="both"/>
              <w:rPr>
                <w:sz w:val="18"/>
                <w:szCs w:val="18"/>
                <w:lang w:val="en-US"/>
              </w:rPr>
            </w:pPr>
            <w:proofErr w:type="spellStart"/>
            <w:r w:rsidRPr="007731CF">
              <w:rPr>
                <w:sz w:val="18"/>
                <w:szCs w:val="18"/>
                <w:lang w:val="en-US"/>
              </w:rPr>
              <w:t>II.i</w:t>
            </w:r>
            <w:proofErr w:type="spellEnd"/>
            <w:r w:rsidRPr="007731CF">
              <w:rPr>
                <w:sz w:val="18"/>
                <w:szCs w:val="18"/>
                <w:lang w:val="en-US"/>
              </w:rPr>
              <w:t xml:space="preserve"> Theoretical and Empirical Background</w:t>
            </w:r>
          </w:p>
        </w:tc>
        <w:tc>
          <w:tcPr>
            <w:tcW w:w="2982" w:type="dxa"/>
            <w:gridSpan w:val="2"/>
            <w:tcBorders>
              <w:top w:val="single" w:sz="12" w:space="0" w:color="auto"/>
            </w:tcBorders>
            <w:vAlign w:val="center"/>
          </w:tcPr>
          <w:p w14:paraId="32200C38" w14:textId="77777777" w:rsidR="00F50922" w:rsidRPr="007731CF" w:rsidRDefault="00F50922" w:rsidP="00756546">
            <w:pPr>
              <w:rPr>
                <w:sz w:val="18"/>
                <w:szCs w:val="18"/>
                <w:lang w:val="en-US"/>
              </w:rPr>
            </w:pPr>
            <w:proofErr w:type="spellStart"/>
            <w:r w:rsidRPr="007731CF">
              <w:rPr>
                <w:sz w:val="18"/>
                <w:szCs w:val="18"/>
                <w:lang w:val="en-US"/>
              </w:rPr>
              <w:t>II.i.a</w:t>
            </w:r>
            <w:proofErr w:type="spellEnd"/>
            <w:r w:rsidRPr="007731CF">
              <w:rPr>
                <w:sz w:val="18"/>
                <w:szCs w:val="18"/>
                <w:lang w:val="en-US"/>
              </w:rPr>
              <w:t xml:space="preserve"> Which general concepts, theories or hypotheses are underlying the model’s design at the system level or at the level(s) of the </w:t>
            </w:r>
            <w:proofErr w:type="spellStart"/>
            <w:r w:rsidRPr="007731CF">
              <w:rPr>
                <w:sz w:val="18"/>
                <w:szCs w:val="18"/>
                <w:lang w:val="en-US"/>
              </w:rPr>
              <w:t>submodel</w:t>
            </w:r>
            <w:proofErr w:type="spellEnd"/>
            <w:r w:rsidRPr="007731CF">
              <w:rPr>
                <w:sz w:val="18"/>
                <w:szCs w:val="18"/>
                <w:lang w:val="en-US"/>
              </w:rPr>
              <w:t>(s) (apart from the decision model)? What is the link to complexity and the purpose of the model?</w:t>
            </w:r>
          </w:p>
        </w:tc>
        <w:tc>
          <w:tcPr>
            <w:tcW w:w="9286" w:type="dxa"/>
            <w:gridSpan w:val="2"/>
            <w:tcBorders>
              <w:top w:val="single" w:sz="12" w:space="0" w:color="auto"/>
            </w:tcBorders>
          </w:tcPr>
          <w:p w14:paraId="12818FB2" w14:textId="2DCCA756" w:rsidR="00F50922" w:rsidRPr="007731CF" w:rsidRDefault="003F38D5" w:rsidP="0083554E">
            <w:pPr>
              <w:rPr>
                <w:sz w:val="18"/>
                <w:szCs w:val="18"/>
                <w:lang w:val="en-US"/>
              </w:rPr>
            </w:pPr>
            <w:r>
              <w:rPr>
                <w:sz w:val="18"/>
                <w:szCs w:val="18"/>
                <w:lang w:val="en-US"/>
              </w:rPr>
              <w:t xml:space="preserve">The main theories shaping the </w:t>
            </w:r>
            <w:r w:rsidR="00B63076">
              <w:rPr>
                <w:sz w:val="18"/>
                <w:szCs w:val="18"/>
                <w:lang w:val="en-US"/>
              </w:rPr>
              <w:t>model’s design</w:t>
            </w:r>
            <w:r w:rsidR="00FF5D10">
              <w:rPr>
                <w:sz w:val="18"/>
                <w:szCs w:val="18"/>
                <w:lang w:val="en-US"/>
              </w:rPr>
              <w:t>, especially the dynamics influencing agents’ worldviews,</w:t>
            </w:r>
            <w:r w:rsidR="00B63076">
              <w:rPr>
                <w:sz w:val="18"/>
                <w:szCs w:val="18"/>
                <w:lang w:val="en-US"/>
              </w:rPr>
              <w:t xml:space="preserve"> are c</w:t>
            </w:r>
            <w:r w:rsidR="00331719">
              <w:rPr>
                <w:sz w:val="18"/>
                <w:szCs w:val="18"/>
                <w:lang w:val="en-US"/>
              </w:rPr>
              <w:t>redibility enhancing display (C</w:t>
            </w:r>
            <w:r w:rsidR="00101FC3">
              <w:rPr>
                <w:sz w:val="18"/>
                <w:szCs w:val="18"/>
                <w:lang w:val="en-US"/>
              </w:rPr>
              <w:t>RED</w:t>
            </w:r>
            <w:r w:rsidR="00331719">
              <w:rPr>
                <w:sz w:val="18"/>
                <w:szCs w:val="18"/>
                <w:lang w:val="en-US"/>
              </w:rPr>
              <w:t>)</w:t>
            </w:r>
            <w:r w:rsidR="00101FC3">
              <w:rPr>
                <w:sz w:val="18"/>
                <w:szCs w:val="18"/>
                <w:lang w:val="en-US"/>
              </w:rPr>
              <w:t xml:space="preserve"> </w:t>
            </w:r>
            <w:r w:rsidR="00B63076">
              <w:rPr>
                <w:sz w:val="18"/>
                <w:szCs w:val="18"/>
                <w:lang w:val="en-US"/>
              </w:rPr>
              <w:t xml:space="preserve">theory </w:t>
            </w:r>
            <w:r w:rsidR="00154569">
              <w:rPr>
                <w:sz w:val="18"/>
                <w:szCs w:val="18"/>
                <w:lang w:val="en-US"/>
              </w:rPr>
              <w:t>(</w:t>
            </w:r>
            <w:r w:rsidR="001D385F">
              <w:rPr>
                <w:sz w:val="18"/>
                <w:szCs w:val="18"/>
                <w:lang w:val="en-US"/>
              </w:rPr>
              <w:t xml:space="preserve">Henrich, 2009; </w:t>
            </w:r>
            <w:r w:rsidR="00154569">
              <w:rPr>
                <w:sz w:val="18"/>
                <w:szCs w:val="18"/>
                <w:lang w:val="en-US"/>
              </w:rPr>
              <w:t>Lan</w:t>
            </w:r>
            <w:r w:rsidR="008119D9">
              <w:rPr>
                <w:sz w:val="18"/>
                <w:szCs w:val="18"/>
                <w:lang w:val="en-US"/>
              </w:rPr>
              <w:t>man, 2012)</w:t>
            </w:r>
            <w:r w:rsidR="00F43721">
              <w:rPr>
                <w:sz w:val="18"/>
                <w:szCs w:val="18"/>
                <w:lang w:val="en-US"/>
              </w:rPr>
              <w:t xml:space="preserve">, </w:t>
            </w:r>
            <w:r w:rsidR="00893A52">
              <w:rPr>
                <w:sz w:val="18"/>
                <w:szCs w:val="18"/>
                <w:lang w:val="en-US"/>
              </w:rPr>
              <w:t>existential security theory (</w:t>
            </w:r>
            <w:r w:rsidR="00A373A0">
              <w:rPr>
                <w:sz w:val="18"/>
                <w:szCs w:val="18"/>
                <w:lang w:val="en-US"/>
              </w:rPr>
              <w:t>Norris and Inglehart</w:t>
            </w:r>
            <w:r w:rsidR="00A37B43">
              <w:rPr>
                <w:sz w:val="18"/>
                <w:szCs w:val="18"/>
                <w:lang w:val="en-US"/>
              </w:rPr>
              <w:t>, 2004;</w:t>
            </w:r>
            <w:r w:rsidR="00A373A0">
              <w:rPr>
                <w:sz w:val="18"/>
                <w:szCs w:val="18"/>
                <w:lang w:val="en-US"/>
              </w:rPr>
              <w:t xml:space="preserve"> Inglehart and </w:t>
            </w:r>
            <w:proofErr w:type="spellStart"/>
            <w:r w:rsidR="00A37B43">
              <w:rPr>
                <w:sz w:val="18"/>
                <w:szCs w:val="18"/>
                <w:lang w:val="en-US"/>
              </w:rPr>
              <w:t>Weltzel</w:t>
            </w:r>
            <w:proofErr w:type="spellEnd"/>
            <w:r w:rsidR="00A37B43">
              <w:rPr>
                <w:sz w:val="18"/>
                <w:szCs w:val="18"/>
                <w:lang w:val="en-US"/>
              </w:rPr>
              <w:t>, 2005)</w:t>
            </w:r>
            <w:ins w:id="2" w:author="Wesley Wildman" w:date="2019-03-18T16:45:00Z">
              <w:r w:rsidR="0096463E">
                <w:rPr>
                  <w:sz w:val="18"/>
                  <w:szCs w:val="18"/>
                  <w:lang w:val="en-US"/>
                </w:rPr>
                <w:t>,</w:t>
              </w:r>
            </w:ins>
            <w:r w:rsidR="00893A52">
              <w:rPr>
                <w:sz w:val="18"/>
                <w:szCs w:val="18"/>
                <w:lang w:val="en-US"/>
              </w:rPr>
              <w:t xml:space="preserve"> </w:t>
            </w:r>
            <w:r w:rsidR="00F43721">
              <w:rPr>
                <w:sz w:val="18"/>
                <w:szCs w:val="18"/>
                <w:lang w:val="en-US"/>
              </w:rPr>
              <w:t>and</w:t>
            </w:r>
            <w:r w:rsidR="00DF2A26">
              <w:rPr>
                <w:sz w:val="18"/>
                <w:szCs w:val="18"/>
                <w:lang w:val="en-US"/>
              </w:rPr>
              <w:t xml:space="preserve"> religious</w:t>
            </w:r>
            <w:r w:rsidR="00F43721">
              <w:rPr>
                <w:sz w:val="18"/>
                <w:szCs w:val="18"/>
                <w:lang w:val="en-US"/>
              </w:rPr>
              <w:t xml:space="preserve"> pluralism</w:t>
            </w:r>
            <w:r w:rsidR="00DF2A26">
              <w:rPr>
                <w:sz w:val="18"/>
                <w:szCs w:val="18"/>
                <w:lang w:val="en-US"/>
              </w:rPr>
              <w:t xml:space="preserve"> theory</w:t>
            </w:r>
            <w:r w:rsidR="00F43721">
              <w:rPr>
                <w:sz w:val="18"/>
                <w:szCs w:val="18"/>
                <w:lang w:val="en-US"/>
              </w:rPr>
              <w:t xml:space="preserve"> (</w:t>
            </w:r>
            <w:r w:rsidR="00470985">
              <w:rPr>
                <w:sz w:val="18"/>
                <w:szCs w:val="18"/>
                <w:lang w:val="en-US"/>
              </w:rPr>
              <w:t>Stark, 1994;</w:t>
            </w:r>
            <w:r w:rsidR="00231803">
              <w:rPr>
                <w:sz w:val="18"/>
                <w:szCs w:val="18"/>
                <w:lang w:val="en-US"/>
              </w:rPr>
              <w:t xml:space="preserve"> </w:t>
            </w:r>
            <w:proofErr w:type="spellStart"/>
            <w:r w:rsidR="00231803">
              <w:rPr>
                <w:sz w:val="18"/>
                <w:szCs w:val="18"/>
                <w:lang w:val="en-US"/>
              </w:rPr>
              <w:t>Innaccone</w:t>
            </w:r>
            <w:proofErr w:type="spellEnd"/>
            <w:r w:rsidR="00231803">
              <w:rPr>
                <w:sz w:val="18"/>
                <w:szCs w:val="18"/>
                <w:lang w:val="en-US"/>
              </w:rPr>
              <w:t>, 1998</w:t>
            </w:r>
            <w:r w:rsidR="00F43721">
              <w:rPr>
                <w:sz w:val="18"/>
                <w:szCs w:val="18"/>
                <w:lang w:val="en-US"/>
              </w:rPr>
              <w:t>)</w:t>
            </w:r>
            <w:r w:rsidR="00FF5D10">
              <w:rPr>
                <w:sz w:val="18"/>
                <w:szCs w:val="18"/>
                <w:lang w:val="en-US"/>
              </w:rPr>
              <w:t xml:space="preserve">. </w:t>
            </w:r>
            <w:r w:rsidR="00982EF7">
              <w:rPr>
                <w:sz w:val="18"/>
                <w:szCs w:val="18"/>
                <w:lang w:val="en-US"/>
              </w:rPr>
              <w:t xml:space="preserve">CRED theory argues that being exposed to </w:t>
            </w:r>
            <w:r w:rsidR="00BC6493">
              <w:rPr>
                <w:sz w:val="18"/>
                <w:szCs w:val="18"/>
                <w:lang w:val="en-US"/>
              </w:rPr>
              <w:t xml:space="preserve">religious </w:t>
            </w:r>
            <w:r w:rsidR="00982EF7">
              <w:rPr>
                <w:sz w:val="18"/>
                <w:szCs w:val="18"/>
                <w:lang w:val="en-US"/>
              </w:rPr>
              <w:t>behavioral displays</w:t>
            </w:r>
            <w:r w:rsidR="00BC6493">
              <w:rPr>
                <w:sz w:val="18"/>
                <w:szCs w:val="18"/>
                <w:lang w:val="en-US"/>
              </w:rPr>
              <w:t xml:space="preserve"> that</w:t>
            </w:r>
            <w:r w:rsidR="00F43721">
              <w:rPr>
                <w:sz w:val="18"/>
                <w:szCs w:val="18"/>
                <w:lang w:val="en-US"/>
              </w:rPr>
              <w:t xml:space="preserve"> </w:t>
            </w:r>
            <w:r w:rsidR="00BC6493">
              <w:rPr>
                <w:sz w:val="18"/>
                <w:szCs w:val="18"/>
                <w:lang w:val="en-US"/>
              </w:rPr>
              <w:t xml:space="preserve">are costly to those performing them </w:t>
            </w:r>
            <w:r w:rsidR="00DA70E9">
              <w:rPr>
                <w:sz w:val="18"/>
                <w:szCs w:val="18"/>
                <w:lang w:val="en-US"/>
              </w:rPr>
              <w:t xml:space="preserve">will tend to increase an individual’s religious belief or affiliation. Existential security theory argues that increased social and economic development in a context </w:t>
            </w:r>
            <w:r w:rsidR="0096463E">
              <w:rPr>
                <w:sz w:val="18"/>
                <w:szCs w:val="18"/>
                <w:lang w:val="en-US"/>
              </w:rPr>
              <w:t xml:space="preserve">will decrease religiosity of the </w:t>
            </w:r>
            <w:r w:rsidR="00DA70E9">
              <w:rPr>
                <w:sz w:val="18"/>
                <w:szCs w:val="18"/>
                <w:lang w:val="en-US"/>
              </w:rPr>
              <w:t xml:space="preserve">population. </w:t>
            </w:r>
            <w:r w:rsidR="00520B49">
              <w:rPr>
                <w:sz w:val="18"/>
                <w:szCs w:val="18"/>
                <w:lang w:val="en-US"/>
              </w:rPr>
              <w:t xml:space="preserve">Religious pluralism argues that when there is a wide variety of “suppliers” in the religious market, </w:t>
            </w:r>
            <w:r w:rsidR="00351087">
              <w:rPr>
                <w:sz w:val="18"/>
                <w:szCs w:val="18"/>
                <w:lang w:val="en-US"/>
              </w:rPr>
              <w:t>religiosity will diminish in the population. The d</w:t>
            </w:r>
            <w:r w:rsidR="00D76774">
              <w:rPr>
                <w:sz w:val="18"/>
                <w:szCs w:val="18"/>
                <w:lang w:val="en-US"/>
              </w:rPr>
              <w:t xml:space="preserve">ynamics of </w:t>
            </w:r>
            <w:r w:rsidR="00351087">
              <w:rPr>
                <w:sz w:val="18"/>
                <w:szCs w:val="18"/>
                <w:lang w:val="en-US"/>
              </w:rPr>
              <w:t xml:space="preserve">the </w:t>
            </w:r>
            <w:r w:rsidR="00D76774">
              <w:rPr>
                <w:sz w:val="18"/>
                <w:szCs w:val="18"/>
                <w:lang w:val="en-US"/>
              </w:rPr>
              <w:t xml:space="preserve">integration variables are </w:t>
            </w:r>
            <w:r w:rsidR="008119D9">
              <w:rPr>
                <w:sz w:val="18"/>
                <w:szCs w:val="18"/>
                <w:lang w:val="en-US"/>
              </w:rPr>
              <w:t xml:space="preserve">based on </w:t>
            </w:r>
            <w:r w:rsidR="00351087">
              <w:rPr>
                <w:sz w:val="18"/>
                <w:szCs w:val="18"/>
                <w:lang w:val="en-US"/>
              </w:rPr>
              <w:t>the research and theoretical work of David Voas</w:t>
            </w:r>
            <w:r w:rsidR="0083554E">
              <w:rPr>
                <w:sz w:val="18"/>
                <w:szCs w:val="18"/>
                <w:lang w:val="en-US"/>
              </w:rPr>
              <w:t xml:space="preserve"> (2009,</w:t>
            </w:r>
            <w:r w:rsidR="00351087">
              <w:rPr>
                <w:sz w:val="18"/>
                <w:szCs w:val="18"/>
                <w:lang w:val="en-US"/>
              </w:rPr>
              <w:t xml:space="preserve"> </w:t>
            </w:r>
            <w:r w:rsidR="00833882">
              <w:rPr>
                <w:sz w:val="18"/>
                <w:szCs w:val="18"/>
                <w:lang w:val="en-US"/>
              </w:rPr>
              <w:t>2014</w:t>
            </w:r>
            <w:r w:rsidR="0083554E">
              <w:rPr>
                <w:sz w:val="18"/>
                <w:szCs w:val="18"/>
                <w:lang w:val="en-US"/>
              </w:rPr>
              <w:t xml:space="preserve">). </w:t>
            </w:r>
            <w:r w:rsidR="00D965CD">
              <w:rPr>
                <w:sz w:val="18"/>
                <w:szCs w:val="18"/>
                <w:lang w:val="en-US"/>
              </w:rPr>
              <w:t>T</w:t>
            </w:r>
            <w:r w:rsidR="00942FCD">
              <w:rPr>
                <w:sz w:val="18"/>
                <w:szCs w:val="18"/>
                <w:lang w:val="en-US"/>
              </w:rPr>
              <w:t xml:space="preserve">he demographic structure of agents (age, education, employment, </w:t>
            </w:r>
            <w:r w:rsidR="006D7668">
              <w:rPr>
                <w:sz w:val="18"/>
                <w:szCs w:val="18"/>
                <w:lang w:val="en-US"/>
              </w:rPr>
              <w:t xml:space="preserve">income, human-development index, </w:t>
            </w:r>
            <w:r w:rsidR="00562C61">
              <w:rPr>
                <w:sz w:val="18"/>
                <w:szCs w:val="18"/>
                <w:lang w:val="en-US"/>
              </w:rPr>
              <w:t xml:space="preserve">marriage, intermarriage, number of children, </w:t>
            </w:r>
            <w:r w:rsidR="00272AFE">
              <w:rPr>
                <w:sz w:val="18"/>
                <w:szCs w:val="18"/>
                <w:lang w:val="en-US"/>
              </w:rPr>
              <w:t xml:space="preserve">etc.) was </w:t>
            </w:r>
            <w:r w:rsidR="003100C5">
              <w:rPr>
                <w:sz w:val="18"/>
                <w:szCs w:val="18"/>
                <w:lang w:val="en-US"/>
              </w:rPr>
              <w:t>adjusted</w:t>
            </w:r>
            <w:r w:rsidR="00272AFE">
              <w:rPr>
                <w:sz w:val="18"/>
                <w:szCs w:val="18"/>
                <w:lang w:val="en-US"/>
              </w:rPr>
              <w:t xml:space="preserve"> according to </w:t>
            </w:r>
            <w:r w:rsidR="003100C5">
              <w:rPr>
                <w:sz w:val="18"/>
                <w:szCs w:val="18"/>
                <w:lang w:val="en-US"/>
              </w:rPr>
              <w:t xml:space="preserve">demographic statistics from the city of London. </w:t>
            </w:r>
          </w:p>
        </w:tc>
      </w:tr>
      <w:tr w:rsidR="00F50922" w:rsidRPr="007731CF" w14:paraId="06D61116" w14:textId="77777777" w:rsidTr="00AD4B4A">
        <w:trPr>
          <w:trHeight w:val="445"/>
        </w:trPr>
        <w:tc>
          <w:tcPr>
            <w:tcW w:w="1134" w:type="dxa"/>
            <w:gridSpan w:val="2"/>
            <w:vMerge/>
          </w:tcPr>
          <w:p w14:paraId="31FA6616"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6E2B1A21" w14:textId="77777777" w:rsidR="00F50922" w:rsidRPr="007731CF" w:rsidRDefault="00F50922" w:rsidP="00756546">
            <w:pPr>
              <w:jc w:val="both"/>
              <w:rPr>
                <w:sz w:val="18"/>
                <w:szCs w:val="18"/>
                <w:lang w:val="en-US"/>
              </w:rPr>
            </w:pPr>
          </w:p>
        </w:tc>
        <w:tc>
          <w:tcPr>
            <w:tcW w:w="2982" w:type="dxa"/>
            <w:gridSpan w:val="2"/>
            <w:vAlign w:val="center"/>
          </w:tcPr>
          <w:p w14:paraId="0696506A" w14:textId="77777777" w:rsidR="00F50922" w:rsidRPr="007731CF" w:rsidRDefault="00F50922" w:rsidP="00756546">
            <w:pPr>
              <w:rPr>
                <w:bCs/>
                <w:sz w:val="18"/>
                <w:szCs w:val="18"/>
                <w:lang w:val="en-US"/>
              </w:rPr>
            </w:pPr>
            <w:proofErr w:type="spellStart"/>
            <w:r w:rsidRPr="007731CF">
              <w:rPr>
                <w:bCs/>
                <w:sz w:val="18"/>
                <w:szCs w:val="18"/>
                <w:lang w:val="en-US"/>
              </w:rPr>
              <w:t>II.i.b</w:t>
            </w:r>
            <w:proofErr w:type="spellEnd"/>
            <w:r w:rsidRPr="007731CF">
              <w:rPr>
                <w:bCs/>
                <w:sz w:val="18"/>
                <w:szCs w:val="18"/>
                <w:lang w:val="en-US"/>
              </w:rPr>
              <w:t xml:space="preserve"> On what assumptions is/are the agents’ decision model(s) based?</w:t>
            </w:r>
          </w:p>
        </w:tc>
        <w:tc>
          <w:tcPr>
            <w:tcW w:w="9286" w:type="dxa"/>
            <w:gridSpan w:val="2"/>
          </w:tcPr>
          <w:p w14:paraId="4F979FB0" w14:textId="5CEB1D34" w:rsidR="00F50922" w:rsidRPr="007731CF" w:rsidRDefault="0046654E" w:rsidP="00756546">
            <w:pPr>
              <w:rPr>
                <w:bCs/>
                <w:sz w:val="18"/>
                <w:szCs w:val="18"/>
                <w:lang w:val="en-US"/>
              </w:rPr>
            </w:pPr>
            <w:r>
              <w:rPr>
                <w:bCs/>
                <w:sz w:val="18"/>
                <w:szCs w:val="18"/>
                <w:lang w:val="en-US"/>
              </w:rPr>
              <w:t xml:space="preserve">All of </w:t>
            </w:r>
            <w:r w:rsidR="00D22B02">
              <w:rPr>
                <w:bCs/>
                <w:sz w:val="18"/>
                <w:szCs w:val="18"/>
                <w:lang w:val="en-US"/>
              </w:rPr>
              <w:t>the employers’</w:t>
            </w:r>
            <w:r w:rsidR="0096463E">
              <w:rPr>
                <w:bCs/>
                <w:sz w:val="18"/>
                <w:szCs w:val="18"/>
                <w:lang w:val="en-US"/>
              </w:rPr>
              <w:t>,</w:t>
            </w:r>
            <w:r w:rsidR="00D22B02">
              <w:rPr>
                <w:bCs/>
                <w:sz w:val="18"/>
                <w:szCs w:val="18"/>
                <w:lang w:val="en-US"/>
              </w:rPr>
              <w:t xml:space="preserve"> clubs’</w:t>
            </w:r>
            <w:r w:rsidR="0096463E">
              <w:rPr>
                <w:bCs/>
                <w:sz w:val="18"/>
                <w:szCs w:val="18"/>
                <w:lang w:val="en-US"/>
              </w:rPr>
              <w:t>,</w:t>
            </w:r>
            <w:r w:rsidR="00D22B02">
              <w:rPr>
                <w:bCs/>
                <w:sz w:val="18"/>
                <w:szCs w:val="18"/>
                <w:lang w:val="en-US"/>
              </w:rPr>
              <w:t xml:space="preserve"> and </w:t>
            </w:r>
            <w:r>
              <w:rPr>
                <w:bCs/>
                <w:sz w:val="18"/>
                <w:szCs w:val="18"/>
                <w:lang w:val="en-US"/>
              </w:rPr>
              <w:t>a</w:t>
            </w:r>
            <w:r w:rsidR="00E530E9">
              <w:rPr>
                <w:bCs/>
                <w:sz w:val="18"/>
                <w:szCs w:val="18"/>
                <w:lang w:val="en-US"/>
              </w:rPr>
              <w:t>gents’ decision</w:t>
            </w:r>
            <w:r w:rsidR="007924F3">
              <w:rPr>
                <w:bCs/>
                <w:sz w:val="18"/>
                <w:szCs w:val="18"/>
                <w:lang w:val="en-US"/>
              </w:rPr>
              <w:t>s</w:t>
            </w:r>
            <w:r w:rsidR="00E530E9">
              <w:rPr>
                <w:bCs/>
                <w:sz w:val="18"/>
                <w:szCs w:val="18"/>
                <w:lang w:val="en-US"/>
              </w:rPr>
              <w:t xml:space="preserve"> are based on </w:t>
            </w:r>
            <w:r w:rsidR="00FB0F09">
              <w:rPr>
                <w:bCs/>
                <w:sz w:val="18"/>
                <w:szCs w:val="18"/>
                <w:lang w:val="en-US"/>
              </w:rPr>
              <w:t>heuri</w:t>
            </w:r>
            <w:r w:rsidR="00A16533">
              <w:rPr>
                <w:bCs/>
                <w:sz w:val="18"/>
                <w:szCs w:val="18"/>
                <w:lang w:val="en-US"/>
              </w:rPr>
              <w:t>s</w:t>
            </w:r>
            <w:r w:rsidR="00FB0F09">
              <w:rPr>
                <w:bCs/>
                <w:sz w:val="18"/>
                <w:szCs w:val="18"/>
                <w:lang w:val="en-US"/>
              </w:rPr>
              <w:t>tics.</w:t>
            </w:r>
            <w:r w:rsidR="00F50922" w:rsidRPr="007731CF">
              <w:rPr>
                <w:bCs/>
                <w:sz w:val="18"/>
                <w:szCs w:val="18"/>
                <w:lang w:val="en-US"/>
              </w:rPr>
              <w:t xml:space="preserve"> </w:t>
            </w:r>
          </w:p>
        </w:tc>
      </w:tr>
      <w:tr w:rsidR="00F50922" w:rsidRPr="007731CF" w14:paraId="6674D19C" w14:textId="77777777" w:rsidTr="00AD4B4A">
        <w:trPr>
          <w:trHeight w:val="432"/>
        </w:trPr>
        <w:tc>
          <w:tcPr>
            <w:tcW w:w="1134" w:type="dxa"/>
            <w:gridSpan w:val="2"/>
            <w:vMerge/>
          </w:tcPr>
          <w:p w14:paraId="5D5A2CEB"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677A087D" w14:textId="77777777" w:rsidR="00F50922" w:rsidRPr="007731CF" w:rsidRDefault="00F50922" w:rsidP="00756546">
            <w:pPr>
              <w:jc w:val="both"/>
              <w:rPr>
                <w:sz w:val="18"/>
                <w:szCs w:val="18"/>
                <w:lang w:val="en-US"/>
              </w:rPr>
            </w:pPr>
          </w:p>
        </w:tc>
        <w:tc>
          <w:tcPr>
            <w:tcW w:w="2982" w:type="dxa"/>
            <w:gridSpan w:val="2"/>
            <w:vAlign w:val="center"/>
          </w:tcPr>
          <w:p w14:paraId="4FA48A70" w14:textId="77777777" w:rsidR="00F50922" w:rsidRPr="007731CF" w:rsidRDefault="00F50922" w:rsidP="00756546">
            <w:pPr>
              <w:rPr>
                <w:sz w:val="18"/>
                <w:szCs w:val="18"/>
                <w:lang w:val="en-US"/>
              </w:rPr>
            </w:pPr>
            <w:proofErr w:type="spellStart"/>
            <w:r w:rsidRPr="007731CF">
              <w:rPr>
                <w:sz w:val="18"/>
                <w:szCs w:val="18"/>
                <w:lang w:val="en-US"/>
              </w:rPr>
              <w:t>II.i.c</w:t>
            </w:r>
            <w:proofErr w:type="spellEnd"/>
            <w:r w:rsidRPr="007731CF">
              <w:rPr>
                <w:sz w:val="18"/>
                <w:szCs w:val="18"/>
                <w:lang w:val="en-US"/>
              </w:rPr>
              <w:t xml:space="preserve"> Why is /are certain decision model(s) chosen?</w:t>
            </w:r>
          </w:p>
        </w:tc>
        <w:tc>
          <w:tcPr>
            <w:tcW w:w="9286" w:type="dxa"/>
            <w:gridSpan w:val="2"/>
          </w:tcPr>
          <w:p w14:paraId="765FBB28" w14:textId="7EA2B828" w:rsidR="00ED2C7D" w:rsidRPr="007731CF" w:rsidRDefault="00626FF4" w:rsidP="00ED2C7D">
            <w:pPr>
              <w:rPr>
                <w:sz w:val="18"/>
                <w:szCs w:val="18"/>
                <w:lang w:val="en-US"/>
              </w:rPr>
            </w:pPr>
            <w:r>
              <w:rPr>
                <w:bCs/>
                <w:sz w:val="18"/>
                <w:szCs w:val="18"/>
                <w:lang w:val="en-US"/>
              </w:rPr>
              <w:t xml:space="preserve">All decisions are based </w:t>
            </w:r>
            <w:r w:rsidR="00F50922" w:rsidRPr="007731CF">
              <w:rPr>
                <w:bCs/>
                <w:sz w:val="18"/>
                <w:szCs w:val="18"/>
                <w:lang w:val="en-US"/>
              </w:rPr>
              <w:t>on real-world heuristics</w:t>
            </w:r>
            <w:r>
              <w:rPr>
                <w:bCs/>
                <w:sz w:val="18"/>
                <w:szCs w:val="18"/>
                <w:lang w:val="en-US"/>
              </w:rPr>
              <w:t xml:space="preserve">. </w:t>
            </w:r>
            <w:r w:rsidR="00ED2C7D">
              <w:rPr>
                <w:bCs/>
                <w:sz w:val="18"/>
                <w:szCs w:val="18"/>
                <w:lang w:val="en-US"/>
              </w:rPr>
              <w:t>For instance, agents need to m</w:t>
            </w:r>
            <w:r w:rsidR="005B7864">
              <w:rPr>
                <w:bCs/>
                <w:sz w:val="18"/>
                <w:szCs w:val="18"/>
                <w:lang w:val="en-US"/>
              </w:rPr>
              <w:t>eet certain homophily con</w:t>
            </w:r>
            <w:r w:rsidR="00420770">
              <w:rPr>
                <w:bCs/>
                <w:sz w:val="18"/>
                <w:szCs w:val="18"/>
                <w:lang w:val="en-US"/>
              </w:rPr>
              <w:t>ditions</w:t>
            </w:r>
            <w:r w:rsidR="005B7864">
              <w:rPr>
                <w:bCs/>
                <w:sz w:val="18"/>
                <w:szCs w:val="18"/>
                <w:lang w:val="en-US"/>
              </w:rPr>
              <w:t xml:space="preserve"> to </w:t>
            </w:r>
            <w:r w:rsidR="00B03BF8">
              <w:rPr>
                <w:bCs/>
                <w:sz w:val="18"/>
                <w:szCs w:val="18"/>
                <w:lang w:val="en-US"/>
              </w:rPr>
              <w:t xml:space="preserve">get </w:t>
            </w:r>
            <w:r w:rsidR="005B7864">
              <w:rPr>
                <w:bCs/>
                <w:sz w:val="18"/>
                <w:szCs w:val="18"/>
                <w:lang w:val="en-US"/>
              </w:rPr>
              <w:t>married</w:t>
            </w:r>
            <w:r w:rsidR="0096463E">
              <w:rPr>
                <w:bCs/>
                <w:sz w:val="18"/>
                <w:szCs w:val="18"/>
                <w:lang w:val="en-US"/>
              </w:rPr>
              <w:t xml:space="preserve"> and</w:t>
            </w:r>
            <w:r w:rsidR="00C57B00">
              <w:rPr>
                <w:bCs/>
                <w:sz w:val="18"/>
                <w:szCs w:val="18"/>
                <w:lang w:val="en-US"/>
              </w:rPr>
              <w:t xml:space="preserve"> these conditions were </w:t>
            </w:r>
            <w:r w:rsidR="00420770">
              <w:rPr>
                <w:bCs/>
                <w:sz w:val="18"/>
                <w:szCs w:val="18"/>
                <w:lang w:val="en-US"/>
              </w:rPr>
              <w:t>obtained from demographic data</w:t>
            </w:r>
            <w:r w:rsidR="00B03BF8">
              <w:rPr>
                <w:bCs/>
                <w:sz w:val="18"/>
                <w:szCs w:val="18"/>
                <w:lang w:val="en-US"/>
              </w:rPr>
              <w:t>.</w:t>
            </w:r>
            <w:r w:rsidR="00420770">
              <w:rPr>
                <w:bCs/>
                <w:sz w:val="18"/>
                <w:szCs w:val="18"/>
                <w:lang w:val="en-US"/>
              </w:rPr>
              <w:t xml:space="preserve"> Similarly</w:t>
            </w:r>
            <w:r w:rsidR="002F40FF">
              <w:rPr>
                <w:bCs/>
                <w:sz w:val="18"/>
                <w:szCs w:val="18"/>
                <w:lang w:val="en-US"/>
              </w:rPr>
              <w:t>, the heuristics regarding the</w:t>
            </w:r>
            <w:r w:rsidR="00420770">
              <w:rPr>
                <w:bCs/>
                <w:sz w:val="18"/>
                <w:szCs w:val="18"/>
                <w:lang w:val="en-US"/>
              </w:rPr>
              <w:t xml:space="preserve"> decision whether </w:t>
            </w:r>
            <w:r w:rsidR="00A93C8F">
              <w:rPr>
                <w:bCs/>
                <w:sz w:val="18"/>
                <w:szCs w:val="18"/>
                <w:lang w:val="en-US"/>
              </w:rPr>
              <w:t xml:space="preserve">to </w:t>
            </w:r>
            <w:r w:rsidR="00420770">
              <w:rPr>
                <w:bCs/>
                <w:sz w:val="18"/>
                <w:szCs w:val="18"/>
                <w:lang w:val="en-US"/>
              </w:rPr>
              <w:t>join or leav</w:t>
            </w:r>
            <w:r w:rsidR="00A93C8F">
              <w:rPr>
                <w:bCs/>
                <w:sz w:val="18"/>
                <w:szCs w:val="18"/>
                <w:lang w:val="en-US"/>
              </w:rPr>
              <w:t>e</w:t>
            </w:r>
            <w:r w:rsidR="00420770">
              <w:rPr>
                <w:bCs/>
                <w:sz w:val="18"/>
                <w:szCs w:val="18"/>
                <w:lang w:val="en-US"/>
              </w:rPr>
              <w:t xml:space="preserve"> a club are base</w:t>
            </w:r>
            <w:r w:rsidR="002F40FF">
              <w:rPr>
                <w:bCs/>
                <w:sz w:val="18"/>
                <w:szCs w:val="18"/>
                <w:lang w:val="en-US"/>
              </w:rPr>
              <w:t xml:space="preserve">d </w:t>
            </w:r>
            <w:r w:rsidR="00524600">
              <w:rPr>
                <w:bCs/>
                <w:sz w:val="18"/>
                <w:szCs w:val="18"/>
                <w:lang w:val="en-US"/>
              </w:rPr>
              <w:t>on subject-matter expert assessments</w:t>
            </w:r>
            <w:r w:rsidR="00F607BB">
              <w:rPr>
                <w:bCs/>
                <w:sz w:val="18"/>
                <w:szCs w:val="18"/>
                <w:lang w:val="en-US"/>
              </w:rPr>
              <w:t>.</w:t>
            </w:r>
            <w:r w:rsidR="00B03BF8">
              <w:rPr>
                <w:bCs/>
                <w:sz w:val="18"/>
                <w:szCs w:val="18"/>
                <w:lang w:val="en-US"/>
              </w:rPr>
              <w:t xml:space="preserve"> </w:t>
            </w:r>
          </w:p>
          <w:p w14:paraId="519BF0E1" w14:textId="57DA662A" w:rsidR="00F50922" w:rsidRPr="007731CF" w:rsidRDefault="00F50922" w:rsidP="00756546">
            <w:pPr>
              <w:rPr>
                <w:sz w:val="18"/>
                <w:szCs w:val="18"/>
                <w:lang w:val="en-US"/>
              </w:rPr>
            </w:pPr>
          </w:p>
        </w:tc>
      </w:tr>
      <w:tr w:rsidR="00F50922" w:rsidRPr="007731CF" w14:paraId="21B588BE" w14:textId="77777777" w:rsidTr="00AD4B4A">
        <w:trPr>
          <w:trHeight w:val="398"/>
        </w:trPr>
        <w:tc>
          <w:tcPr>
            <w:tcW w:w="1134" w:type="dxa"/>
            <w:gridSpan w:val="2"/>
            <w:vMerge/>
          </w:tcPr>
          <w:p w14:paraId="2A9A40C3"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7AB352AD" w14:textId="77777777" w:rsidR="00F50922" w:rsidRPr="007731CF" w:rsidRDefault="00F50922" w:rsidP="00756546">
            <w:pPr>
              <w:jc w:val="both"/>
              <w:rPr>
                <w:sz w:val="18"/>
                <w:szCs w:val="18"/>
                <w:lang w:val="en-US"/>
              </w:rPr>
            </w:pPr>
          </w:p>
        </w:tc>
        <w:tc>
          <w:tcPr>
            <w:tcW w:w="2982" w:type="dxa"/>
            <w:gridSpan w:val="2"/>
            <w:vAlign w:val="center"/>
          </w:tcPr>
          <w:p w14:paraId="4C77AEE2" w14:textId="77777777" w:rsidR="00F50922" w:rsidRPr="007731CF" w:rsidRDefault="00F50922" w:rsidP="00756546">
            <w:pPr>
              <w:rPr>
                <w:sz w:val="18"/>
                <w:szCs w:val="18"/>
                <w:lang w:val="en-US"/>
              </w:rPr>
            </w:pPr>
            <w:proofErr w:type="spellStart"/>
            <w:r w:rsidRPr="007731CF">
              <w:rPr>
                <w:sz w:val="18"/>
                <w:szCs w:val="18"/>
                <w:lang w:val="en-US"/>
              </w:rPr>
              <w:t>II.i.d</w:t>
            </w:r>
            <w:proofErr w:type="spellEnd"/>
            <w:r w:rsidRPr="007731CF">
              <w:rPr>
                <w:sz w:val="18"/>
                <w:szCs w:val="18"/>
                <w:lang w:val="en-US"/>
              </w:rPr>
              <w:t xml:space="preserve"> If the model / </w:t>
            </w:r>
            <w:proofErr w:type="spellStart"/>
            <w:r w:rsidRPr="007731CF">
              <w:rPr>
                <w:sz w:val="18"/>
                <w:szCs w:val="18"/>
                <w:lang w:val="en-US"/>
              </w:rPr>
              <w:t>submodel</w:t>
            </w:r>
            <w:proofErr w:type="spellEnd"/>
            <w:r w:rsidRPr="007731CF">
              <w:rPr>
                <w:sz w:val="18"/>
                <w:szCs w:val="18"/>
                <w:lang w:val="en-US"/>
              </w:rPr>
              <w:t xml:space="preserve"> (e.g. the decision model) is based on empirical data, where do the data come from?</w:t>
            </w:r>
          </w:p>
        </w:tc>
        <w:tc>
          <w:tcPr>
            <w:tcW w:w="9286" w:type="dxa"/>
            <w:gridSpan w:val="2"/>
          </w:tcPr>
          <w:p w14:paraId="267CEDA5" w14:textId="3C9C854A" w:rsidR="00F50922" w:rsidRPr="007731CF" w:rsidRDefault="008651AD" w:rsidP="00756546">
            <w:pPr>
              <w:rPr>
                <w:sz w:val="18"/>
                <w:szCs w:val="18"/>
                <w:lang w:val="en-US"/>
              </w:rPr>
            </w:pPr>
            <w:r>
              <w:rPr>
                <w:sz w:val="18"/>
                <w:szCs w:val="18"/>
                <w:lang w:val="en-US"/>
              </w:rPr>
              <w:t xml:space="preserve">Statistical </w:t>
            </w:r>
            <w:r w:rsidR="00132008">
              <w:rPr>
                <w:sz w:val="18"/>
                <w:szCs w:val="18"/>
                <w:lang w:val="en-US"/>
              </w:rPr>
              <w:t>census.</w:t>
            </w:r>
          </w:p>
        </w:tc>
      </w:tr>
      <w:tr w:rsidR="00F50922" w:rsidRPr="007731CF" w14:paraId="2D3C142A" w14:textId="77777777" w:rsidTr="00AD4B4A">
        <w:trPr>
          <w:trHeight w:val="462"/>
        </w:trPr>
        <w:tc>
          <w:tcPr>
            <w:tcW w:w="1134" w:type="dxa"/>
            <w:gridSpan w:val="2"/>
            <w:vMerge/>
            <w:textDirection w:val="btLr"/>
          </w:tcPr>
          <w:p w14:paraId="4C4BA489"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0CF3E880" w14:textId="77777777" w:rsidR="00F50922" w:rsidRPr="007731CF" w:rsidRDefault="00F50922" w:rsidP="00756546">
            <w:pPr>
              <w:jc w:val="both"/>
              <w:rPr>
                <w:sz w:val="18"/>
                <w:szCs w:val="18"/>
                <w:lang w:val="en-US"/>
              </w:rPr>
            </w:pPr>
          </w:p>
        </w:tc>
        <w:tc>
          <w:tcPr>
            <w:tcW w:w="2982" w:type="dxa"/>
            <w:gridSpan w:val="2"/>
            <w:vAlign w:val="center"/>
          </w:tcPr>
          <w:p w14:paraId="042B29FB" w14:textId="77777777" w:rsidR="00F50922" w:rsidRPr="007731CF" w:rsidRDefault="00F50922" w:rsidP="00756546">
            <w:pPr>
              <w:rPr>
                <w:sz w:val="18"/>
                <w:szCs w:val="18"/>
                <w:lang w:val="en-US"/>
              </w:rPr>
            </w:pPr>
            <w:proofErr w:type="spellStart"/>
            <w:r w:rsidRPr="007731CF">
              <w:rPr>
                <w:sz w:val="18"/>
                <w:szCs w:val="18"/>
                <w:lang w:val="en-US"/>
              </w:rPr>
              <w:t>II.i.e</w:t>
            </w:r>
            <w:proofErr w:type="spellEnd"/>
            <w:r w:rsidRPr="007731CF">
              <w:rPr>
                <w:sz w:val="18"/>
                <w:szCs w:val="18"/>
                <w:lang w:val="en-US"/>
              </w:rPr>
              <w:t xml:space="preserve"> At which level of aggregation were the data available?</w:t>
            </w:r>
          </w:p>
        </w:tc>
        <w:tc>
          <w:tcPr>
            <w:tcW w:w="9286" w:type="dxa"/>
            <w:gridSpan w:val="2"/>
          </w:tcPr>
          <w:p w14:paraId="06F62D7F" w14:textId="16D83732" w:rsidR="00F50922" w:rsidRPr="007731CF" w:rsidRDefault="00B570E9" w:rsidP="00756546">
            <w:pPr>
              <w:rPr>
                <w:sz w:val="18"/>
                <w:szCs w:val="18"/>
                <w:lang w:val="en-US"/>
              </w:rPr>
            </w:pPr>
            <w:r>
              <w:rPr>
                <w:sz w:val="18"/>
                <w:szCs w:val="18"/>
                <w:lang w:val="en-US"/>
              </w:rPr>
              <w:t>At the i</w:t>
            </w:r>
            <w:r w:rsidR="00132008">
              <w:rPr>
                <w:sz w:val="18"/>
                <w:szCs w:val="18"/>
                <w:lang w:val="en-US"/>
              </w:rPr>
              <w:t>ndividual level</w:t>
            </w:r>
            <w:r w:rsidR="00BE329E">
              <w:rPr>
                <w:sz w:val="18"/>
                <w:szCs w:val="18"/>
                <w:lang w:val="en-US"/>
              </w:rPr>
              <w:t>,</w:t>
            </w:r>
            <w:r>
              <w:rPr>
                <w:sz w:val="18"/>
                <w:szCs w:val="18"/>
                <w:lang w:val="en-US"/>
              </w:rPr>
              <w:t xml:space="preserve"> household level</w:t>
            </w:r>
            <w:r w:rsidR="00BE329E">
              <w:rPr>
                <w:sz w:val="18"/>
                <w:szCs w:val="18"/>
                <w:lang w:val="en-US"/>
              </w:rPr>
              <w:t xml:space="preserve">, and </w:t>
            </w:r>
            <w:r w:rsidR="00FD4FB0">
              <w:rPr>
                <w:sz w:val="18"/>
                <w:szCs w:val="18"/>
                <w:lang w:val="en-US"/>
              </w:rPr>
              <w:t>majority (host) / minority (migratory) group levels.</w:t>
            </w:r>
            <w:r>
              <w:rPr>
                <w:sz w:val="18"/>
                <w:szCs w:val="18"/>
                <w:lang w:val="en-US"/>
              </w:rPr>
              <w:t>.</w:t>
            </w:r>
          </w:p>
        </w:tc>
      </w:tr>
      <w:tr w:rsidR="00F50922" w:rsidRPr="007731CF" w14:paraId="4BED1528" w14:textId="77777777" w:rsidTr="00AD4B4A">
        <w:trPr>
          <w:trHeight w:val="540"/>
        </w:trPr>
        <w:tc>
          <w:tcPr>
            <w:tcW w:w="1134" w:type="dxa"/>
            <w:gridSpan w:val="2"/>
            <w:vMerge/>
          </w:tcPr>
          <w:p w14:paraId="74DE5D7B" w14:textId="77777777" w:rsidR="00F50922" w:rsidRPr="007731CF" w:rsidRDefault="00F50922" w:rsidP="00756546">
            <w:pPr>
              <w:jc w:val="both"/>
              <w:rPr>
                <w:sz w:val="18"/>
                <w:szCs w:val="18"/>
                <w:lang w:val="en-US"/>
              </w:rPr>
            </w:pPr>
          </w:p>
        </w:tc>
        <w:tc>
          <w:tcPr>
            <w:tcW w:w="1155" w:type="dxa"/>
            <w:gridSpan w:val="2"/>
            <w:vMerge w:val="restart"/>
            <w:vAlign w:val="center"/>
          </w:tcPr>
          <w:p w14:paraId="11B529CD" w14:textId="77777777" w:rsidR="00F50922" w:rsidRPr="007731CF" w:rsidRDefault="00F50922" w:rsidP="00756546">
            <w:pPr>
              <w:jc w:val="both"/>
              <w:rPr>
                <w:sz w:val="18"/>
                <w:szCs w:val="18"/>
                <w:lang w:val="en-US"/>
              </w:rPr>
            </w:pPr>
          </w:p>
          <w:p w14:paraId="6E116986" w14:textId="77777777" w:rsidR="00F50922" w:rsidRPr="007731CF" w:rsidRDefault="00F50922" w:rsidP="00756546">
            <w:pPr>
              <w:jc w:val="both"/>
              <w:rPr>
                <w:sz w:val="18"/>
                <w:szCs w:val="18"/>
                <w:lang w:val="en-US"/>
              </w:rPr>
            </w:pPr>
            <w:proofErr w:type="spellStart"/>
            <w:r w:rsidRPr="007731CF">
              <w:rPr>
                <w:sz w:val="18"/>
                <w:szCs w:val="18"/>
                <w:lang w:val="en-US"/>
              </w:rPr>
              <w:t>II.ii</w:t>
            </w:r>
            <w:proofErr w:type="spellEnd"/>
            <w:r w:rsidRPr="007731CF">
              <w:rPr>
                <w:sz w:val="18"/>
                <w:szCs w:val="18"/>
                <w:lang w:val="en-US"/>
              </w:rPr>
              <w:t xml:space="preserve"> Individual Decision Making</w:t>
            </w:r>
          </w:p>
        </w:tc>
        <w:tc>
          <w:tcPr>
            <w:tcW w:w="2982" w:type="dxa"/>
            <w:gridSpan w:val="2"/>
            <w:vAlign w:val="center"/>
          </w:tcPr>
          <w:p w14:paraId="2D0A2188" w14:textId="77777777" w:rsidR="00F50922" w:rsidRPr="007731CF" w:rsidRDefault="00F50922" w:rsidP="00756546">
            <w:pPr>
              <w:rPr>
                <w:sz w:val="18"/>
                <w:szCs w:val="18"/>
                <w:lang w:val="en-US"/>
              </w:rPr>
            </w:pPr>
            <w:proofErr w:type="spellStart"/>
            <w:r w:rsidRPr="007731CF">
              <w:rPr>
                <w:sz w:val="18"/>
                <w:szCs w:val="18"/>
                <w:lang w:val="en-US"/>
              </w:rPr>
              <w:t>II.ii.a</w:t>
            </w:r>
            <w:proofErr w:type="spellEnd"/>
            <w:r w:rsidRPr="007731CF">
              <w:rPr>
                <w:sz w:val="18"/>
                <w:szCs w:val="18"/>
                <w:lang w:val="en-US"/>
              </w:rPr>
              <w:t xml:space="preserve"> What are the subjects and objects of the decision-making? On which level of aggregation is decision-making modelled? Are multiple levels of decision making included?</w:t>
            </w:r>
          </w:p>
        </w:tc>
        <w:tc>
          <w:tcPr>
            <w:tcW w:w="9286" w:type="dxa"/>
            <w:gridSpan w:val="2"/>
          </w:tcPr>
          <w:p w14:paraId="7133FB95" w14:textId="03A6187B" w:rsidR="00C14F09" w:rsidRDefault="00C14F09" w:rsidP="00756546">
            <w:pPr>
              <w:rPr>
                <w:sz w:val="18"/>
                <w:szCs w:val="18"/>
                <w:lang w:val="en-US"/>
              </w:rPr>
            </w:pPr>
            <w:r>
              <w:rPr>
                <w:sz w:val="18"/>
                <w:szCs w:val="18"/>
                <w:lang w:val="en-US"/>
              </w:rPr>
              <w:t xml:space="preserve">Employers make decision regarding the number of employees and the number of positions available </w:t>
            </w:r>
            <w:r w:rsidR="00B645B8">
              <w:rPr>
                <w:sz w:val="18"/>
                <w:szCs w:val="18"/>
                <w:lang w:val="en-US"/>
              </w:rPr>
              <w:t>to employees from the minority group.</w:t>
            </w:r>
          </w:p>
          <w:p w14:paraId="1605E1BB" w14:textId="75761843" w:rsidR="00B645B8" w:rsidRDefault="00B645B8" w:rsidP="00756546">
            <w:pPr>
              <w:rPr>
                <w:sz w:val="18"/>
                <w:szCs w:val="18"/>
                <w:lang w:val="en-US"/>
              </w:rPr>
            </w:pPr>
            <w:r>
              <w:rPr>
                <w:sz w:val="18"/>
                <w:szCs w:val="18"/>
                <w:lang w:val="en-US"/>
              </w:rPr>
              <w:t>Clubs make decision regarding the leader of the club.</w:t>
            </w:r>
          </w:p>
          <w:p w14:paraId="2E89EF0C" w14:textId="0371B385" w:rsidR="00F50922" w:rsidDel="00597DD0" w:rsidRDefault="003416E3" w:rsidP="00756546">
            <w:pPr>
              <w:rPr>
                <w:del w:id="3" w:author="Wesley Wildman" w:date="2019-03-18T16:52:00Z"/>
                <w:sz w:val="18"/>
                <w:szCs w:val="18"/>
                <w:lang w:val="en-US"/>
              </w:rPr>
            </w:pPr>
            <w:r>
              <w:rPr>
                <w:sz w:val="18"/>
                <w:szCs w:val="18"/>
                <w:lang w:val="en-US"/>
              </w:rPr>
              <w:t xml:space="preserve">Human agents </w:t>
            </w:r>
            <w:r w:rsidR="00117ADE">
              <w:rPr>
                <w:sz w:val="18"/>
                <w:szCs w:val="18"/>
                <w:lang w:val="en-US"/>
              </w:rPr>
              <w:t xml:space="preserve">make choices regarding </w:t>
            </w:r>
            <w:r w:rsidR="002E2FE6">
              <w:rPr>
                <w:sz w:val="18"/>
                <w:szCs w:val="18"/>
                <w:lang w:val="en-US"/>
              </w:rPr>
              <w:t>marriage</w:t>
            </w:r>
            <w:r w:rsidR="00117ADE">
              <w:rPr>
                <w:sz w:val="18"/>
                <w:szCs w:val="18"/>
                <w:lang w:val="en-US"/>
              </w:rPr>
              <w:t xml:space="preserve">, children, </w:t>
            </w:r>
            <w:r w:rsidR="005C1AB6">
              <w:rPr>
                <w:sz w:val="18"/>
                <w:szCs w:val="18"/>
                <w:lang w:val="en-US"/>
              </w:rPr>
              <w:t xml:space="preserve">and </w:t>
            </w:r>
            <w:r w:rsidR="00117ADE">
              <w:rPr>
                <w:sz w:val="18"/>
                <w:szCs w:val="18"/>
                <w:lang w:val="en-US"/>
              </w:rPr>
              <w:t xml:space="preserve">joining or leaving a club. </w:t>
            </w:r>
          </w:p>
          <w:p w14:paraId="4C95730D" w14:textId="3C009B88" w:rsidR="00CD3837" w:rsidRPr="007731CF" w:rsidDel="00597DD0" w:rsidRDefault="00CD3837" w:rsidP="00756546">
            <w:pPr>
              <w:rPr>
                <w:del w:id="4" w:author="Wesley Wildman" w:date="2019-03-18T16:52:00Z"/>
                <w:sz w:val="18"/>
                <w:szCs w:val="18"/>
                <w:lang w:val="en-US"/>
              </w:rPr>
            </w:pPr>
          </w:p>
          <w:p w14:paraId="7CA4736D" w14:textId="77777777" w:rsidR="00F50922" w:rsidRPr="007731CF" w:rsidRDefault="00F50922" w:rsidP="00756546">
            <w:pPr>
              <w:rPr>
                <w:sz w:val="18"/>
                <w:szCs w:val="18"/>
                <w:lang w:val="en-US"/>
              </w:rPr>
            </w:pPr>
          </w:p>
        </w:tc>
      </w:tr>
      <w:tr w:rsidR="00F50922" w:rsidRPr="007731CF" w14:paraId="173E59B4" w14:textId="77777777" w:rsidTr="00AD4B4A">
        <w:trPr>
          <w:trHeight w:val="347"/>
        </w:trPr>
        <w:tc>
          <w:tcPr>
            <w:tcW w:w="1134" w:type="dxa"/>
            <w:gridSpan w:val="2"/>
            <w:vMerge/>
          </w:tcPr>
          <w:p w14:paraId="61518369" w14:textId="77777777" w:rsidR="00F50922" w:rsidRPr="007731CF" w:rsidRDefault="00F50922" w:rsidP="00756546">
            <w:pPr>
              <w:jc w:val="both"/>
              <w:rPr>
                <w:sz w:val="18"/>
                <w:szCs w:val="18"/>
                <w:lang w:val="en-US"/>
              </w:rPr>
            </w:pPr>
          </w:p>
        </w:tc>
        <w:tc>
          <w:tcPr>
            <w:tcW w:w="1155" w:type="dxa"/>
            <w:gridSpan w:val="2"/>
            <w:vMerge/>
            <w:vAlign w:val="center"/>
          </w:tcPr>
          <w:p w14:paraId="0F2B31DB" w14:textId="77777777" w:rsidR="00F50922" w:rsidRPr="007731CF" w:rsidRDefault="00F50922" w:rsidP="00756546">
            <w:pPr>
              <w:jc w:val="both"/>
              <w:rPr>
                <w:sz w:val="18"/>
                <w:szCs w:val="18"/>
                <w:lang w:val="en-US"/>
              </w:rPr>
            </w:pPr>
          </w:p>
        </w:tc>
        <w:tc>
          <w:tcPr>
            <w:tcW w:w="2982" w:type="dxa"/>
            <w:gridSpan w:val="2"/>
            <w:vAlign w:val="center"/>
          </w:tcPr>
          <w:p w14:paraId="072468D1" w14:textId="77777777" w:rsidR="00F50922" w:rsidRPr="007731CF" w:rsidRDefault="00F50922" w:rsidP="00756546">
            <w:pPr>
              <w:rPr>
                <w:sz w:val="18"/>
                <w:szCs w:val="18"/>
                <w:lang w:val="en-US"/>
              </w:rPr>
            </w:pPr>
            <w:proofErr w:type="spellStart"/>
            <w:r w:rsidRPr="007731CF">
              <w:rPr>
                <w:sz w:val="18"/>
                <w:szCs w:val="18"/>
                <w:lang w:val="en-US"/>
              </w:rPr>
              <w:t>II.ii.b</w:t>
            </w:r>
            <w:proofErr w:type="spellEnd"/>
            <w:r w:rsidRPr="007731CF">
              <w:rPr>
                <w:sz w:val="18"/>
                <w:szCs w:val="18"/>
                <w:lang w:val="en-US"/>
              </w:rPr>
              <w:t xml:space="preserve"> What is the basic rationality behind agent decision-making in the model? Do agents pursue an explicit objective or have other success criteria?</w:t>
            </w:r>
          </w:p>
        </w:tc>
        <w:tc>
          <w:tcPr>
            <w:tcW w:w="9286" w:type="dxa"/>
            <w:gridSpan w:val="2"/>
          </w:tcPr>
          <w:p w14:paraId="1D050E01" w14:textId="4EC03B0F" w:rsidR="00375018" w:rsidRDefault="000E517D" w:rsidP="00756546">
            <w:pPr>
              <w:rPr>
                <w:sz w:val="18"/>
                <w:szCs w:val="18"/>
                <w:lang w:val="en-US"/>
              </w:rPr>
            </w:pPr>
            <w:r>
              <w:rPr>
                <w:sz w:val="18"/>
                <w:szCs w:val="18"/>
                <w:lang w:val="en-US"/>
              </w:rPr>
              <w:t xml:space="preserve">Agents </w:t>
            </w:r>
            <w:r w:rsidR="00CA5F81">
              <w:rPr>
                <w:sz w:val="18"/>
                <w:szCs w:val="18"/>
                <w:lang w:val="en-US"/>
              </w:rPr>
              <w:t xml:space="preserve">pursue an education, </w:t>
            </w:r>
            <w:r w:rsidR="00597DD0">
              <w:rPr>
                <w:sz w:val="18"/>
                <w:szCs w:val="18"/>
                <w:lang w:val="en-US"/>
              </w:rPr>
              <w:t>find</w:t>
            </w:r>
            <w:r w:rsidR="00E564E7">
              <w:rPr>
                <w:sz w:val="18"/>
                <w:szCs w:val="18"/>
                <w:lang w:val="en-US"/>
              </w:rPr>
              <w:t>ing</w:t>
            </w:r>
            <w:r w:rsidR="00597DD0">
              <w:rPr>
                <w:sz w:val="18"/>
                <w:szCs w:val="18"/>
                <w:lang w:val="en-US"/>
              </w:rPr>
              <w:t xml:space="preserve"> a </w:t>
            </w:r>
            <w:r w:rsidR="00CA5F81">
              <w:rPr>
                <w:sz w:val="18"/>
                <w:szCs w:val="18"/>
                <w:lang w:val="en-US"/>
              </w:rPr>
              <w:t>job, get</w:t>
            </w:r>
            <w:r w:rsidR="00E564E7">
              <w:rPr>
                <w:sz w:val="18"/>
                <w:szCs w:val="18"/>
                <w:lang w:val="en-US"/>
              </w:rPr>
              <w:t>ting</w:t>
            </w:r>
            <w:r w:rsidR="00CA5F81">
              <w:rPr>
                <w:sz w:val="18"/>
                <w:szCs w:val="18"/>
                <w:lang w:val="en-US"/>
              </w:rPr>
              <w:t xml:space="preserve"> married</w:t>
            </w:r>
            <w:r w:rsidR="00E564E7">
              <w:rPr>
                <w:sz w:val="18"/>
                <w:szCs w:val="18"/>
                <w:lang w:val="en-US"/>
              </w:rPr>
              <w:t>,</w:t>
            </w:r>
            <w:r w:rsidR="00CA5F81">
              <w:rPr>
                <w:sz w:val="18"/>
                <w:szCs w:val="18"/>
                <w:lang w:val="en-US"/>
              </w:rPr>
              <w:t xml:space="preserve"> and hav</w:t>
            </w:r>
            <w:r w:rsidR="00E564E7">
              <w:rPr>
                <w:sz w:val="18"/>
                <w:szCs w:val="18"/>
                <w:lang w:val="en-US"/>
              </w:rPr>
              <w:t>ing</w:t>
            </w:r>
            <w:r w:rsidR="00CA5F81">
              <w:rPr>
                <w:sz w:val="18"/>
                <w:szCs w:val="18"/>
                <w:lang w:val="en-US"/>
              </w:rPr>
              <w:t xml:space="preserve"> children. </w:t>
            </w:r>
            <w:r w:rsidR="00542DF8">
              <w:rPr>
                <w:sz w:val="18"/>
                <w:szCs w:val="18"/>
                <w:lang w:val="en-US"/>
              </w:rPr>
              <w:t xml:space="preserve">However, these are all side processes of the main goal of the model, which is investigating the conditions given rise to secular or religious societies. In this regard, agents do not pursue any specific </w:t>
            </w:r>
            <w:r w:rsidR="00A06A6A">
              <w:rPr>
                <w:sz w:val="18"/>
                <w:szCs w:val="18"/>
                <w:lang w:val="en-US"/>
              </w:rPr>
              <w:t>secular or religious value.</w:t>
            </w:r>
            <w:r w:rsidR="0067528A">
              <w:rPr>
                <w:sz w:val="18"/>
                <w:szCs w:val="18"/>
                <w:lang w:val="en-US"/>
              </w:rPr>
              <w:t xml:space="preserve"> Instead they are subjects of </w:t>
            </w:r>
            <w:r w:rsidR="008E3E35">
              <w:rPr>
                <w:sz w:val="18"/>
                <w:szCs w:val="18"/>
                <w:lang w:val="en-US"/>
              </w:rPr>
              <w:t xml:space="preserve">CRED </w:t>
            </w:r>
            <w:r w:rsidR="0067528A">
              <w:rPr>
                <w:sz w:val="18"/>
                <w:szCs w:val="18"/>
                <w:lang w:val="en-US"/>
              </w:rPr>
              <w:t xml:space="preserve">displays from others which may </w:t>
            </w:r>
            <w:r w:rsidR="008E3E35">
              <w:rPr>
                <w:sz w:val="18"/>
                <w:szCs w:val="18"/>
                <w:lang w:val="en-US"/>
              </w:rPr>
              <w:t xml:space="preserve">ultimately </w:t>
            </w:r>
            <w:r w:rsidR="0067528A">
              <w:rPr>
                <w:sz w:val="18"/>
                <w:szCs w:val="18"/>
                <w:lang w:val="en-US"/>
              </w:rPr>
              <w:t xml:space="preserve">affect </w:t>
            </w:r>
            <w:r w:rsidR="008E3E35">
              <w:rPr>
                <w:sz w:val="18"/>
                <w:szCs w:val="18"/>
                <w:lang w:val="en-US"/>
              </w:rPr>
              <w:t>their worldview values. The evaluation of the CRED display follows a heuristic (decision tree</w:t>
            </w:r>
            <w:r w:rsidR="00A03666">
              <w:rPr>
                <w:sz w:val="18"/>
                <w:szCs w:val="18"/>
                <w:lang w:val="en-US"/>
              </w:rPr>
              <w:t>)</w:t>
            </w:r>
            <w:r w:rsidR="003406A2">
              <w:rPr>
                <w:sz w:val="18"/>
                <w:szCs w:val="18"/>
                <w:lang w:val="en-US"/>
              </w:rPr>
              <w:t xml:space="preserve">, which is outlined in </w:t>
            </w:r>
            <w:r w:rsidR="004C21C8">
              <w:rPr>
                <w:sz w:val="18"/>
                <w:szCs w:val="18"/>
                <w:lang w:val="en-US"/>
              </w:rPr>
              <w:t>Figs 7 and 8</w:t>
            </w:r>
            <w:r w:rsidR="003406A2">
              <w:rPr>
                <w:sz w:val="18"/>
                <w:szCs w:val="18"/>
                <w:lang w:val="en-US"/>
              </w:rPr>
              <w:t xml:space="preserve">. </w:t>
            </w:r>
          </w:p>
          <w:p w14:paraId="1AD5CDA1" w14:textId="00C6BCA2" w:rsidR="00F50922" w:rsidRPr="007731CF" w:rsidRDefault="00324ED5" w:rsidP="00756546">
            <w:pPr>
              <w:rPr>
                <w:sz w:val="18"/>
                <w:szCs w:val="18"/>
                <w:lang w:val="en-US"/>
              </w:rPr>
            </w:pPr>
            <w:r>
              <w:rPr>
                <w:sz w:val="18"/>
                <w:szCs w:val="18"/>
                <w:lang w:val="en-US"/>
              </w:rPr>
              <w:t xml:space="preserve">Similarly, the effect of integration interactions </w:t>
            </w:r>
            <w:r w:rsidR="00C04A06">
              <w:rPr>
                <w:sz w:val="18"/>
                <w:szCs w:val="18"/>
                <w:lang w:val="en-US"/>
              </w:rPr>
              <w:t>follows</w:t>
            </w:r>
            <w:r>
              <w:rPr>
                <w:sz w:val="18"/>
                <w:szCs w:val="18"/>
                <w:lang w:val="en-US"/>
              </w:rPr>
              <w:t xml:space="preserve"> a decision tree that depends on the type of interaction (see decision tree</w:t>
            </w:r>
            <w:r w:rsidR="002726D3">
              <w:rPr>
                <w:sz w:val="18"/>
                <w:szCs w:val="18"/>
                <w:lang w:val="en-US"/>
              </w:rPr>
              <w:t>, Fig 1</w:t>
            </w:r>
            <w:r>
              <w:rPr>
                <w:sz w:val="18"/>
                <w:szCs w:val="18"/>
                <w:lang w:val="en-US"/>
              </w:rPr>
              <w:t>)</w:t>
            </w:r>
          </w:p>
        </w:tc>
      </w:tr>
      <w:tr w:rsidR="00F50922" w:rsidRPr="007731CF" w14:paraId="3D5907C5" w14:textId="77777777" w:rsidTr="00AD4B4A">
        <w:trPr>
          <w:trHeight w:val="70"/>
        </w:trPr>
        <w:tc>
          <w:tcPr>
            <w:tcW w:w="1134" w:type="dxa"/>
            <w:gridSpan w:val="2"/>
            <w:vMerge/>
          </w:tcPr>
          <w:p w14:paraId="4E041B6B" w14:textId="77777777" w:rsidR="00F50922" w:rsidRPr="007731CF" w:rsidRDefault="00F50922" w:rsidP="00756546">
            <w:pPr>
              <w:jc w:val="both"/>
              <w:rPr>
                <w:sz w:val="18"/>
                <w:szCs w:val="18"/>
                <w:lang w:val="en-US"/>
              </w:rPr>
            </w:pPr>
          </w:p>
        </w:tc>
        <w:tc>
          <w:tcPr>
            <w:tcW w:w="1155" w:type="dxa"/>
            <w:gridSpan w:val="2"/>
            <w:vMerge/>
            <w:vAlign w:val="center"/>
          </w:tcPr>
          <w:p w14:paraId="0E9CA739" w14:textId="77777777" w:rsidR="00F50922" w:rsidRPr="007731CF" w:rsidRDefault="00F50922" w:rsidP="00756546">
            <w:pPr>
              <w:jc w:val="both"/>
              <w:rPr>
                <w:sz w:val="18"/>
                <w:szCs w:val="18"/>
                <w:lang w:val="en-US"/>
              </w:rPr>
            </w:pPr>
          </w:p>
        </w:tc>
        <w:tc>
          <w:tcPr>
            <w:tcW w:w="2982" w:type="dxa"/>
            <w:gridSpan w:val="2"/>
            <w:vAlign w:val="center"/>
          </w:tcPr>
          <w:p w14:paraId="2AC7F6E5" w14:textId="77777777" w:rsidR="00F50922" w:rsidRPr="007731CF" w:rsidRDefault="00F50922" w:rsidP="00756546">
            <w:pPr>
              <w:rPr>
                <w:sz w:val="18"/>
                <w:szCs w:val="18"/>
                <w:lang w:val="en-US"/>
              </w:rPr>
            </w:pPr>
            <w:proofErr w:type="spellStart"/>
            <w:r w:rsidRPr="007731CF">
              <w:rPr>
                <w:bCs/>
                <w:sz w:val="18"/>
                <w:szCs w:val="18"/>
                <w:lang w:val="en-US"/>
              </w:rPr>
              <w:t>II.ii.c</w:t>
            </w:r>
            <w:proofErr w:type="spellEnd"/>
            <w:r w:rsidRPr="007731CF">
              <w:rPr>
                <w:bCs/>
                <w:sz w:val="18"/>
                <w:szCs w:val="18"/>
                <w:lang w:val="en-US"/>
              </w:rPr>
              <w:t xml:space="preserve"> How do agents make their decisions?</w:t>
            </w:r>
          </w:p>
        </w:tc>
        <w:tc>
          <w:tcPr>
            <w:tcW w:w="9286" w:type="dxa"/>
            <w:gridSpan w:val="2"/>
          </w:tcPr>
          <w:p w14:paraId="54578A14" w14:textId="563DE075" w:rsidR="00F50922" w:rsidRPr="007731CF" w:rsidRDefault="00E37862" w:rsidP="00756546">
            <w:pPr>
              <w:rPr>
                <w:sz w:val="18"/>
                <w:szCs w:val="18"/>
                <w:lang w:val="en-US"/>
              </w:rPr>
            </w:pPr>
            <w:r>
              <w:rPr>
                <w:sz w:val="18"/>
                <w:szCs w:val="18"/>
                <w:lang w:val="en-US"/>
              </w:rPr>
              <w:t>Demographic decisions such as marriage and children follow a heuristic combine</w:t>
            </w:r>
            <w:r w:rsidR="00597DD0">
              <w:rPr>
                <w:sz w:val="18"/>
                <w:szCs w:val="18"/>
                <w:lang w:val="en-US"/>
              </w:rPr>
              <w:t>d</w:t>
            </w:r>
            <w:r>
              <w:rPr>
                <w:sz w:val="18"/>
                <w:szCs w:val="18"/>
                <w:lang w:val="en-US"/>
              </w:rPr>
              <w:t xml:space="preserve"> with </w:t>
            </w:r>
            <w:r w:rsidR="00253B2B">
              <w:rPr>
                <w:sz w:val="18"/>
                <w:szCs w:val="18"/>
                <w:lang w:val="en-US"/>
              </w:rPr>
              <w:t xml:space="preserve">stochasticity. Regarding the effect of displays on their integration and </w:t>
            </w:r>
            <w:r w:rsidR="005A10BE">
              <w:rPr>
                <w:sz w:val="18"/>
                <w:szCs w:val="18"/>
                <w:lang w:val="en-US"/>
              </w:rPr>
              <w:t xml:space="preserve">worldview values, they follow different decision trees depending on the type of </w:t>
            </w:r>
            <w:r w:rsidR="00011B0F">
              <w:rPr>
                <w:sz w:val="18"/>
                <w:szCs w:val="18"/>
                <w:lang w:val="en-US"/>
              </w:rPr>
              <w:t>interaction (see decision trees</w:t>
            </w:r>
            <w:r w:rsidR="00B16B3A">
              <w:rPr>
                <w:sz w:val="18"/>
                <w:szCs w:val="18"/>
                <w:lang w:val="en-US"/>
              </w:rPr>
              <w:t>, figs: 1,7-8</w:t>
            </w:r>
            <w:r w:rsidR="00011B0F">
              <w:rPr>
                <w:sz w:val="18"/>
                <w:szCs w:val="18"/>
                <w:lang w:val="en-US"/>
              </w:rPr>
              <w:t>)</w:t>
            </w:r>
            <w:r w:rsidR="005A10BE">
              <w:rPr>
                <w:sz w:val="18"/>
                <w:szCs w:val="18"/>
                <w:lang w:val="en-US"/>
              </w:rPr>
              <w:t>.</w:t>
            </w:r>
          </w:p>
        </w:tc>
      </w:tr>
      <w:tr w:rsidR="00F50922" w:rsidRPr="00C5485E" w14:paraId="54006C30" w14:textId="77777777" w:rsidTr="00AD4B4A">
        <w:trPr>
          <w:trHeight w:val="549"/>
        </w:trPr>
        <w:tc>
          <w:tcPr>
            <w:tcW w:w="1134" w:type="dxa"/>
            <w:gridSpan w:val="2"/>
            <w:vMerge/>
          </w:tcPr>
          <w:p w14:paraId="1B8BD6A0" w14:textId="77777777" w:rsidR="00F50922" w:rsidRPr="007731CF" w:rsidRDefault="00F50922" w:rsidP="00756546">
            <w:pPr>
              <w:jc w:val="both"/>
              <w:rPr>
                <w:sz w:val="18"/>
                <w:szCs w:val="18"/>
                <w:lang w:val="en-US"/>
              </w:rPr>
            </w:pPr>
          </w:p>
        </w:tc>
        <w:tc>
          <w:tcPr>
            <w:tcW w:w="1155" w:type="dxa"/>
            <w:gridSpan w:val="2"/>
            <w:vMerge/>
            <w:vAlign w:val="center"/>
          </w:tcPr>
          <w:p w14:paraId="5EB58B98" w14:textId="77777777" w:rsidR="00F50922" w:rsidRPr="007731CF" w:rsidRDefault="00F50922" w:rsidP="00756546">
            <w:pPr>
              <w:jc w:val="both"/>
              <w:rPr>
                <w:sz w:val="18"/>
                <w:szCs w:val="18"/>
                <w:lang w:val="en-US"/>
              </w:rPr>
            </w:pPr>
          </w:p>
        </w:tc>
        <w:tc>
          <w:tcPr>
            <w:tcW w:w="2982" w:type="dxa"/>
            <w:gridSpan w:val="2"/>
            <w:vAlign w:val="center"/>
          </w:tcPr>
          <w:p w14:paraId="75B92D64" w14:textId="77777777" w:rsidR="00F50922" w:rsidRPr="007731CF" w:rsidRDefault="00F50922" w:rsidP="00756546">
            <w:pPr>
              <w:rPr>
                <w:bCs/>
                <w:sz w:val="18"/>
                <w:szCs w:val="18"/>
                <w:lang w:val="en-US"/>
              </w:rPr>
            </w:pPr>
            <w:proofErr w:type="spellStart"/>
            <w:r w:rsidRPr="007731CF">
              <w:rPr>
                <w:sz w:val="18"/>
                <w:szCs w:val="18"/>
                <w:lang w:val="en-US"/>
              </w:rPr>
              <w:t>II.ii.d</w:t>
            </w:r>
            <w:proofErr w:type="spellEnd"/>
            <w:r w:rsidRPr="007731CF">
              <w:rPr>
                <w:sz w:val="18"/>
                <w:szCs w:val="18"/>
                <w:lang w:val="en-US"/>
              </w:rPr>
              <w:t xml:space="preserve"> Do the agents adapt their </w:t>
            </w:r>
            <w:proofErr w:type="spellStart"/>
            <w:r w:rsidRPr="007731CF">
              <w:rPr>
                <w:sz w:val="18"/>
                <w:szCs w:val="18"/>
                <w:lang w:val="en-US"/>
              </w:rPr>
              <w:t>behaviour</w:t>
            </w:r>
            <w:proofErr w:type="spellEnd"/>
            <w:r w:rsidRPr="007731CF">
              <w:rPr>
                <w:sz w:val="18"/>
                <w:szCs w:val="18"/>
                <w:lang w:val="en-US"/>
              </w:rPr>
              <w:t xml:space="preserve"> to changing endogenous and exogenous state variables? And if yes, how?</w:t>
            </w:r>
          </w:p>
        </w:tc>
        <w:tc>
          <w:tcPr>
            <w:tcW w:w="9286" w:type="dxa"/>
            <w:gridSpan w:val="2"/>
          </w:tcPr>
          <w:p w14:paraId="5C0F5A1A" w14:textId="49839F12" w:rsidR="00F50922" w:rsidRPr="007731CF" w:rsidRDefault="00BE0028" w:rsidP="00756546">
            <w:pPr>
              <w:rPr>
                <w:bCs/>
                <w:sz w:val="18"/>
                <w:szCs w:val="18"/>
                <w:lang w:val="en-US"/>
              </w:rPr>
            </w:pPr>
            <w:r>
              <w:rPr>
                <w:sz w:val="18"/>
                <w:szCs w:val="18"/>
                <w:lang w:val="en-US"/>
              </w:rPr>
              <w:t>Yes, the intensity of a CRED display may depend, among other things, on whether the agent is affiliated to a religious club and</w:t>
            </w:r>
            <w:r w:rsidR="00F42236">
              <w:rPr>
                <w:sz w:val="18"/>
                <w:szCs w:val="18"/>
                <w:lang w:val="en-US"/>
              </w:rPr>
              <w:t xml:space="preserve"> on whether the agent is the leader of a club. Similarly, the intensity </w:t>
            </w:r>
            <w:r w:rsidR="007162E5">
              <w:rPr>
                <w:sz w:val="18"/>
                <w:szCs w:val="18"/>
                <w:lang w:val="en-US"/>
              </w:rPr>
              <w:t xml:space="preserve">with which an agent receives </w:t>
            </w:r>
            <w:r w:rsidR="00F42236">
              <w:rPr>
                <w:sz w:val="18"/>
                <w:szCs w:val="18"/>
                <w:lang w:val="en-US"/>
              </w:rPr>
              <w:t>a CRED</w:t>
            </w:r>
            <w:r w:rsidR="00C5485E">
              <w:rPr>
                <w:sz w:val="18"/>
                <w:szCs w:val="18"/>
                <w:lang w:val="en-US"/>
              </w:rPr>
              <w:t xml:space="preserve"> from another agent may be attenuated </w:t>
            </w:r>
            <w:r w:rsidR="00693A2E">
              <w:rPr>
                <w:sz w:val="18"/>
                <w:szCs w:val="18"/>
                <w:lang w:val="en-US"/>
              </w:rPr>
              <w:t xml:space="preserve">or enhanced </w:t>
            </w:r>
            <w:r w:rsidR="000D622C">
              <w:rPr>
                <w:sz w:val="18"/>
                <w:szCs w:val="18"/>
                <w:lang w:val="en-US"/>
              </w:rPr>
              <w:t>by the effects of</w:t>
            </w:r>
            <w:r w:rsidR="00400296">
              <w:rPr>
                <w:sz w:val="18"/>
                <w:szCs w:val="18"/>
                <w:lang w:val="en-US"/>
              </w:rPr>
              <w:t xml:space="preserve"> existential security, pluralism and charisma of the leader of the club (</w:t>
            </w:r>
            <w:r w:rsidR="000D622C">
              <w:rPr>
                <w:sz w:val="18"/>
                <w:szCs w:val="18"/>
                <w:lang w:val="en-US"/>
              </w:rPr>
              <w:t xml:space="preserve">only </w:t>
            </w:r>
            <w:r w:rsidR="00400296">
              <w:rPr>
                <w:sz w:val="18"/>
                <w:szCs w:val="18"/>
                <w:lang w:val="en-US"/>
              </w:rPr>
              <w:t>when agent is affiliated).</w:t>
            </w:r>
            <w:r w:rsidR="001C7817">
              <w:rPr>
                <w:sz w:val="18"/>
                <w:szCs w:val="18"/>
                <w:lang w:val="en-US"/>
              </w:rPr>
              <w:t xml:space="preserve"> During the integration interactions, the effect of the interaction on the values of the integration variables depends on </w:t>
            </w:r>
            <w:r w:rsidR="00641E33">
              <w:rPr>
                <w:sz w:val="18"/>
                <w:szCs w:val="18"/>
                <w:lang w:val="en-US"/>
              </w:rPr>
              <w:t xml:space="preserve">type (family, </w:t>
            </w:r>
            <w:r w:rsidR="00F96503">
              <w:rPr>
                <w:sz w:val="18"/>
                <w:szCs w:val="18"/>
                <w:lang w:val="en-US"/>
              </w:rPr>
              <w:t xml:space="preserve">work, neighborhood, etc. -see decision tree, </w:t>
            </w:r>
            <w:r w:rsidR="008D1F10">
              <w:rPr>
                <w:sz w:val="18"/>
                <w:szCs w:val="18"/>
                <w:lang w:val="en-US"/>
              </w:rPr>
              <w:t>fig 1</w:t>
            </w:r>
            <w:r w:rsidR="00F96503">
              <w:rPr>
                <w:sz w:val="18"/>
                <w:szCs w:val="18"/>
                <w:lang w:val="en-US"/>
              </w:rPr>
              <w:t>)</w:t>
            </w:r>
          </w:p>
        </w:tc>
      </w:tr>
      <w:tr w:rsidR="00F50922" w:rsidRPr="007731CF" w14:paraId="426AABF3" w14:textId="77777777" w:rsidTr="00AD4B4A">
        <w:trPr>
          <w:trHeight w:val="549"/>
        </w:trPr>
        <w:tc>
          <w:tcPr>
            <w:tcW w:w="1134" w:type="dxa"/>
            <w:gridSpan w:val="2"/>
            <w:vMerge/>
          </w:tcPr>
          <w:p w14:paraId="2F4357FD" w14:textId="77777777" w:rsidR="00F50922" w:rsidRPr="007731CF" w:rsidRDefault="00F50922" w:rsidP="00756546">
            <w:pPr>
              <w:jc w:val="both"/>
              <w:rPr>
                <w:sz w:val="18"/>
                <w:szCs w:val="18"/>
                <w:lang w:val="en-US"/>
              </w:rPr>
            </w:pPr>
          </w:p>
        </w:tc>
        <w:tc>
          <w:tcPr>
            <w:tcW w:w="1155" w:type="dxa"/>
            <w:gridSpan w:val="2"/>
            <w:vMerge/>
            <w:vAlign w:val="center"/>
          </w:tcPr>
          <w:p w14:paraId="459343A0" w14:textId="77777777" w:rsidR="00F50922" w:rsidRPr="007731CF" w:rsidRDefault="00F50922" w:rsidP="00756546">
            <w:pPr>
              <w:jc w:val="both"/>
              <w:rPr>
                <w:sz w:val="18"/>
                <w:szCs w:val="18"/>
                <w:lang w:val="en-US"/>
              </w:rPr>
            </w:pPr>
          </w:p>
        </w:tc>
        <w:tc>
          <w:tcPr>
            <w:tcW w:w="2982" w:type="dxa"/>
            <w:gridSpan w:val="2"/>
            <w:vAlign w:val="center"/>
          </w:tcPr>
          <w:p w14:paraId="3D962C3D" w14:textId="77777777" w:rsidR="00F50922" w:rsidRPr="007731CF" w:rsidRDefault="00F50922" w:rsidP="00756546">
            <w:pPr>
              <w:rPr>
                <w:sz w:val="18"/>
                <w:szCs w:val="18"/>
                <w:lang w:val="en-US"/>
              </w:rPr>
            </w:pPr>
            <w:proofErr w:type="spellStart"/>
            <w:r w:rsidRPr="007731CF">
              <w:rPr>
                <w:sz w:val="18"/>
                <w:szCs w:val="18"/>
                <w:lang w:val="en-US"/>
              </w:rPr>
              <w:t>II.ii.e</w:t>
            </w:r>
            <w:proofErr w:type="spellEnd"/>
            <w:r w:rsidRPr="007731CF">
              <w:rPr>
                <w:sz w:val="18"/>
                <w:szCs w:val="18"/>
                <w:lang w:val="en-US"/>
              </w:rPr>
              <w:t xml:space="preserve"> Do social norms or cultural values play a role in the decision-making process?</w:t>
            </w:r>
          </w:p>
        </w:tc>
        <w:tc>
          <w:tcPr>
            <w:tcW w:w="9286" w:type="dxa"/>
            <w:gridSpan w:val="2"/>
          </w:tcPr>
          <w:p w14:paraId="452BF534" w14:textId="0B2E9DA9" w:rsidR="00F50922" w:rsidRPr="007731CF" w:rsidRDefault="008A2EAA" w:rsidP="00756546">
            <w:pPr>
              <w:rPr>
                <w:sz w:val="18"/>
                <w:szCs w:val="18"/>
                <w:lang w:val="en-US"/>
              </w:rPr>
            </w:pPr>
            <w:r>
              <w:rPr>
                <w:sz w:val="18"/>
                <w:szCs w:val="18"/>
                <w:lang w:val="en-US"/>
              </w:rPr>
              <w:t>Yes, the value of shared norms (a proxy for shared cultur</w:t>
            </w:r>
            <w:r w:rsidR="00EA7F3F">
              <w:rPr>
                <w:sz w:val="18"/>
                <w:szCs w:val="18"/>
                <w:lang w:val="en-US"/>
              </w:rPr>
              <w:t>al values</w:t>
            </w:r>
            <w:r>
              <w:rPr>
                <w:sz w:val="18"/>
                <w:szCs w:val="18"/>
                <w:lang w:val="en-US"/>
              </w:rPr>
              <w:t>) and outgroup suspicion</w:t>
            </w:r>
            <w:r w:rsidR="009B533A">
              <w:rPr>
                <w:sz w:val="18"/>
                <w:szCs w:val="18"/>
                <w:lang w:val="en-US"/>
              </w:rPr>
              <w:t xml:space="preserve"> </w:t>
            </w:r>
            <w:r w:rsidR="00191EF3">
              <w:rPr>
                <w:sz w:val="18"/>
                <w:szCs w:val="18"/>
                <w:lang w:val="en-US"/>
              </w:rPr>
              <w:t>affect the</w:t>
            </w:r>
            <w:r w:rsidR="004667B0">
              <w:rPr>
                <w:sz w:val="18"/>
                <w:szCs w:val="18"/>
                <w:lang w:val="en-US"/>
              </w:rPr>
              <w:t xml:space="preserve"> outcome </w:t>
            </w:r>
            <w:r w:rsidR="00107F14">
              <w:rPr>
                <w:sz w:val="18"/>
                <w:szCs w:val="18"/>
                <w:lang w:val="en-US"/>
              </w:rPr>
              <w:t>of the integration interactions (fig 1) and the</w:t>
            </w:r>
            <w:r w:rsidR="00191EF3">
              <w:rPr>
                <w:sz w:val="18"/>
                <w:szCs w:val="18"/>
                <w:lang w:val="en-US"/>
              </w:rPr>
              <w:t xml:space="preserve"> value of existential security perceived by the agent. </w:t>
            </w:r>
          </w:p>
        </w:tc>
      </w:tr>
      <w:tr w:rsidR="00F50922" w:rsidRPr="007731CF" w14:paraId="450E685C" w14:textId="77777777" w:rsidTr="00AD4B4A">
        <w:trPr>
          <w:trHeight w:val="508"/>
        </w:trPr>
        <w:tc>
          <w:tcPr>
            <w:tcW w:w="1134" w:type="dxa"/>
            <w:gridSpan w:val="2"/>
            <w:vMerge/>
          </w:tcPr>
          <w:p w14:paraId="11535DE0" w14:textId="77777777" w:rsidR="00F50922" w:rsidRPr="007731CF" w:rsidRDefault="00F50922" w:rsidP="00756546">
            <w:pPr>
              <w:jc w:val="both"/>
              <w:rPr>
                <w:sz w:val="18"/>
                <w:szCs w:val="18"/>
                <w:lang w:val="en-US"/>
              </w:rPr>
            </w:pPr>
          </w:p>
        </w:tc>
        <w:tc>
          <w:tcPr>
            <w:tcW w:w="1155" w:type="dxa"/>
            <w:gridSpan w:val="2"/>
            <w:vMerge/>
            <w:vAlign w:val="center"/>
          </w:tcPr>
          <w:p w14:paraId="4645109F" w14:textId="77777777" w:rsidR="00F50922" w:rsidRPr="007731CF" w:rsidRDefault="00F50922" w:rsidP="00756546">
            <w:pPr>
              <w:jc w:val="both"/>
              <w:rPr>
                <w:sz w:val="18"/>
                <w:szCs w:val="18"/>
                <w:lang w:val="en-US"/>
              </w:rPr>
            </w:pPr>
          </w:p>
        </w:tc>
        <w:tc>
          <w:tcPr>
            <w:tcW w:w="2982" w:type="dxa"/>
            <w:gridSpan w:val="2"/>
            <w:vAlign w:val="center"/>
          </w:tcPr>
          <w:p w14:paraId="629B9115" w14:textId="77777777" w:rsidR="00F50922" w:rsidRPr="007731CF" w:rsidRDefault="00F50922" w:rsidP="00756546">
            <w:pPr>
              <w:rPr>
                <w:sz w:val="18"/>
                <w:szCs w:val="18"/>
                <w:lang w:val="en-US"/>
              </w:rPr>
            </w:pPr>
            <w:proofErr w:type="spellStart"/>
            <w:r w:rsidRPr="007731CF">
              <w:rPr>
                <w:sz w:val="18"/>
                <w:szCs w:val="18"/>
                <w:lang w:val="en-US"/>
              </w:rPr>
              <w:t>II.ii.f</w:t>
            </w:r>
            <w:proofErr w:type="spellEnd"/>
            <w:r w:rsidRPr="007731CF">
              <w:rPr>
                <w:sz w:val="18"/>
                <w:szCs w:val="18"/>
                <w:lang w:val="en-US"/>
              </w:rPr>
              <w:t xml:space="preserve"> Do spatial aspects play a role in the decision process?</w:t>
            </w:r>
          </w:p>
        </w:tc>
        <w:tc>
          <w:tcPr>
            <w:tcW w:w="9286" w:type="dxa"/>
            <w:gridSpan w:val="2"/>
          </w:tcPr>
          <w:p w14:paraId="0519ACFF" w14:textId="7C4AF142" w:rsidR="00F50922" w:rsidRPr="007731CF" w:rsidRDefault="00F50922" w:rsidP="00756546">
            <w:pPr>
              <w:rPr>
                <w:sz w:val="18"/>
                <w:szCs w:val="18"/>
                <w:lang w:val="en-US"/>
              </w:rPr>
            </w:pPr>
            <w:r w:rsidRPr="007731CF">
              <w:rPr>
                <w:sz w:val="18"/>
                <w:szCs w:val="18"/>
                <w:lang w:val="en-US"/>
              </w:rPr>
              <w:t>No</w:t>
            </w:r>
            <w:r w:rsidR="007D01B9">
              <w:rPr>
                <w:sz w:val="18"/>
                <w:szCs w:val="18"/>
                <w:lang w:val="en-US"/>
              </w:rPr>
              <w:t>.</w:t>
            </w:r>
          </w:p>
        </w:tc>
      </w:tr>
      <w:tr w:rsidR="00F50922" w:rsidRPr="007731CF" w14:paraId="1F5FA10C" w14:textId="77777777" w:rsidTr="00AD4B4A">
        <w:trPr>
          <w:trHeight w:val="365"/>
        </w:trPr>
        <w:tc>
          <w:tcPr>
            <w:tcW w:w="1134" w:type="dxa"/>
            <w:gridSpan w:val="2"/>
            <w:vMerge/>
            <w:tcBorders>
              <w:bottom w:val="nil"/>
            </w:tcBorders>
          </w:tcPr>
          <w:p w14:paraId="54C67454" w14:textId="77777777" w:rsidR="00F50922" w:rsidRPr="007731CF" w:rsidRDefault="00F50922" w:rsidP="00756546">
            <w:pPr>
              <w:jc w:val="both"/>
              <w:rPr>
                <w:sz w:val="18"/>
                <w:szCs w:val="18"/>
                <w:lang w:val="en-US"/>
              </w:rPr>
            </w:pPr>
          </w:p>
        </w:tc>
        <w:tc>
          <w:tcPr>
            <w:tcW w:w="1155" w:type="dxa"/>
            <w:gridSpan w:val="2"/>
            <w:vMerge/>
            <w:tcBorders>
              <w:bottom w:val="nil"/>
            </w:tcBorders>
            <w:vAlign w:val="center"/>
          </w:tcPr>
          <w:p w14:paraId="5C698B5D" w14:textId="77777777" w:rsidR="00F50922" w:rsidRPr="007731CF" w:rsidRDefault="00F50922" w:rsidP="00756546">
            <w:pPr>
              <w:jc w:val="both"/>
              <w:rPr>
                <w:sz w:val="18"/>
                <w:szCs w:val="18"/>
                <w:lang w:val="en-US"/>
              </w:rPr>
            </w:pPr>
          </w:p>
        </w:tc>
        <w:tc>
          <w:tcPr>
            <w:tcW w:w="2982" w:type="dxa"/>
            <w:gridSpan w:val="2"/>
            <w:vAlign w:val="center"/>
          </w:tcPr>
          <w:p w14:paraId="58144840" w14:textId="77777777" w:rsidR="00F50922" w:rsidRPr="007731CF" w:rsidRDefault="00F50922" w:rsidP="00756546">
            <w:pPr>
              <w:rPr>
                <w:sz w:val="18"/>
                <w:szCs w:val="18"/>
                <w:lang w:val="en-US"/>
              </w:rPr>
            </w:pPr>
            <w:proofErr w:type="spellStart"/>
            <w:r w:rsidRPr="007731CF">
              <w:rPr>
                <w:sz w:val="18"/>
                <w:szCs w:val="18"/>
                <w:lang w:val="en-US"/>
              </w:rPr>
              <w:t>II.ii.g</w:t>
            </w:r>
            <w:proofErr w:type="spellEnd"/>
            <w:r w:rsidRPr="007731CF">
              <w:rPr>
                <w:sz w:val="18"/>
                <w:szCs w:val="18"/>
                <w:lang w:val="en-US"/>
              </w:rPr>
              <w:t xml:space="preserve"> Do temporal aspects play a role in the decision process?</w:t>
            </w:r>
          </w:p>
        </w:tc>
        <w:tc>
          <w:tcPr>
            <w:tcW w:w="9286" w:type="dxa"/>
            <w:gridSpan w:val="2"/>
          </w:tcPr>
          <w:p w14:paraId="1D249472" w14:textId="498E7F1C" w:rsidR="00F50922" w:rsidRPr="007731CF" w:rsidRDefault="00F50922" w:rsidP="00756546">
            <w:pPr>
              <w:rPr>
                <w:sz w:val="18"/>
                <w:szCs w:val="18"/>
                <w:lang w:val="en-US"/>
              </w:rPr>
            </w:pPr>
            <w:r w:rsidRPr="007731CF">
              <w:rPr>
                <w:sz w:val="18"/>
                <w:szCs w:val="18"/>
                <w:lang w:val="en-US"/>
              </w:rPr>
              <w:t xml:space="preserve">Yes – </w:t>
            </w:r>
            <w:r w:rsidR="00A57120">
              <w:rPr>
                <w:sz w:val="18"/>
                <w:szCs w:val="18"/>
                <w:lang w:val="en-US"/>
              </w:rPr>
              <w:t xml:space="preserve">the intensity of a perceived CRED depends on the age of the agent receiving the CRED as well as on the age of the agent emitting it. Young agents are more susceptible to CREDs, </w:t>
            </w:r>
            <w:r w:rsidR="00DB6FFD">
              <w:rPr>
                <w:sz w:val="18"/>
                <w:szCs w:val="18"/>
                <w:lang w:val="en-US"/>
              </w:rPr>
              <w:t xml:space="preserve">reaching a maximum at 25 years old and then decreasing. After 50 years old, agents are not affected by CREDS anymore. </w:t>
            </w:r>
            <w:r w:rsidR="00F5098B">
              <w:rPr>
                <w:sz w:val="18"/>
                <w:szCs w:val="18"/>
                <w:lang w:val="en-US"/>
              </w:rPr>
              <w:t xml:space="preserve">The age difference between the receiver and sender also plays a role on the intensity of the CRED. </w:t>
            </w:r>
            <w:r w:rsidR="00457391">
              <w:rPr>
                <w:sz w:val="18"/>
                <w:szCs w:val="18"/>
                <w:lang w:val="en-US"/>
              </w:rPr>
              <w:t xml:space="preserve">The younger the sender </w:t>
            </w:r>
            <w:r w:rsidR="007361D1">
              <w:rPr>
                <w:sz w:val="18"/>
                <w:szCs w:val="18"/>
                <w:lang w:val="en-US"/>
              </w:rPr>
              <w:t xml:space="preserve">relative to </w:t>
            </w:r>
            <w:r w:rsidR="00457391">
              <w:rPr>
                <w:sz w:val="18"/>
                <w:szCs w:val="18"/>
                <w:lang w:val="en-US"/>
              </w:rPr>
              <w:t>the age of the receiver, the lower the intensity of the CRED display.</w:t>
            </w:r>
          </w:p>
        </w:tc>
      </w:tr>
      <w:tr w:rsidR="00F50922" w:rsidRPr="007731CF" w14:paraId="4EB801C9" w14:textId="77777777" w:rsidTr="00AD4B4A">
        <w:trPr>
          <w:gridBefore w:val="1"/>
          <w:wBefore w:w="6" w:type="dxa"/>
          <w:trHeight w:val="824"/>
        </w:trPr>
        <w:tc>
          <w:tcPr>
            <w:tcW w:w="1134" w:type="dxa"/>
            <w:gridSpan w:val="2"/>
            <w:vMerge w:val="restart"/>
            <w:tcBorders>
              <w:top w:val="nil"/>
            </w:tcBorders>
          </w:tcPr>
          <w:p w14:paraId="32B215B6" w14:textId="77777777" w:rsidR="00F50922" w:rsidRPr="007731CF" w:rsidRDefault="00F50922" w:rsidP="00756546">
            <w:pPr>
              <w:jc w:val="both"/>
              <w:rPr>
                <w:sz w:val="18"/>
                <w:szCs w:val="18"/>
                <w:lang w:val="en-US"/>
              </w:rPr>
            </w:pPr>
          </w:p>
        </w:tc>
        <w:tc>
          <w:tcPr>
            <w:tcW w:w="1155" w:type="dxa"/>
            <w:gridSpan w:val="2"/>
            <w:tcBorders>
              <w:top w:val="nil"/>
            </w:tcBorders>
            <w:vAlign w:val="center"/>
          </w:tcPr>
          <w:p w14:paraId="74F7C47A" w14:textId="77777777" w:rsidR="00F50922" w:rsidRPr="007731CF" w:rsidRDefault="00F50922" w:rsidP="00756546">
            <w:pPr>
              <w:jc w:val="both"/>
              <w:rPr>
                <w:sz w:val="18"/>
                <w:szCs w:val="18"/>
                <w:lang w:val="en-US"/>
              </w:rPr>
            </w:pPr>
          </w:p>
        </w:tc>
        <w:tc>
          <w:tcPr>
            <w:tcW w:w="2982" w:type="dxa"/>
            <w:gridSpan w:val="2"/>
            <w:vAlign w:val="center"/>
          </w:tcPr>
          <w:p w14:paraId="60396299" w14:textId="77777777" w:rsidR="00F50922" w:rsidRPr="007731CF" w:rsidRDefault="00F50922" w:rsidP="00756546">
            <w:pPr>
              <w:rPr>
                <w:sz w:val="18"/>
                <w:szCs w:val="18"/>
                <w:lang w:val="en-US"/>
              </w:rPr>
            </w:pPr>
            <w:proofErr w:type="spellStart"/>
            <w:r w:rsidRPr="007731CF">
              <w:rPr>
                <w:sz w:val="18"/>
                <w:szCs w:val="18"/>
                <w:lang w:val="en-US"/>
              </w:rPr>
              <w:t>II.ii.h</w:t>
            </w:r>
            <w:proofErr w:type="spellEnd"/>
            <w:r w:rsidRPr="007731CF">
              <w:rPr>
                <w:sz w:val="18"/>
                <w:szCs w:val="18"/>
                <w:lang w:val="en-US"/>
              </w:rPr>
              <w:t xml:space="preserve"> To which extent and how is uncertainty included in the agents’ decision rules?</w:t>
            </w:r>
          </w:p>
        </w:tc>
        <w:tc>
          <w:tcPr>
            <w:tcW w:w="9280" w:type="dxa"/>
          </w:tcPr>
          <w:p w14:paraId="42DE2644" w14:textId="1C94FB03" w:rsidR="00DE027D" w:rsidRDefault="00DE027D" w:rsidP="00756546">
            <w:pPr>
              <w:rPr>
                <w:sz w:val="18"/>
                <w:szCs w:val="18"/>
                <w:lang w:val="en-US"/>
              </w:rPr>
            </w:pPr>
            <w:r>
              <w:rPr>
                <w:sz w:val="18"/>
                <w:szCs w:val="18"/>
                <w:lang w:val="en-US"/>
              </w:rPr>
              <w:t xml:space="preserve">The outcome of the </w:t>
            </w:r>
            <w:r w:rsidR="007D7E3A">
              <w:rPr>
                <w:sz w:val="18"/>
                <w:szCs w:val="18"/>
                <w:lang w:val="en-US"/>
              </w:rPr>
              <w:t xml:space="preserve">integration interactions </w:t>
            </w:r>
            <w:r w:rsidR="00BA49A8">
              <w:rPr>
                <w:sz w:val="18"/>
                <w:szCs w:val="18"/>
                <w:lang w:val="en-US"/>
              </w:rPr>
              <w:t>has</w:t>
            </w:r>
            <w:r w:rsidR="007D7E3A">
              <w:rPr>
                <w:sz w:val="18"/>
                <w:szCs w:val="18"/>
                <w:lang w:val="en-US"/>
              </w:rPr>
              <w:t xml:space="preserve"> a degree of stochasticity. Namely, </w:t>
            </w:r>
            <w:r w:rsidR="00BA49A8">
              <w:rPr>
                <w:sz w:val="18"/>
                <w:szCs w:val="18"/>
                <w:lang w:val="en-US"/>
              </w:rPr>
              <w:t xml:space="preserve">the </w:t>
            </w:r>
            <w:r w:rsidR="007D7E3A">
              <w:rPr>
                <w:sz w:val="18"/>
                <w:szCs w:val="18"/>
                <w:lang w:val="en-US"/>
              </w:rPr>
              <w:t xml:space="preserve">index </w:t>
            </w:r>
            <w:r w:rsidR="00BA49A8">
              <w:rPr>
                <w:sz w:val="18"/>
                <w:szCs w:val="18"/>
                <w:lang w:val="en-US"/>
              </w:rPr>
              <w:t xml:space="preserve">in question </w:t>
            </w:r>
            <w:r w:rsidR="007D7E3A">
              <w:rPr>
                <w:sz w:val="18"/>
                <w:szCs w:val="18"/>
                <w:lang w:val="en-US"/>
              </w:rPr>
              <w:t xml:space="preserve">is compared to random number draw from </w:t>
            </w:r>
            <w:r w:rsidR="00BA49A8">
              <w:rPr>
                <w:sz w:val="18"/>
                <w:szCs w:val="18"/>
                <w:lang w:val="en-US"/>
              </w:rPr>
              <w:t>uniform distributions.</w:t>
            </w:r>
            <w:r w:rsidR="00283D51">
              <w:rPr>
                <w:sz w:val="18"/>
                <w:szCs w:val="18"/>
                <w:lang w:val="en-US"/>
              </w:rPr>
              <w:t xml:space="preserve"> If the index is lower or higher than the random number, the outcome may be positive or negative (see decision tree</w:t>
            </w:r>
            <w:r w:rsidR="00EA729E">
              <w:rPr>
                <w:sz w:val="18"/>
                <w:szCs w:val="18"/>
                <w:lang w:val="en-US"/>
              </w:rPr>
              <w:t>, fig 1</w:t>
            </w:r>
            <w:r w:rsidR="00283D51">
              <w:rPr>
                <w:sz w:val="18"/>
                <w:szCs w:val="18"/>
                <w:lang w:val="en-US"/>
              </w:rPr>
              <w:t xml:space="preserve">). </w:t>
            </w:r>
          </w:p>
          <w:p w14:paraId="7EC407A2" w14:textId="77777777" w:rsidR="007A5CC6" w:rsidRDefault="000E5601" w:rsidP="009A4D8E">
            <w:pPr>
              <w:rPr>
                <w:sz w:val="18"/>
                <w:szCs w:val="18"/>
                <w:lang w:val="en-US"/>
              </w:rPr>
            </w:pPr>
            <w:r>
              <w:rPr>
                <w:sz w:val="18"/>
                <w:szCs w:val="18"/>
                <w:lang w:val="en-US"/>
              </w:rPr>
              <w:t>T</w:t>
            </w:r>
            <w:r w:rsidR="003E6824">
              <w:rPr>
                <w:sz w:val="18"/>
                <w:szCs w:val="18"/>
                <w:lang w:val="en-US"/>
              </w:rPr>
              <w:t xml:space="preserve">he consistency element of the CRED display has </w:t>
            </w:r>
            <w:r w:rsidR="00DD5CC1">
              <w:rPr>
                <w:sz w:val="18"/>
                <w:szCs w:val="18"/>
                <w:lang w:val="en-US"/>
              </w:rPr>
              <w:t xml:space="preserve">a certain degree of stochasticity. In this case, values are drawn from a triangular distribution with mode = to the </w:t>
            </w:r>
            <w:r w:rsidR="009A4D8E">
              <w:rPr>
                <w:sz w:val="18"/>
                <w:szCs w:val="18"/>
                <w:lang w:val="en-US"/>
              </w:rPr>
              <w:t xml:space="preserve">consistency index +/- error. The higher the error, the higher the uncertainty of the consistency value. </w:t>
            </w:r>
          </w:p>
          <w:p w14:paraId="14885F2D" w14:textId="5622592D" w:rsidR="00F50922" w:rsidRPr="007731CF" w:rsidRDefault="000E5601" w:rsidP="009A4D8E">
            <w:pPr>
              <w:rPr>
                <w:sz w:val="18"/>
                <w:szCs w:val="18"/>
                <w:lang w:val="en-US"/>
              </w:rPr>
            </w:pPr>
            <w:r>
              <w:rPr>
                <w:sz w:val="18"/>
                <w:szCs w:val="18"/>
                <w:lang w:val="en-US"/>
              </w:rPr>
              <w:t xml:space="preserve">The decision of joining a club </w:t>
            </w:r>
            <w:r w:rsidR="00F22D1A">
              <w:rPr>
                <w:sz w:val="18"/>
                <w:szCs w:val="18"/>
                <w:lang w:val="en-US"/>
              </w:rPr>
              <w:t>has a degree of uncertainty when agents hold a secular worldview. In the model there are only religious club. Thus, when the threshold for joining a club has been surpassed, agents hol</w:t>
            </w:r>
            <w:r w:rsidR="002B18EC">
              <w:rPr>
                <w:sz w:val="18"/>
                <w:szCs w:val="18"/>
                <w:lang w:val="en-US"/>
              </w:rPr>
              <w:t xml:space="preserve">ding a secular worldview may join a religious club. The probability of joining a club follows an exponential distribution </w:t>
            </w:r>
            <w:r w:rsidR="00210FBD">
              <w:rPr>
                <w:sz w:val="18"/>
                <w:szCs w:val="18"/>
                <w:lang w:val="en-US"/>
              </w:rPr>
              <w:t xml:space="preserve">where the closer </w:t>
            </w:r>
            <w:r w:rsidR="00E91C5E">
              <w:rPr>
                <w:sz w:val="18"/>
                <w:szCs w:val="18"/>
                <w:lang w:val="en-US"/>
              </w:rPr>
              <w:t xml:space="preserve">the secular worldview value to the religious worldview value threshold the higher the probability that the agent decides to join religious club. </w:t>
            </w:r>
          </w:p>
        </w:tc>
      </w:tr>
      <w:tr w:rsidR="00F50922" w:rsidRPr="007731CF" w14:paraId="3CF9C729" w14:textId="77777777" w:rsidTr="00AD4B4A">
        <w:trPr>
          <w:gridBefore w:val="1"/>
          <w:wBefore w:w="6" w:type="dxa"/>
          <w:trHeight w:val="685"/>
        </w:trPr>
        <w:tc>
          <w:tcPr>
            <w:tcW w:w="1134" w:type="dxa"/>
            <w:gridSpan w:val="2"/>
            <w:vMerge/>
          </w:tcPr>
          <w:p w14:paraId="04295DF4" w14:textId="77777777" w:rsidR="00F50922" w:rsidRPr="007731CF" w:rsidRDefault="00F50922" w:rsidP="00756546">
            <w:pPr>
              <w:jc w:val="both"/>
              <w:rPr>
                <w:sz w:val="18"/>
                <w:szCs w:val="18"/>
                <w:lang w:val="en-US"/>
              </w:rPr>
            </w:pPr>
          </w:p>
        </w:tc>
        <w:tc>
          <w:tcPr>
            <w:tcW w:w="1155" w:type="dxa"/>
            <w:gridSpan w:val="2"/>
            <w:vMerge w:val="restart"/>
            <w:vAlign w:val="center"/>
          </w:tcPr>
          <w:p w14:paraId="42061CA0" w14:textId="77777777" w:rsidR="00F50922" w:rsidRPr="007731CF" w:rsidRDefault="00F50922" w:rsidP="00756546">
            <w:pPr>
              <w:jc w:val="both"/>
              <w:rPr>
                <w:sz w:val="18"/>
                <w:szCs w:val="18"/>
                <w:lang w:val="en-US"/>
              </w:rPr>
            </w:pPr>
            <w:proofErr w:type="spellStart"/>
            <w:r w:rsidRPr="007731CF">
              <w:rPr>
                <w:sz w:val="18"/>
                <w:szCs w:val="18"/>
                <w:lang w:val="en-US"/>
              </w:rPr>
              <w:t>II.iii</w:t>
            </w:r>
            <w:proofErr w:type="spellEnd"/>
            <w:r w:rsidRPr="007731CF">
              <w:rPr>
                <w:sz w:val="18"/>
                <w:szCs w:val="18"/>
                <w:lang w:val="en-US"/>
              </w:rPr>
              <w:t xml:space="preserve"> Learning </w:t>
            </w:r>
          </w:p>
        </w:tc>
        <w:tc>
          <w:tcPr>
            <w:tcW w:w="2982" w:type="dxa"/>
            <w:gridSpan w:val="2"/>
            <w:vAlign w:val="center"/>
          </w:tcPr>
          <w:p w14:paraId="7F850ECC" w14:textId="77777777" w:rsidR="00F50922" w:rsidRPr="007731CF" w:rsidRDefault="00F50922" w:rsidP="00756546">
            <w:pPr>
              <w:rPr>
                <w:sz w:val="18"/>
                <w:szCs w:val="18"/>
                <w:lang w:val="en-US"/>
              </w:rPr>
            </w:pPr>
            <w:proofErr w:type="spellStart"/>
            <w:r w:rsidRPr="007731CF">
              <w:rPr>
                <w:sz w:val="18"/>
                <w:szCs w:val="18"/>
                <w:lang w:val="en-US"/>
              </w:rPr>
              <w:t>II.iii.a</w:t>
            </w:r>
            <w:proofErr w:type="spellEnd"/>
            <w:r w:rsidRPr="007731CF">
              <w:rPr>
                <w:sz w:val="18"/>
                <w:szCs w:val="18"/>
                <w:lang w:val="en-US"/>
              </w:rPr>
              <w:t xml:space="preserve"> Is individual learning included in the decision process? How do individuals change their decision rules over time as consequence of their experience?</w:t>
            </w:r>
          </w:p>
        </w:tc>
        <w:tc>
          <w:tcPr>
            <w:tcW w:w="9280" w:type="dxa"/>
          </w:tcPr>
          <w:p w14:paraId="2E959ECC" w14:textId="25D9C94E" w:rsidR="00F50922" w:rsidRPr="007731CF" w:rsidRDefault="00530FDE" w:rsidP="00756546">
            <w:pPr>
              <w:rPr>
                <w:sz w:val="18"/>
                <w:szCs w:val="18"/>
                <w:lang w:val="en-US"/>
              </w:rPr>
            </w:pPr>
            <w:r>
              <w:rPr>
                <w:sz w:val="18"/>
                <w:szCs w:val="18"/>
                <w:lang w:val="en-US"/>
              </w:rPr>
              <w:t>No</w:t>
            </w:r>
            <w:r w:rsidR="003A69C5">
              <w:rPr>
                <w:sz w:val="18"/>
                <w:szCs w:val="18"/>
                <w:lang w:val="en-US"/>
              </w:rPr>
              <w:t xml:space="preserve">, no learning process is included. However, the intensity with which individuals perceived a CRED display from others </w:t>
            </w:r>
            <w:r w:rsidR="00AD3899">
              <w:rPr>
                <w:sz w:val="18"/>
                <w:szCs w:val="18"/>
                <w:lang w:val="en-US"/>
              </w:rPr>
              <w:t xml:space="preserve">changes with </w:t>
            </w:r>
            <w:r w:rsidR="003A69C5">
              <w:rPr>
                <w:sz w:val="18"/>
                <w:szCs w:val="18"/>
                <w:lang w:val="en-US"/>
              </w:rPr>
              <w:t>the age of the receiver</w:t>
            </w:r>
            <w:r w:rsidR="00AD3899">
              <w:rPr>
                <w:sz w:val="18"/>
                <w:szCs w:val="18"/>
                <w:lang w:val="en-US"/>
              </w:rPr>
              <w:t>.</w:t>
            </w:r>
          </w:p>
        </w:tc>
      </w:tr>
      <w:tr w:rsidR="00F50922" w:rsidRPr="007731CF" w14:paraId="19D35B09" w14:textId="77777777" w:rsidTr="00AD4B4A">
        <w:trPr>
          <w:gridBefore w:val="1"/>
          <w:wBefore w:w="6" w:type="dxa"/>
          <w:trHeight w:val="922"/>
        </w:trPr>
        <w:tc>
          <w:tcPr>
            <w:tcW w:w="1134" w:type="dxa"/>
            <w:gridSpan w:val="2"/>
            <w:vMerge/>
          </w:tcPr>
          <w:p w14:paraId="555A3B92" w14:textId="77777777" w:rsidR="00F50922" w:rsidRPr="007731CF" w:rsidRDefault="00F50922" w:rsidP="00756546">
            <w:pPr>
              <w:jc w:val="both"/>
              <w:rPr>
                <w:sz w:val="18"/>
                <w:szCs w:val="18"/>
                <w:lang w:val="en-US"/>
              </w:rPr>
            </w:pPr>
          </w:p>
        </w:tc>
        <w:tc>
          <w:tcPr>
            <w:tcW w:w="1155" w:type="dxa"/>
            <w:gridSpan w:val="2"/>
            <w:vMerge/>
            <w:vAlign w:val="center"/>
          </w:tcPr>
          <w:p w14:paraId="01AC3B6A" w14:textId="77777777" w:rsidR="00F50922" w:rsidRPr="007731CF" w:rsidRDefault="00F50922" w:rsidP="00756546">
            <w:pPr>
              <w:jc w:val="both"/>
              <w:rPr>
                <w:sz w:val="18"/>
                <w:szCs w:val="18"/>
                <w:lang w:val="en-US"/>
              </w:rPr>
            </w:pPr>
          </w:p>
        </w:tc>
        <w:tc>
          <w:tcPr>
            <w:tcW w:w="2982" w:type="dxa"/>
            <w:gridSpan w:val="2"/>
            <w:vAlign w:val="center"/>
          </w:tcPr>
          <w:p w14:paraId="47701026" w14:textId="77777777" w:rsidR="00F50922" w:rsidRPr="007731CF" w:rsidRDefault="00F50922" w:rsidP="00756546">
            <w:pPr>
              <w:rPr>
                <w:sz w:val="18"/>
                <w:szCs w:val="18"/>
                <w:lang w:val="en-US"/>
              </w:rPr>
            </w:pPr>
            <w:proofErr w:type="spellStart"/>
            <w:r w:rsidRPr="007731CF">
              <w:rPr>
                <w:sz w:val="18"/>
                <w:szCs w:val="18"/>
                <w:lang w:val="en-US"/>
              </w:rPr>
              <w:t>II.iii.b</w:t>
            </w:r>
            <w:proofErr w:type="spellEnd"/>
            <w:r w:rsidRPr="007731CF">
              <w:rPr>
                <w:sz w:val="18"/>
                <w:szCs w:val="18"/>
                <w:lang w:val="en-US"/>
              </w:rPr>
              <w:t xml:space="preserve"> Is collective learning implemented in the model?</w:t>
            </w:r>
          </w:p>
        </w:tc>
        <w:tc>
          <w:tcPr>
            <w:tcW w:w="9280" w:type="dxa"/>
          </w:tcPr>
          <w:p w14:paraId="312855F4" w14:textId="77777777" w:rsidR="00F50922" w:rsidRPr="007731CF" w:rsidRDefault="00F50922" w:rsidP="00756546">
            <w:pPr>
              <w:rPr>
                <w:sz w:val="18"/>
                <w:szCs w:val="18"/>
                <w:lang w:val="en-US"/>
              </w:rPr>
            </w:pPr>
            <w:r w:rsidRPr="007731CF">
              <w:rPr>
                <w:sz w:val="18"/>
                <w:szCs w:val="18"/>
                <w:lang w:val="en-US"/>
              </w:rPr>
              <w:t>No.</w:t>
            </w:r>
          </w:p>
          <w:p w14:paraId="73763B71" w14:textId="77777777" w:rsidR="00F50922" w:rsidRPr="007731CF" w:rsidRDefault="00F50922" w:rsidP="00756546">
            <w:pPr>
              <w:rPr>
                <w:sz w:val="18"/>
                <w:szCs w:val="18"/>
                <w:lang w:val="en-US"/>
              </w:rPr>
            </w:pPr>
          </w:p>
        </w:tc>
      </w:tr>
      <w:tr w:rsidR="00F50922" w:rsidRPr="007731CF" w14:paraId="6742B634" w14:textId="77777777" w:rsidTr="00AD4B4A">
        <w:trPr>
          <w:gridBefore w:val="1"/>
          <w:wBefore w:w="6" w:type="dxa"/>
          <w:trHeight w:val="685"/>
        </w:trPr>
        <w:tc>
          <w:tcPr>
            <w:tcW w:w="1134" w:type="dxa"/>
            <w:gridSpan w:val="2"/>
            <w:vMerge/>
          </w:tcPr>
          <w:p w14:paraId="5C581AD8" w14:textId="77777777" w:rsidR="00F50922" w:rsidRPr="007731CF" w:rsidRDefault="00F50922" w:rsidP="00756546">
            <w:pPr>
              <w:jc w:val="both"/>
              <w:rPr>
                <w:sz w:val="18"/>
                <w:szCs w:val="18"/>
                <w:lang w:val="en-US"/>
              </w:rPr>
            </w:pPr>
          </w:p>
        </w:tc>
        <w:tc>
          <w:tcPr>
            <w:tcW w:w="1155" w:type="dxa"/>
            <w:gridSpan w:val="2"/>
            <w:vMerge w:val="restart"/>
            <w:vAlign w:val="center"/>
          </w:tcPr>
          <w:p w14:paraId="3B0AC19C" w14:textId="77777777" w:rsidR="00F50922" w:rsidRPr="007731CF" w:rsidRDefault="00F50922" w:rsidP="00756546">
            <w:pPr>
              <w:jc w:val="both"/>
              <w:rPr>
                <w:sz w:val="18"/>
                <w:szCs w:val="18"/>
                <w:lang w:val="en-US"/>
              </w:rPr>
            </w:pPr>
            <w:proofErr w:type="spellStart"/>
            <w:r w:rsidRPr="007731CF">
              <w:rPr>
                <w:sz w:val="18"/>
                <w:szCs w:val="18"/>
                <w:lang w:val="en-US"/>
              </w:rPr>
              <w:t>II.iv</w:t>
            </w:r>
            <w:proofErr w:type="spellEnd"/>
            <w:r w:rsidRPr="007731CF">
              <w:rPr>
                <w:sz w:val="18"/>
                <w:szCs w:val="18"/>
                <w:lang w:val="en-US"/>
              </w:rPr>
              <w:t xml:space="preserve"> Individual Sensing</w:t>
            </w:r>
          </w:p>
        </w:tc>
        <w:tc>
          <w:tcPr>
            <w:tcW w:w="2982" w:type="dxa"/>
            <w:gridSpan w:val="2"/>
            <w:vAlign w:val="center"/>
          </w:tcPr>
          <w:p w14:paraId="26B26227" w14:textId="77777777" w:rsidR="00F50922" w:rsidRPr="007731CF" w:rsidRDefault="00F50922" w:rsidP="00756546">
            <w:pPr>
              <w:rPr>
                <w:sz w:val="18"/>
                <w:szCs w:val="18"/>
                <w:lang w:val="en-US"/>
              </w:rPr>
            </w:pPr>
            <w:proofErr w:type="spellStart"/>
            <w:r w:rsidRPr="007731CF">
              <w:rPr>
                <w:sz w:val="18"/>
                <w:szCs w:val="18"/>
                <w:lang w:val="en-US"/>
              </w:rPr>
              <w:t>II.iv.a</w:t>
            </w:r>
            <w:proofErr w:type="spellEnd"/>
            <w:r w:rsidRPr="007731CF">
              <w:rPr>
                <w:sz w:val="18"/>
                <w:szCs w:val="18"/>
                <w:lang w:val="en-US"/>
              </w:rPr>
              <w:t xml:space="preserve"> What endogenous and exogenous state variables are individuals assumed to sense and consider in their decisions? Is the sensing process erroneous?</w:t>
            </w:r>
          </w:p>
        </w:tc>
        <w:tc>
          <w:tcPr>
            <w:tcW w:w="9280" w:type="dxa"/>
          </w:tcPr>
          <w:p w14:paraId="5923F26A" w14:textId="2310E610" w:rsidR="00CD62B1" w:rsidRDefault="00DF270F" w:rsidP="00756546">
            <w:pPr>
              <w:rPr>
                <w:sz w:val="18"/>
                <w:szCs w:val="18"/>
                <w:lang w:val="en-US"/>
              </w:rPr>
            </w:pPr>
            <w:r>
              <w:rPr>
                <w:sz w:val="18"/>
                <w:szCs w:val="18"/>
                <w:lang w:val="en-US"/>
              </w:rPr>
              <w:t>Individuals perceive</w:t>
            </w:r>
            <w:r w:rsidR="00597DD0">
              <w:rPr>
                <w:sz w:val="18"/>
                <w:szCs w:val="18"/>
                <w:lang w:val="en-US"/>
              </w:rPr>
              <w:t xml:space="preserve"> a</w:t>
            </w:r>
            <w:r>
              <w:rPr>
                <w:sz w:val="18"/>
                <w:szCs w:val="18"/>
                <w:lang w:val="en-US"/>
              </w:rPr>
              <w:t xml:space="preserve"> threat</w:t>
            </w:r>
            <w:r w:rsidR="00D40688">
              <w:rPr>
                <w:sz w:val="18"/>
                <w:szCs w:val="18"/>
                <w:lang w:val="en-US"/>
              </w:rPr>
              <w:t xml:space="preserve"> from their neighborhood</w:t>
            </w:r>
            <w:r w:rsidR="0059262C">
              <w:rPr>
                <w:sz w:val="18"/>
                <w:szCs w:val="18"/>
                <w:lang w:val="en-US"/>
              </w:rPr>
              <w:t xml:space="preserve">. This threat </w:t>
            </w:r>
            <w:r w:rsidR="0055769C">
              <w:rPr>
                <w:sz w:val="18"/>
                <w:szCs w:val="18"/>
                <w:lang w:val="en-US"/>
              </w:rPr>
              <w:t xml:space="preserve">relates to </w:t>
            </w:r>
            <w:r w:rsidR="005E0FF0">
              <w:rPr>
                <w:sz w:val="18"/>
                <w:szCs w:val="18"/>
                <w:lang w:val="en-US"/>
              </w:rPr>
              <w:t xml:space="preserve">the calculation of </w:t>
            </w:r>
            <w:r w:rsidR="0055769C">
              <w:rPr>
                <w:sz w:val="18"/>
                <w:szCs w:val="18"/>
                <w:lang w:val="en-US"/>
              </w:rPr>
              <w:t xml:space="preserve">an index </w:t>
            </w:r>
            <w:r w:rsidR="00E00A11">
              <w:rPr>
                <w:sz w:val="18"/>
                <w:szCs w:val="18"/>
                <w:lang w:val="en-US"/>
              </w:rPr>
              <w:t xml:space="preserve">that </w:t>
            </w:r>
            <w:r w:rsidR="005E0FF0">
              <w:rPr>
                <w:sz w:val="18"/>
                <w:szCs w:val="18"/>
                <w:lang w:val="en-US"/>
              </w:rPr>
              <w:t>tak</w:t>
            </w:r>
            <w:r w:rsidR="00E00A11">
              <w:rPr>
                <w:sz w:val="18"/>
                <w:szCs w:val="18"/>
                <w:lang w:val="en-US"/>
              </w:rPr>
              <w:t>es</w:t>
            </w:r>
            <w:r w:rsidR="005E0FF0">
              <w:rPr>
                <w:sz w:val="18"/>
                <w:szCs w:val="18"/>
                <w:lang w:val="en-US"/>
              </w:rPr>
              <w:t xml:space="preserve"> into account t</w:t>
            </w:r>
            <w:r w:rsidR="0055769C">
              <w:rPr>
                <w:sz w:val="18"/>
                <w:szCs w:val="18"/>
                <w:lang w:val="en-US"/>
              </w:rPr>
              <w:t xml:space="preserve">he average </w:t>
            </w:r>
            <w:r w:rsidR="005E0FF0">
              <w:rPr>
                <w:sz w:val="18"/>
                <w:szCs w:val="18"/>
                <w:lang w:val="en-US"/>
              </w:rPr>
              <w:t xml:space="preserve">neighborhood </w:t>
            </w:r>
            <w:r w:rsidR="0055769C">
              <w:rPr>
                <w:sz w:val="18"/>
                <w:szCs w:val="18"/>
                <w:lang w:val="en-US"/>
              </w:rPr>
              <w:t>value</w:t>
            </w:r>
            <w:r w:rsidR="002524FB">
              <w:rPr>
                <w:sz w:val="18"/>
                <w:szCs w:val="18"/>
                <w:lang w:val="en-US"/>
              </w:rPr>
              <w:t>s</w:t>
            </w:r>
            <w:r w:rsidR="0055769C">
              <w:rPr>
                <w:sz w:val="18"/>
                <w:szCs w:val="18"/>
                <w:lang w:val="en-US"/>
              </w:rPr>
              <w:t xml:space="preserve"> of shared norms and outgroup suspicion</w:t>
            </w:r>
            <w:r w:rsidR="005E0FF0">
              <w:rPr>
                <w:sz w:val="18"/>
                <w:szCs w:val="18"/>
                <w:lang w:val="en-US"/>
              </w:rPr>
              <w:t>.</w:t>
            </w:r>
            <w:r w:rsidR="00155138">
              <w:rPr>
                <w:sz w:val="18"/>
                <w:szCs w:val="18"/>
                <w:lang w:val="en-US"/>
              </w:rPr>
              <w:t xml:space="preserve"> Similarly, </w:t>
            </w:r>
            <w:r w:rsidR="002524FB">
              <w:rPr>
                <w:sz w:val="18"/>
                <w:szCs w:val="18"/>
                <w:lang w:val="en-US"/>
              </w:rPr>
              <w:t>a</w:t>
            </w:r>
            <w:r w:rsidR="00155138">
              <w:rPr>
                <w:sz w:val="18"/>
                <w:szCs w:val="18"/>
                <w:lang w:val="en-US"/>
              </w:rPr>
              <w:t xml:space="preserve">gents perceived </w:t>
            </w:r>
            <w:r w:rsidR="002524FB">
              <w:rPr>
                <w:sz w:val="18"/>
                <w:szCs w:val="18"/>
                <w:lang w:val="en-US"/>
              </w:rPr>
              <w:t xml:space="preserve">the degree of </w:t>
            </w:r>
            <w:r w:rsidR="00155138">
              <w:rPr>
                <w:sz w:val="18"/>
                <w:szCs w:val="18"/>
                <w:lang w:val="en-US"/>
              </w:rPr>
              <w:t>pluralism within their family and neighborhood. This index is calculated by the agent</w:t>
            </w:r>
            <w:r w:rsidR="00B455E8">
              <w:rPr>
                <w:sz w:val="18"/>
                <w:szCs w:val="18"/>
                <w:lang w:val="en-US"/>
              </w:rPr>
              <w:t xml:space="preserve"> comparing its worldview value with th</w:t>
            </w:r>
            <w:r w:rsidR="001763F4">
              <w:rPr>
                <w:sz w:val="18"/>
                <w:szCs w:val="18"/>
                <w:lang w:val="en-US"/>
              </w:rPr>
              <w:t xml:space="preserve">e average worldview value of its family and neighborhood. </w:t>
            </w:r>
            <w:r w:rsidR="00CD62B1">
              <w:rPr>
                <w:sz w:val="18"/>
                <w:szCs w:val="18"/>
                <w:lang w:val="en-US"/>
              </w:rPr>
              <w:t>Perceived threat and pluralism indexes may attenuate or enhance the intensity of the CRED displays.</w:t>
            </w:r>
          </w:p>
          <w:p w14:paraId="482BB685" w14:textId="77777777" w:rsidR="005C71CB" w:rsidRDefault="001763F4" w:rsidP="00756546">
            <w:pPr>
              <w:rPr>
                <w:sz w:val="18"/>
                <w:szCs w:val="18"/>
                <w:lang w:val="en-US"/>
              </w:rPr>
            </w:pPr>
            <w:r>
              <w:rPr>
                <w:sz w:val="18"/>
                <w:szCs w:val="18"/>
                <w:lang w:val="en-US"/>
              </w:rPr>
              <w:t xml:space="preserve">Further, during integration interactions, </w:t>
            </w:r>
            <w:r w:rsidR="009924E3">
              <w:rPr>
                <w:sz w:val="18"/>
                <w:szCs w:val="18"/>
                <w:lang w:val="en-US"/>
              </w:rPr>
              <w:t xml:space="preserve">agents perceived the overall value of shared norms, outgroup suspicion and ingroup support </w:t>
            </w:r>
            <w:r w:rsidR="00790620">
              <w:rPr>
                <w:sz w:val="18"/>
                <w:szCs w:val="18"/>
                <w:lang w:val="en-US"/>
              </w:rPr>
              <w:t xml:space="preserve">of the whole </w:t>
            </w:r>
            <w:r w:rsidR="00564D36">
              <w:rPr>
                <w:sz w:val="18"/>
                <w:szCs w:val="18"/>
                <w:lang w:val="en-US"/>
              </w:rPr>
              <w:t xml:space="preserve">society and </w:t>
            </w:r>
            <w:r w:rsidR="00790620">
              <w:rPr>
                <w:sz w:val="18"/>
                <w:szCs w:val="18"/>
                <w:lang w:val="en-US"/>
              </w:rPr>
              <w:t xml:space="preserve">of </w:t>
            </w:r>
            <w:r w:rsidR="009924E3">
              <w:rPr>
                <w:sz w:val="18"/>
                <w:szCs w:val="18"/>
                <w:lang w:val="en-US"/>
              </w:rPr>
              <w:t xml:space="preserve">its </w:t>
            </w:r>
            <w:r w:rsidR="00564D36">
              <w:rPr>
                <w:sz w:val="18"/>
                <w:szCs w:val="18"/>
                <w:lang w:val="en-US"/>
              </w:rPr>
              <w:t xml:space="preserve">group </w:t>
            </w:r>
            <w:r w:rsidR="009924E3">
              <w:rPr>
                <w:sz w:val="18"/>
                <w:szCs w:val="18"/>
                <w:lang w:val="en-US"/>
              </w:rPr>
              <w:t>(majority or minority)</w:t>
            </w:r>
            <w:r w:rsidR="00564D36">
              <w:rPr>
                <w:sz w:val="18"/>
                <w:szCs w:val="18"/>
                <w:lang w:val="en-US"/>
              </w:rPr>
              <w:t xml:space="preserve">. </w:t>
            </w:r>
          </w:p>
          <w:p w14:paraId="32DC8A96" w14:textId="4EE2B3CA" w:rsidR="009B0D4D" w:rsidRDefault="009B0D4D" w:rsidP="00756546">
            <w:pPr>
              <w:rPr>
                <w:sz w:val="18"/>
                <w:szCs w:val="18"/>
                <w:lang w:val="en-US"/>
              </w:rPr>
            </w:pPr>
            <w:r>
              <w:rPr>
                <w:sz w:val="18"/>
                <w:szCs w:val="18"/>
                <w:lang w:val="en-US"/>
              </w:rPr>
              <w:t xml:space="preserve">Agents are also aware of </w:t>
            </w:r>
            <w:r w:rsidR="00DA657E">
              <w:rPr>
                <w:sz w:val="18"/>
                <w:szCs w:val="18"/>
                <w:lang w:val="en-US"/>
              </w:rPr>
              <w:t xml:space="preserve">all </w:t>
            </w:r>
            <w:r>
              <w:rPr>
                <w:sz w:val="18"/>
                <w:szCs w:val="18"/>
                <w:lang w:val="en-US"/>
              </w:rPr>
              <w:t xml:space="preserve">their </w:t>
            </w:r>
            <w:r w:rsidR="00DA657E">
              <w:rPr>
                <w:sz w:val="18"/>
                <w:szCs w:val="18"/>
                <w:lang w:val="en-US"/>
              </w:rPr>
              <w:t xml:space="preserve">endogenous variables. Important for decision making </w:t>
            </w:r>
            <w:r w:rsidR="00536A26">
              <w:rPr>
                <w:sz w:val="18"/>
                <w:szCs w:val="18"/>
                <w:lang w:val="en-US"/>
              </w:rPr>
              <w:t>are</w:t>
            </w:r>
            <w:r w:rsidR="00DA657E">
              <w:rPr>
                <w:sz w:val="18"/>
                <w:szCs w:val="18"/>
                <w:lang w:val="en-US"/>
              </w:rPr>
              <w:t xml:space="preserve"> the</w:t>
            </w:r>
            <w:r w:rsidR="00536A26">
              <w:rPr>
                <w:sz w:val="18"/>
                <w:szCs w:val="18"/>
                <w:lang w:val="en-US"/>
              </w:rPr>
              <w:t xml:space="preserve"> worldview and </w:t>
            </w:r>
            <w:r>
              <w:rPr>
                <w:sz w:val="18"/>
                <w:szCs w:val="18"/>
                <w:lang w:val="en-US"/>
              </w:rPr>
              <w:t>frustration</w:t>
            </w:r>
            <w:r w:rsidR="00536A26">
              <w:rPr>
                <w:sz w:val="18"/>
                <w:szCs w:val="18"/>
                <w:lang w:val="en-US"/>
              </w:rPr>
              <w:t xml:space="preserve"> variables</w:t>
            </w:r>
            <w:r w:rsidR="005C71CB">
              <w:rPr>
                <w:sz w:val="18"/>
                <w:szCs w:val="18"/>
                <w:lang w:val="en-US"/>
              </w:rPr>
              <w:t>. W</w:t>
            </w:r>
            <w:r w:rsidR="003279D1">
              <w:rPr>
                <w:sz w:val="18"/>
                <w:szCs w:val="18"/>
                <w:lang w:val="en-US"/>
              </w:rPr>
              <w:t>orldview affects the way individuals consider the display of others (see decision trees</w:t>
            </w:r>
            <w:r w:rsidR="00B953B4">
              <w:rPr>
                <w:sz w:val="18"/>
                <w:szCs w:val="18"/>
                <w:lang w:val="en-US"/>
              </w:rPr>
              <w:t>, fig 7-8</w:t>
            </w:r>
            <w:r w:rsidR="003279D1">
              <w:rPr>
                <w:sz w:val="18"/>
                <w:szCs w:val="18"/>
                <w:lang w:val="en-US"/>
              </w:rPr>
              <w:t>). F</w:t>
            </w:r>
            <w:r w:rsidR="00DA657E">
              <w:rPr>
                <w:sz w:val="18"/>
                <w:szCs w:val="18"/>
                <w:lang w:val="en-US"/>
              </w:rPr>
              <w:t xml:space="preserve">rustration </w:t>
            </w:r>
            <w:r w:rsidR="003279D1">
              <w:rPr>
                <w:sz w:val="18"/>
                <w:szCs w:val="18"/>
                <w:lang w:val="en-US"/>
              </w:rPr>
              <w:t xml:space="preserve">determines if agents leave and/or (re)join club. </w:t>
            </w:r>
            <w:r w:rsidR="00391195">
              <w:rPr>
                <w:sz w:val="18"/>
                <w:szCs w:val="18"/>
                <w:lang w:val="en-US"/>
              </w:rPr>
              <w:t xml:space="preserve">If frustration </w:t>
            </w:r>
            <w:r w:rsidR="00DA657E">
              <w:rPr>
                <w:sz w:val="18"/>
                <w:szCs w:val="18"/>
                <w:lang w:val="en-US"/>
              </w:rPr>
              <w:t xml:space="preserve">of an agent surpasses a specific threshold, they leave their club </w:t>
            </w:r>
            <w:r w:rsidR="00F61D45">
              <w:rPr>
                <w:sz w:val="18"/>
                <w:szCs w:val="18"/>
                <w:lang w:val="en-US"/>
              </w:rPr>
              <w:t>(</w:t>
            </w:r>
            <w:r w:rsidR="00DA657E">
              <w:rPr>
                <w:sz w:val="18"/>
                <w:szCs w:val="18"/>
                <w:lang w:val="en-US"/>
              </w:rPr>
              <w:t>if affiliated</w:t>
            </w:r>
            <w:r w:rsidR="00F61D45">
              <w:rPr>
                <w:sz w:val="18"/>
                <w:szCs w:val="18"/>
                <w:lang w:val="en-US"/>
              </w:rPr>
              <w:t>)</w:t>
            </w:r>
            <w:r w:rsidR="00DA657E">
              <w:rPr>
                <w:sz w:val="18"/>
                <w:szCs w:val="18"/>
                <w:lang w:val="en-US"/>
              </w:rPr>
              <w:t xml:space="preserve"> and/or look</w:t>
            </w:r>
            <w:r w:rsidR="00D55C27">
              <w:rPr>
                <w:sz w:val="18"/>
                <w:szCs w:val="18"/>
                <w:lang w:val="en-US"/>
              </w:rPr>
              <w:t xml:space="preserve"> to </w:t>
            </w:r>
            <w:r w:rsidR="00391195">
              <w:rPr>
                <w:sz w:val="18"/>
                <w:szCs w:val="18"/>
                <w:lang w:val="en-US"/>
              </w:rPr>
              <w:t>(</w:t>
            </w:r>
            <w:r w:rsidR="00D55C27">
              <w:rPr>
                <w:sz w:val="18"/>
                <w:szCs w:val="18"/>
                <w:lang w:val="en-US"/>
              </w:rPr>
              <w:t>re</w:t>
            </w:r>
            <w:r w:rsidR="00391195">
              <w:rPr>
                <w:sz w:val="18"/>
                <w:szCs w:val="18"/>
                <w:lang w:val="en-US"/>
              </w:rPr>
              <w:t>)</w:t>
            </w:r>
            <w:r w:rsidR="00D55C27">
              <w:rPr>
                <w:sz w:val="18"/>
                <w:szCs w:val="18"/>
                <w:lang w:val="en-US"/>
              </w:rPr>
              <w:t>affiliate to a new club.</w:t>
            </w:r>
            <w:r w:rsidR="0082588A">
              <w:rPr>
                <w:sz w:val="18"/>
                <w:szCs w:val="18"/>
                <w:lang w:val="en-US"/>
              </w:rPr>
              <w:t xml:space="preserve"> Further, agents have a memory of the previous highest display </w:t>
            </w:r>
            <w:r w:rsidR="00761DCE">
              <w:rPr>
                <w:sz w:val="18"/>
                <w:szCs w:val="18"/>
                <w:lang w:val="en-US"/>
              </w:rPr>
              <w:t>of others and the club this agent was affiliated to. Thus, when agents decide to (re)affiliate to a club, they choose the one</w:t>
            </w:r>
            <w:r w:rsidR="00A21823">
              <w:rPr>
                <w:sz w:val="18"/>
                <w:szCs w:val="18"/>
                <w:lang w:val="en-US"/>
              </w:rPr>
              <w:t xml:space="preserve"> from which </w:t>
            </w:r>
            <w:r w:rsidR="000231B8">
              <w:rPr>
                <w:sz w:val="18"/>
                <w:szCs w:val="18"/>
                <w:lang w:val="en-US"/>
              </w:rPr>
              <w:t xml:space="preserve">they perceived the highest display in past interactions. Memory, though, decays with time. </w:t>
            </w:r>
          </w:p>
          <w:p w14:paraId="505FCCDF" w14:textId="33A59D19" w:rsidR="00F50922" w:rsidDel="00597DD0" w:rsidRDefault="009B0D4D">
            <w:pPr>
              <w:rPr>
                <w:del w:id="5" w:author="Wesley Wildman" w:date="2019-03-18T16:56:00Z"/>
                <w:sz w:val="18"/>
                <w:szCs w:val="18"/>
                <w:lang w:val="en-US"/>
              </w:rPr>
            </w:pPr>
            <w:r>
              <w:rPr>
                <w:sz w:val="18"/>
                <w:szCs w:val="18"/>
                <w:lang w:val="en-US"/>
              </w:rPr>
              <w:t>T</w:t>
            </w:r>
            <w:r w:rsidR="00564D36">
              <w:rPr>
                <w:sz w:val="18"/>
                <w:szCs w:val="18"/>
                <w:lang w:val="en-US"/>
              </w:rPr>
              <w:t>he sensing process is not erroneous.</w:t>
            </w:r>
          </w:p>
          <w:p w14:paraId="246C3BE6" w14:textId="6AF0C027" w:rsidR="005A3788" w:rsidRPr="007731CF" w:rsidRDefault="005A3788">
            <w:pPr>
              <w:rPr>
                <w:sz w:val="18"/>
                <w:szCs w:val="18"/>
                <w:lang w:val="en-US"/>
              </w:rPr>
            </w:pPr>
          </w:p>
        </w:tc>
      </w:tr>
      <w:tr w:rsidR="00F50922" w:rsidRPr="007731CF" w14:paraId="3AAD9B17" w14:textId="77777777" w:rsidTr="00AD4B4A">
        <w:trPr>
          <w:gridBefore w:val="1"/>
          <w:wBefore w:w="6" w:type="dxa"/>
          <w:trHeight w:val="685"/>
        </w:trPr>
        <w:tc>
          <w:tcPr>
            <w:tcW w:w="1134" w:type="dxa"/>
            <w:gridSpan w:val="2"/>
            <w:vMerge/>
          </w:tcPr>
          <w:p w14:paraId="0554C5F5" w14:textId="77777777" w:rsidR="00F50922" w:rsidRPr="007731CF" w:rsidRDefault="00F50922" w:rsidP="00756546">
            <w:pPr>
              <w:jc w:val="both"/>
              <w:rPr>
                <w:sz w:val="18"/>
                <w:szCs w:val="18"/>
                <w:lang w:val="en-US"/>
              </w:rPr>
            </w:pPr>
          </w:p>
        </w:tc>
        <w:tc>
          <w:tcPr>
            <w:tcW w:w="1155" w:type="dxa"/>
            <w:gridSpan w:val="2"/>
            <w:vMerge/>
            <w:vAlign w:val="center"/>
          </w:tcPr>
          <w:p w14:paraId="203AEC0C" w14:textId="77777777" w:rsidR="00F50922" w:rsidRPr="007731CF" w:rsidRDefault="00F50922" w:rsidP="00756546">
            <w:pPr>
              <w:jc w:val="both"/>
              <w:rPr>
                <w:sz w:val="18"/>
                <w:szCs w:val="18"/>
                <w:lang w:val="en-US"/>
              </w:rPr>
            </w:pPr>
          </w:p>
        </w:tc>
        <w:tc>
          <w:tcPr>
            <w:tcW w:w="2982" w:type="dxa"/>
            <w:gridSpan w:val="2"/>
            <w:vAlign w:val="center"/>
          </w:tcPr>
          <w:p w14:paraId="0F7E4A00" w14:textId="5078DE84" w:rsidR="00F50922" w:rsidRPr="007731CF" w:rsidDel="00597DD0" w:rsidRDefault="00F50922">
            <w:pPr>
              <w:rPr>
                <w:del w:id="6" w:author="Wesley Wildman" w:date="2019-03-18T16:56:00Z"/>
                <w:sz w:val="18"/>
                <w:szCs w:val="18"/>
                <w:lang w:val="en-US"/>
              </w:rPr>
            </w:pPr>
            <w:proofErr w:type="spellStart"/>
            <w:r w:rsidRPr="007731CF">
              <w:rPr>
                <w:sz w:val="18"/>
                <w:szCs w:val="18"/>
                <w:lang w:val="en-US"/>
              </w:rPr>
              <w:t>II.iv.b</w:t>
            </w:r>
            <w:proofErr w:type="spellEnd"/>
            <w:r w:rsidRPr="007731CF">
              <w:rPr>
                <w:sz w:val="18"/>
                <w:szCs w:val="18"/>
                <w:lang w:val="en-US"/>
              </w:rPr>
              <w:t xml:space="preserve"> What state variables of which other individuals can an individual perceive? Is the sensing process erroneous?</w:t>
            </w:r>
          </w:p>
          <w:p w14:paraId="7AE999F8" w14:textId="77777777" w:rsidR="00F50922" w:rsidRPr="007731CF" w:rsidRDefault="00F50922">
            <w:pPr>
              <w:rPr>
                <w:sz w:val="18"/>
                <w:szCs w:val="18"/>
                <w:lang w:val="en-US"/>
              </w:rPr>
            </w:pPr>
          </w:p>
        </w:tc>
        <w:tc>
          <w:tcPr>
            <w:tcW w:w="9280" w:type="dxa"/>
          </w:tcPr>
          <w:p w14:paraId="0B1CCD42" w14:textId="2DD38371" w:rsidR="00F50922" w:rsidRPr="007731CF" w:rsidRDefault="005F1D6F" w:rsidP="00756546">
            <w:pPr>
              <w:rPr>
                <w:sz w:val="18"/>
                <w:szCs w:val="18"/>
                <w:lang w:val="en-US"/>
              </w:rPr>
            </w:pPr>
            <w:r>
              <w:rPr>
                <w:sz w:val="18"/>
                <w:szCs w:val="18"/>
                <w:lang w:val="en-US"/>
              </w:rPr>
              <w:t xml:space="preserve">Agents </w:t>
            </w:r>
            <w:r w:rsidR="00F04E75">
              <w:rPr>
                <w:sz w:val="18"/>
                <w:szCs w:val="18"/>
                <w:lang w:val="en-US"/>
              </w:rPr>
              <w:t xml:space="preserve">are aware of </w:t>
            </w:r>
            <w:r w:rsidR="00A14BC0">
              <w:rPr>
                <w:sz w:val="18"/>
                <w:szCs w:val="18"/>
                <w:lang w:val="en-US"/>
              </w:rPr>
              <w:t>worldview (religious or secular)</w:t>
            </w:r>
            <w:r w:rsidR="00F04E75">
              <w:rPr>
                <w:sz w:val="18"/>
                <w:szCs w:val="18"/>
                <w:lang w:val="en-US"/>
              </w:rPr>
              <w:t xml:space="preserve">, shared norms, </w:t>
            </w:r>
            <w:r w:rsidR="00C73CEC">
              <w:rPr>
                <w:sz w:val="18"/>
                <w:szCs w:val="18"/>
                <w:lang w:val="en-US"/>
              </w:rPr>
              <w:t xml:space="preserve">ingroup support and outgroup suspicion </w:t>
            </w:r>
            <w:r w:rsidR="00112AD6">
              <w:rPr>
                <w:sz w:val="18"/>
                <w:szCs w:val="18"/>
                <w:lang w:val="en-US"/>
              </w:rPr>
              <w:t xml:space="preserve">values </w:t>
            </w:r>
            <w:r w:rsidR="00C73CEC">
              <w:rPr>
                <w:sz w:val="18"/>
                <w:szCs w:val="18"/>
                <w:lang w:val="en-US"/>
              </w:rPr>
              <w:t>of others</w:t>
            </w:r>
            <w:r w:rsidR="00112AD6">
              <w:rPr>
                <w:sz w:val="18"/>
                <w:szCs w:val="18"/>
                <w:lang w:val="en-US"/>
              </w:rPr>
              <w:t xml:space="preserve">. They are also aware of </w:t>
            </w:r>
            <w:r w:rsidR="00A14BC0">
              <w:rPr>
                <w:sz w:val="18"/>
                <w:szCs w:val="18"/>
                <w:lang w:val="en-US"/>
              </w:rPr>
              <w:t xml:space="preserve">whether </w:t>
            </w:r>
            <w:r w:rsidR="00112AD6">
              <w:rPr>
                <w:sz w:val="18"/>
                <w:szCs w:val="18"/>
                <w:lang w:val="en-US"/>
              </w:rPr>
              <w:t>others are</w:t>
            </w:r>
            <w:r w:rsidR="00A14BC0">
              <w:rPr>
                <w:sz w:val="18"/>
                <w:szCs w:val="18"/>
                <w:lang w:val="en-US"/>
              </w:rPr>
              <w:t xml:space="preserve"> affiliated to a club</w:t>
            </w:r>
            <w:r w:rsidR="00D66363">
              <w:rPr>
                <w:sz w:val="18"/>
                <w:szCs w:val="18"/>
                <w:lang w:val="en-US"/>
              </w:rPr>
              <w:t xml:space="preserve">, and if so, to what kind of club (religious majority or religious minority club). </w:t>
            </w:r>
            <w:r w:rsidR="00DF4C6A">
              <w:rPr>
                <w:sz w:val="18"/>
                <w:szCs w:val="18"/>
                <w:lang w:val="en-US"/>
              </w:rPr>
              <w:t xml:space="preserve">When they are affiliated </w:t>
            </w:r>
            <w:r w:rsidR="00EB6412">
              <w:rPr>
                <w:sz w:val="18"/>
                <w:szCs w:val="18"/>
                <w:lang w:val="en-US"/>
              </w:rPr>
              <w:t xml:space="preserve">to a club, they can also perceive the charisma of the leader of </w:t>
            </w:r>
            <w:r w:rsidR="005B6F2A">
              <w:rPr>
                <w:sz w:val="18"/>
                <w:szCs w:val="18"/>
                <w:lang w:val="en-US"/>
              </w:rPr>
              <w:t>their</w:t>
            </w:r>
            <w:r w:rsidR="00EB6412">
              <w:rPr>
                <w:sz w:val="18"/>
                <w:szCs w:val="18"/>
                <w:lang w:val="en-US"/>
              </w:rPr>
              <w:t xml:space="preserve"> club. </w:t>
            </w:r>
            <w:r w:rsidR="00561F85">
              <w:rPr>
                <w:sz w:val="18"/>
                <w:szCs w:val="18"/>
                <w:lang w:val="en-US"/>
              </w:rPr>
              <w:t>Regarding the demographic variables, agents are aware of the age, education</w:t>
            </w:r>
            <w:r w:rsidR="009A003A">
              <w:rPr>
                <w:sz w:val="18"/>
                <w:szCs w:val="18"/>
                <w:lang w:val="en-US"/>
              </w:rPr>
              <w:t>, gender,</w:t>
            </w:r>
            <w:r w:rsidR="00D658BE">
              <w:rPr>
                <w:sz w:val="18"/>
                <w:szCs w:val="18"/>
                <w:lang w:val="en-US"/>
              </w:rPr>
              <w:t xml:space="preserve"> marital status,</w:t>
            </w:r>
            <w:r w:rsidR="009A003A">
              <w:rPr>
                <w:sz w:val="18"/>
                <w:szCs w:val="18"/>
                <w:lang w:val="en-US"/>
              </w:rPr>
              <w:t xml:space="preserve"> and group (majority or minority) of others.</w:t>
            </w:r>
          </w:p>
          <w:p w14:paraId="6AFB02F7" w14:textId="77777777" w:rsidR="00F50922" w:rsidRPr="007731CF" w:rsidRDefault="00F50922" w:rsidP="00756546">
            <w:pPr>
              <w:rPr>
                <w:sz w:val="18"/>
                <w:szCs w:val="18"/>
                <w:lang w:val="en-US"/>
              </w:rPr>
            </w:pPr>
          </w:p>
        </w:tc>
      </w:tr>
      <w:tr w:rsidR="00F50922" w:rsidRPr="007731CF" w14:paraId="32634294" w14:textId="77777777" w:rsidTr="00597DD0">
        <w:tblPrEx>
          <w:tblW w:w="14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7" w:author="Wesley Wildman" w:date="2019-03-18T16:56:00Z">
            <w:tblPrEx>
              <w:tblW w:w="14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gridBefore w:val="1"/>
          <w:wBefore w:w="6" w:type="dxa"/>
          <w:trHeight w:val="436"/>
          <w:trPrChange w:id="8" w:author="Wesley Wildman" w:date="2019-03-18T16:56:00Z">
            <w:trPr>
              <w:gridBefore w:val="1"/>
              <w:wBefore w:w="6" w:type="dxa"/>
              <w:trHeight w:val="729"/>
            </w:trPr>
          </w:trPrChange>
        </w:trPr>
        <w:tc>
          <w:tcPr>
            <w:tcW w:w="1134" w:type="dxa"/>
            <w:gridSpan w:val="2"/>
            <w:vMerge/>
            <w:tcPrChange w:id="9" w:author="Wesley Wildman" w:date="2019-03-18T16:56:00Z">
              <w:tcPr>
                <w:tcW w:w="1134" w:type="dxa"/>
                <w:gridSpan w:val="2"/>
                <w:vMerge/>
              </w:tcPr>
            </w:tcPrChange>
          </w:tcPr>
          <w:p w14:paraId="3123A7C9" w14:textId="77777777" w:rsidR="00F50922" w:rsidRPr="007731CF" w:rsidRDefault="00F50922" w:rsidP="00756546">
            <w:pPr>
              <w:jc w:val="both"/>
              <w:rPr>
                <w:sz w:val="18"/>
                <w:szCs w:val="18"/>
                <w:lang w:val="en-US"/>
              </w:rPr>
            </w:pPr>
          </w:p>
        </w:tc>
        <w:tc>
          <w:tcPr>
            <w:tcW w:w="1155" w:type="dxa"/>
            <w:gridSpan w:val="2"/>
            <w:vMerge/>
            <w:vAlign w:val="center"/>
            <w:tcPrChange w:id="10" w:author="Wesley Wildman" w:date="2019-03-18T16:56:00Z">
              <w:tcPr>
                <w:tcW w:w="1155" w:type="dxa"/>
                <w:gridSpan w:val="2"/>
                <w:vMerge/>
                <w:vAlign w:val="center"/>
              </w:tcPr>
            </w:tcPrChange>
          </w:tcPr>
          <w:p w14:paraId="3FE8891C" w14:textId="77777777" w:rsidR="00F50922" w:rsidRPr="007731CF" w:rsidRDefault="00F50922" w:rsidP="00756546">
            <w:pPr>
              <w:jc w:val="both"/>
              <w:rPr>
                <w:sz w:val="18"/>
                <w:szCs w:val="18"/>
                <w:lang w:val="en-US"/>
              </w:rPr>
            </w:pPr>
          </w:p>
        </w:tc>
        <w:tc>
          <w:tcPr>
            <w:tcW w:w="2982" w:type="dxa"/>
            <w:gridSpan w:val="2"/>
            <w:vAlign w:val="center"/>
            <w:tcPrChange w:id="11" w:author="Wesley Wildman" w:date="2019-03-18T16:56:00Z">
              <w:tcPr>
                <w:tcW w:w="2982" w:type="dxa"/>
                <w:gridSpan w:val="2"/>
                <w:vAlign w:val="center"/>
              </w:tcPr>
            </w:tcPrChange>
          </w:tcPr>
          <w:p w14:paraId="56E0CEC3" w14:textId="7388994D" w:rsidR="00F50922" w:rsidRPr="007731CF" w:rsidDel="00597DD0" w:rsidRDefault="00F50922" w:rsidP="00756546">
            <w:pPr>
              <w:rPr>
                <w:del w:id="12" w:author="Wesley Wildman" w:date="2019-03-18T16:56:00Z"/>
                <w:sz w:val="18"/>
                <w:szCs w:val="18"/>
                <w:lang w:val="en-US"/>
              </w:rPr>
            </w:pPr>
          </w:p>
          <w:p w14:paraId="0968F5A5" w14:textId="77777777" w:rsidR="00F50922" w:rsidRPr="007731CF" w:rsidRDefault="00F50922" w:rsidP="00756546">
            <w:pPr>
              <w:rPr>
                <w:sz w:val="18"/>
                <w:szCs w:val="18"/>
                <w:lang w:val="en-US"/>
              </w:rPr>
            </w:pPr>
            <w:proofErr w:type="spellStart"/>
            <w:r w:rsidRPr="007731CF">
              <w:rPr>
                <w:sz w:val="18"/>
                <w:szCs w:val="18"/>
                <w:lang w:val="en-US"/>
              </w:rPr>
              <w:t>II.iv.c</w:t>
            </w:r>
            <w:proofErr w:type="spellEnd"/>
            <w:r w:rsidRPr="007731CF">
              <w:rPr>
                <w:sz w:val="18"/>
                <w:szCs w:val="18"/>
                <w:lang w:val="en-US"/>
              </w:rPr>
              <w:t xml:space="preserve"> What is the spatial scale of sensing?</w:t>
            </w:r>
          </w:p>
        </w:tc>
        <w:tc>
          <w:tcPr>
            <w:tcW w:w="9280" w:type="dxa"/>
            <w:tcPrChange w:id="13" w:author="Wesley Wildman" w:date="2019-03-18T16:56:00Z">
              <w:tcPr>
                <w:tcW w:w="9280" w:type="dxa"/>
              </w:tcPr>
            </w:tcPrChange>
          </w:tcPr>
          <w:p w14:paraId="1AA47683" w14:textId="163E26F6" w:rsidR="00F50922" w:rsidRPr="007731CF" w:rsidRDefault="00F50922" w:rsidP="00756546">
            <w:pPr>
              <w:rPr>
                <w:sz w:val="18"/>
                <w:szCs w:val="18"/>
                <w:lang w:val="en-US"/>
              </w:rPr>
            </w:pPr>
            <w:r w:rsidRPr="007731CF">
              <w:rPr>
                <w:sz w:val="18"/>
                <w:szCs w:val="18"/>
                <w:lang w:val="en-US"/>
              </w:rPr>
              <w:t>Global (</w:t>
            </w:r>
            <w:r w:rsidR="001D7298">
              <w:rPr>
                <w:sz w:val="18"/>
                <w:szCs w:val="18"/>
                <w:lang w:val="en-US"/>
              </w:rPr>
              <w:t xml:space="preserve">society, and </w:t>
            </w:r>
            <w:r w:rsidR="009405AE">
              <w:rPr>
                <w:sz w:val="18"/>
                <w:szCs w:val="18"/>
                <w:lang w:val="en-US"/>
              </w:rPr>
              <w:t>group identity</w:t>
            </w:r>
            <w:r w:rsidRPr="007731CF">
              <w:rPr>
                <w:sz w:val="18"/>
                <w:szCs w:val="18"/>
                <w:lang w:val="en-US"/>
              </w:rPr>
              <w:t>), local (</w:t>
            </w:r>
            <w:r w:rsidR="009405AE">
              <w:rPr>
                <w:sz w:val="18"/>
                <w:szCs w:val="18"/>
                <w:lang w:val="en-US"/>
              </w:rPr>
              <w:t>individual</w:t>
            </w:r>
            <w:r w:rsidRPr="007731CF">
              <w:rPr>
                <w:sz w:val="18"/>
                <w:szCs w:val="18"/>
                <w:lang w:val="en-US"/>
              </w:rPr>
              <w:t>).</w:t>
            </w:r>
          </w:p>
        </w:tc>
      </w:tr>
      <w:tr w:rsidR="00F50922" w:rsidRPr="007731CF" w14:paraId="4A9D34E1" w14:textId="77777777" w:rsidTr="00AD4B4A">
        <w:trPr>
          <w:gridBefore w:val="1"/>
          <w:wBefore w:w="6" w:type="dxa"/>
          <w:trHeight w:val="388"/>
        </w:trPr>
        <w:tc>
          <w:tcPr>
            <w:tcW w:w="1134" w:type="dxa"/>
            <w:gridSpan w:val="2"/>
            <w:vMerge/>
          </w:tcPr>
          <w:p w14:paraId="24FDEA14" w14:textId="77777777" w:rsidR="00F50922" w:rsidRPr="007731CF" w:rsidRDefault="00F50922" w:rsidP="00756546">
            <w:pPr>
              <w:jc w:val="both"/>
              <w:rPr>
                <w:sz w:val="18"/>
                <w:szCs w:val="18"/>
                <w:lang w:val="en-US"/>
              </w:rPr>
            </w:pPr>
          </w:p>
        </w:tc>
        <w:tc>
          <w:tcPr>
            <w:tcW w:w="1155" w:type="dxa"/>
            <w:gridSpan w:val="2"/>
            <w:vMerge/>
            <w:tcBorders>
              <w:top w:val="nil"/>
            </w:tcBorders>
            <w:vAlign w:val="center"/>
          </w:tcPr>
          <w:p w14:paraId="3C09D197" w14:textId="77777777" w:rsidR="00F50922" w:rsidRPr="007731CF" w:rsidRDefault="00F50922" w:rsidP="00756546">
            <w:pPr>
              <w:jc w:val="both"/>
              <w:rPr>
                <w:sz w:val="18"/>
                <w:szCs w:val="18"/>
                <w:lang w:val="en-US"/>
              </w:rPr>
            </w:pPr>
          </w:p>
        </w:tc>
        <w:tc>
          <w:tcPr>
            <w:tcW w:w="2982" w:type="dxa"/>
            <w:gridSpan w:val="2"/>
            <w:tcBorders>
              <w:top w:val="nil"/>
            </w:tcBorders>
            <w:vAlign w:val="center"/>
          </w:tcPr>
          <w:p w14:paraId="5FBA5CE7" w14:textId="77777777" w:rsidR="00F50922" w:rsidRPr="007731CF" w:rsidRDefault="00F50922" w:rsidP="00756546">
            <w:pPr>
              <w:rPr>
                <w:sz w:val="18"/>
                <w:szCs w:val="18"/>
                <w:lang w:val="en-US"/>
              </w:rPr>
            </w:pPr>
            <w:proofErr w:type="spellStart"/>
            <w:r w:rsidRPr="007731CF">
              <w:rPr>
                <w:sz w:val="18"/>
                <w:szCs w:val="18"/>
                <w:lang w:val="en-US"/>
              </w:rPr>
              <w:t>II.iv.d</w:t>
            </w:r>
            <w:proofErr w:type="spellEnd"/>
            <w:r w:rsidRPr="007731CF">
              <w:rPr>
                <w:sz w:val="18"/>
                <w:szCs w:val="18"/>
                <w:lang w:val="en-US"/>
              </w:rPr>
              <w:t xml:space="preserve"> Are the mechanisms by which agents obtain information modelled explicitly, or are individuals simply assumed to know these variables?</w:t>
            </w:r>
          </w:p>
        </w:tc>
        <w:tc>
          <w:tcPr>
            <w:tcW w:w="9280" w:type="dxa"/>
          </w:tcPr>
          <w:p w14:paraId="6DF0D160" w14:textId="017FE796" w:rsidR="00F50922" w:rsidRPr="007731CF" w:rsidRDefault="00F50922" w:rsidP="007F15F9">
            <w:pPr>
              <w:rPr>
                <w:sz w:val="18"/>
                <w:szCs w:val="18"/>
                <w:lang w:val="en-US"/>
              </w:rPr>
            </w:pPr>
            <w:r w:rsidRPr="007731CF">
              <w:rPr>
                <w:sz w:val="18"/>
                <w:szCs w:val="18"/>
                <w:lang w:val="en-US"/>
              </w:rPr>
              <w:t xml:space="preserve">The calculation of </w:t>
            </w:r>
            <w:r w:rsidR="005D43AD">
              <w:rPr>
                <w:sz w:val="18"/>
                <w:szCs w:val="18"/>
                <w:lang w:val="en-US"/>
              </w:rPr>
              <w:t>perceived threat</w:t>
            </w:r>
            <w:r w:rsidR="007F15F9">
              <w:rPr>
                <w:sz w:val="18"/>
                <w:szCs w:val="18"/>
                <w:lang w:val="en-US"/>
              </w:rPr>
              <w:t xml:space="preserve"> and </w:t>
            </w:r>
            <w:r w:rsidR="005D43AD">
              <w:rPr>
                <w:sz w:val="18"/>
                <w:szCs w:val="18"/>
                <w:lang w:val="en-US"/>
              </w:rPr>
              <w:t xml:space="preserve">pluralism </w:t>
            </w:r>
            <w:r w:rsidR="007F15F9">
              <w:rPr>
                <w:sz w:val="18"/>
                <w:szCs w:val="18"/>
                <w:lang w:val="en-US"/>
              </w:rPr>
              <w:t xml:space="preserve">are updated every week. The </w:t>
            </w:r>
            <w:r w:rsidR="00E80B83">
              <w:rPr>
                <w:sz w:val="18"/>
                <w:szCs w:val="18"/>
                <w:lang w:val="en-US"/>
              </w:rPr>
              <w:t>threshold</w:t>
            </w:r>
            <w:r w:rsidR="00575DD5">
              <w:rPr>
                <w:sz w:val="18"/>
                <w:szCs w:val="18"/>
                <w:lang w:val="en-US"/>
              </w:rPr>
              <w:t>s</w:t>
            </w:r>
            <w:r w:rsidR="00E80B83">
              <w:rPr>
                <w:sz w:val="18"/>
                <w:szCs w:val="18"/>
                <w:lang w:val="en-US"/>
              </w:rPr>
              <w:t xml:space="preserve"> to categorize </w:t>
            </w:r>
            <w:r w:rsidR="00CD6E6D">
              <w:rPr>
                <w:sz w:val="18"/>
                <w:szCs w:val="18"/>
                <w:lang w:val="en-US"/>
              </w:rPr>
              <w:t>agents</w:t>
            </w:r>
            <w:r w:rsidR="00575DD5">
              <w:rPr>
                <w:sz w:val="18"/>
                <w:szCs w:val="18"/>
                <w:lang w:val="en-US"/>
              </w:rPr>
              <w:t>’</w:t>
            </w:r>
            <w:r w:rsidR="00CD6E6D">
              <w:rPr>
                <w:sz w:val="18"/>
                <w:szCs w:val="18"/>
                <w:lang w:val="en-US"/>
              </w:rPr>
              <w:t xml:space="preserve"> income </w:t>
            </w:r>
            <w:r w:rsidR="00575DD5">
              <w:rPr>
                <w:sz w:val="18"/>
                <w:szCs w:val="18"/>
                <w:lang w:val="en-US"/>
              </w:rPr>
              <w:t xml:space="preserve">class are </w:t>
            </w:r>
            <w:r w:rsidR="007F15F9">
              <w:rPr>
                <w:sz w:val="18"/>
                <w:szCs w:val="18"/>
                <w:lang w:val="en-US"/>
              </w:rPr>
              <w:t>updated every two year</w:t>
            </w:r>
            <w:r w:rsidR="003F4D61">
              <w:rPr>
                <w:sz w:val="18"/>
                <w:szCs w:val="18"/>
                <w:lang w:val="en-US"/>
              </w:rPr>
              <w:t>s.</w:t>
            </w:r>
            <w:r w:rsidR="007F15F9">
              <w:rPr>
                <w:sz w:val="18"/>
                <w:szCs w:val="18"/>
                <w:lang w:val="en-US"/>
              </w:rPr>
              <w:t xml:space="preserve"> </w:t>
            </w:r>
            <w:r w:rsidRPr="007731CF">
              <w:rPr>
                <w:sz w:val="18"/>
                <w:szCs w:val="18"/>
                <w:lang w:val="en-US"/>
              </w:rPr>
              <w:t>All other variables are just known by the agents.</w:t>
            </w:r>
          </w:p>
        </w:tc>
      </w:tr>
      <w:tr w:rsidR="00F50922" w:rsidRPr="007731CF" w14:paraId="5064E87B" w14:textId="77777777" w:rsidTr="00AD4B4A">
        <w:trPr>
          <w:gridBefore w:val="1"/>
          <w:wBefore w:w="6" w:type="dxa"/>
          <w:trHeight w:val="972"/>
        </w:trPr>
        <w:tc>
          <w:tcPr>
            <w:tcW w:w="1134" w:type="dxa"/>
            <w:gridSpan w:val="2"/>
            <w:vMerge/>
          </w:tcPr>
          <w:p w14:paraId="0C026FE3" w14:textId="77777777" w:rsidR="00F50922" w:rsidRPr="007731CF" w:rsidRDefault="00F50922" w:rsidP="00756546">
            <w:pPr>
              <w:jc w:val="both"/>
              <w:rPr>
                <w:sz w:val="18"/>
                <w:szCs w:val="18"/>
                <w:lang w:val="en-US"/>
              </w:rPr>
            </w:pPr>
          </w:p>
        </w:tc>
        <w:tc>
          <w:tcPr>
            <w:tcW w:w="1155" w:type="dxa"/>
            <w:gridSpan w:val="2"/>
            <w:vMerge/>
            <w:tcBorders>
              <w:top w:val="nil"/>
            </w:tcBorders>
            <w:vAlign w:val="center"/>
          </w:tcPr>
          <w:p w14:paraId="548B0A44" w14:textId="77777777" w:rsidR="00F50922" w:rsidRPr="007731CF" w:rsidRDefault="00F50922" w:rsidP="00756546">
            <w:pPr>
              <w:jc w:val="both"/>
              <w:rPr>
                <w:sz w:val="18"/>
                <w:szCs w:val="18"/>
                <w:lang w:val="en-US"/>
              </w:rPr>
            </w:pPr>
          </w:p>
        </w:tc>
        <w:tc>
          <w:tcPr>
            <w:tcW w:w="2982" w:type="dxa"/>
            <w:gridSpan w:val="2"/>
            <w:vAlign w:val="center"/>
          </w:tcPr>
          <w:p w14:paraId="7515B262" w14:textId="77777777" w:rsidR="00F50922" w:rsidRPr="007731CF" w:rsidRDefault="00F50922" w:rsidP="00756546">
            <w:pPr>
              <w:rPr>
                <w:sz w:val="18"/>
                <w:szCs w:val="18"/>
                <w:lang w:val="en-US"/>
              </w:rPr>
            </w:pPr>
            <w:proofErr w:type="spellStart"/>
            <w:r w:rsidRPr="007731CF">
              <w:rPr>
                <w:sz w:val="18"/>
                <w:szCs w:val="18"/>
                <w:lang w:val="en-US"/>
              </w:rPr>
              <w:t>II.iv.e</w:t>
            </w:r>
            <w:proofErr w:type="spellEnd"/>
            <w:r w:rsidRPr="007731CF">
              <w:rPr>
                <w:sz w:val="18"/>
                <w:szCs w:val="18"/>
                <w:lang w:val="en-US"/>
              </w:rPr>
              <w:t xml:space="preserve"> Are the costs for cognition and the costs for gathering information explicitly included in the model?</w:t>
            </w:r>
          </w:p>
        </w:tc>
        <w:tc>
          <w:tcPr>
            <w:tcW w:w="9280" w:type="dxa"/>
          </w:tcPr>
          <w:p w14:paraId="5C695814" w14:textId="77777777" w:rsidR="00F50922" w:rsidRPr="007731CF" w:rsidRDefault="00F50922" w:rsidP="00756546">
            <w:pPr>
              <w:rPr>
                <w:sz w:val="18"/>
                <w:szCs w:val="18"/>
                <w:lang w:val="en-US"/>
              </w:rPr>
            </w:pPr>
            <w:r w:rsidRPr="007731CF">
              <w:rPr>
                <w:sz w:val="18"/>
                <w:szCs w:val="18"/>
                <w:lang w:val="en-US"/>
              </w:rPr>
              <w:t>No.</w:t>
            </w:r>
          </w:p>
        </w:tc>
      </w:tr>
      <w:tr w:rsidR="00F50922" w:rsidRPr="007731CF" w14:paraId="17E29413" w14:textId="77777777" w:rsidTr="00AD4B4A">
        <w:trPr>
          <w:gridBefore w:val="1"/>
          <w:wBefore w:w="6" w:type="dxa"/>
          <w:trHeight w:val="522"/>
        </w:trPr>
        <w:tc>
          <w:tcPr>
            <w:tcW w:w="1134" w:type="dxa"/>
            <w:gridSpan w:val="2"/>
            <w:vMerge/>
          </w:tcPr>
          <w:p w14:paraId="4A37A221" w14:textId="77777777" w:rsidR="00F50922" w:rsidRPr="007731CF" w:rsidRDefault="00F50922" w:rsidP="00756546">
            <w:pPr>
              <w:jc w:val="both"/>
              <w:rPr>
                <w:sz w:val="18"/>
                <w:szCs w:val="18"/>
                <w:lang w:val="en-US"/>
              </w:rPr>
            </w:pPr>
          </w:p>
        </w:tc>
        <w:tc>
          <w:tcPr>
            <w:tcW w:w="1155" w:type="dxa"/>
            <w:gridSpan w:val="2"/>
            <w:vMerge w:val="restart"/>
            <w:vAlign w:val="center"/>
          </w:tcPr>
          <w:p w14:paraId="5353B7F6" w14:textId="77777777" w:rsidR="00F50922" w:rsidRPr="007731CF" w:rsidRDefault="00F50922" w:rsidP="00756546">
            <w:pPr>
              <w:jc w:val="both"/>
              <w:rPr>
                <w:sz w:val="18"/>
                <w:szCs w:val="18"/>
                <w:lang w:val="en-US"/>
              </w:rPr>
            </w:pPr>
            <w:proofErr w:type="spellStart"/>
            <w:r w:rsidRPr="007731CF">
              <w:rPr>
                <w:sz w:val="18"/>
                <w:szCs w:val="18"/>
                <w:lang w:val="en-US"/>
              </w:rPr>
              <w:t>II.v</w:t>
            </w:r>
            <w:proofErr w:type="spellEnd"/>
            <w:r w:rsidRPr="007731CF">
              <w:rPr>
                <w:sz w:val="18"/>
                <w:szCs w:val="18"/>
                <w:lang w:val="en-US"/>
              </w:rPr>
              <w:t xml:space="preserve"> Individual Prediction</w:t>
            </w:r>
          </w:p>
          <w:p w14:paraId="4DC52864" w14:textId="77777777" w:rsidR="00F50922" w:rsidRPr="007731CF" w:rsidRDefault="00F50922" w:rsidP="00756546">
            <w:pPr>
              <w:jc w:val="both"/>
              <w:rPr>
                <w:sz w:val="18"/>
                <w:szCs w:val="18"/>
                <w:lang w:val="en-US"/>
              </w:rPr>
            </w:pPr>
            <w:r w:rsidRPr="007731CF">
              <w:rPr>
                <w:sz w:val="18"/>
                <w:szCs w:val="18"/>
                <w:lang w:val="en-US"/>
              </w:rPr>
              <w:t xml:space="preserve"> </w:t>
            </w:r>
          </w:p>
        </w:tc>
        <w:tc>
          <w:tcPr>
            <w:tcW w:w="2982" w:type="dxa"/>
            <w:gridSpan w:val="2"/>
            <w:vAlign w:val="center"/>
          </w:tcPr>
          <w:p w14:paraId="1FAB5DDF" w14:textId="77777777" w:rsidR="00F50922" w:rsidRPr="007731CF" w:rsidRDefault="00F50922" w:rsidP="00756546">
            <w:pPr>
              <w:rPr>
                <w:sz w:val="18"/>
                <w:szCs w:val="18"/>
                <w:lang w:val="en-US"/>
              </w:rPr>
            </w:pPr>
            <w:proofErr w:type="spellStart"/>
            <w:r w:rsidRPr="007731CF">
              <w:rPr>
                <w:sz w:val="18"/>
                <w:szCs w:val="18"/>
                <w:lang w:val="en-US"/>
              </w:rPr>
              <w:t>II.v.a</w:t>
            </w:r>
            <w:proofErr w:type="spellEnd"/>
            <w:r w:rsidRPr="007731CF">
              <w:rPr>
                <w:sz w:val="18"/>
                <w:szCs w:val="18"/>
                <w:lang w:val="en-US"/>
              </w:rPr>
              <w:t xml:space="preserve"> Which data do the agents use to predict future conditions?</w:t>
            </w:r>
          </w:p>
        </w:tc>
        <w:tc>
          <w:tcPr>
            <w:tcW w:w="9280" w:type="dxa"/>
          </w:tcPr>
          <w:p w14:paraId="0C3CE9D0" w14:textId="1CEDB1FA" w:rsidR="00F50922" w:rsidRPr="007731CF" w:rsidRDefault="00EB5AE9" w:rsidP="00756546">
            <w:pPr>
              <w:rPr>
                <w:sz w:val="18"/>
                <w:szCs w:val="18"/>
                <w:lang w:val="en-US"/>
              </w:rPr>
            </w:pPr>
            <w:r>
              <w:rPr>
                <w:sz w:val="18"/>
                <w:szCs w:val="18"/>
                <w:lang w:val="en-US"/>
              </w:rPr>
              <w:t>Agents do not make predictions on future conditions</w:t>
            </w:r>
            <w:r w:rsidR="00F50922" w:rsidRPr="007731CF">
              <w:rPr>
                <w:sz w:val="18"/>
                <w:szCs w:val="18"/>
                <w:lang w:val="en-US"/>
              </w:rPr>
              <w:t>.</w:t>
            </w:r>
          </w:p>
        </w:tc>
      </w:tr>
      <w:tr w:rsidR="00F50922" w:rsidRPr="007731CF" w14:paraId="214F783E" w14:textId="77777777" w:rsidTr="00AD4B4A">
        <w:trPr>
          <w:gridBefore w:val="1"/>
          <w:wBefore w:w="6" w:type="dxa"/>
          <w:trHeight w:val="522"/>
        </w:trPr>
        <w:tc>
          <w:tcPr>
            <w:tcW w:w="1134" w:type="dxa"/>
            <w:gridSpan w:val="2"/>
            <w:vMerge/>
          </w:tcPr>
          <w:p w14:paraId="6A5769A0" w14:textId="77777777" w:rsidR="00F50922" w:rsidRPr="007731CF" w:rsidRDefault="00F50922" w:rsidP="00756546">
            <w:pPr>
              <w:jc w:val="both"/>
              <w:rPr>
                <w:sz w:val="18"/>
                <w:szCs w:val="18"/>
                <w:lang w:val="en-US"/>
              </w:rPr>
            </w:pPr>
          </w:p>
        </w:tc>
        <w:tc>
          <w:tcPr>
            <w:tcW w:w="1155" w:type="dxa"/>
            <w:gridSpan w:val="2"/>
            <w:vMerge/>
            <w:vAlign w:val="center"/>
          </w:tcPr>
          <w:p w14:paraId="367C1F54" w14:textId="77777777" w:rsidR="00F50922" w:rsidRPr="007731CF" w:rsidRDefault="00F50922" w:rsidP="00756546">
            <w:pPr>
              <w:jc w:val="both"/>
              <w:rPr>
                <w:sz w:val="18"/>
                <w:szCs w:val="18"/>
                <w:lang w:val="en-US"/>
              </w:rPr>
            </w:pPr>
          </w:p>
        </w:tc>
        <w:tc>
          <w:tcPr>
            <w:tcW w:w="2982" w:type="dxa"/>
            <w:gridSpan w:val="2"/>
            <w:vAlign w:val="center"/>
          </w:tcPr>
          <w:p w14:paraId="52CAAB30" w14:textId="77777777" w:rsidR="00F50922" w:rsidRPr="007731CF" w:rsidRDefault="00F50922" w:rsidP="00756546">
            <w:pPr>
              <w:rPr>
                <w:sz w:val="18"/>
                <w:szCs w:val="18"/>
                <w:lang w:val="en-US"/>
              </w:rPr>
            </w:pPr>
            <w:proofErr w:type="spellStart"/>
            <w:r w:rsidRPr="007731CF">
              <w:rPr>
                <w:sz w:val="18"/>
                <w:szCs w:val="18"/>
                <w:lang w:val="en-US"/>
              </w:rPr>
              <w:t>II.v.b</w:t>
            </w:r>
            <w:proofErr w:type="spellEnd"/>
            <w:r w:rsidRPr="007731CF">
              <w:rPr>
                <w:sz w:val="18"/>
                <w:szCs w:val="18"/>
                <w:lang w:val="en-US"/>
              </w:rPr>
              <w:t xml:space="preserve"> What internal models are agents assumed to use to estimate future conditions or consequences of their decisions?</w:t>
            </w:r>
          </w:p>
        </w:tc>
        <w:tc>
          <w:tcPr>
            <w:tcW w:w="9280" w:type="dxa"/>
          </w:tcPr>
          <w:p w14:paraId="441629D4" w14:textId="77777777" w:rsidR="00F50922" w:rsidRPr="007731CF" w:rsidRDefault="00F50922" w:rsidP="00756546">
            <w:pPr>
              <w:rPr>
                <w:sz w:val="18"/>
                <w:szCs w:val="18"/>
                <w:lang w:val="en-US"/>
              </w:rPr>
            </w:pPr>
            <w:r w:rsidRPr="007731CF">
              <w:rPr>
                <w:sz w:val="18"/>
                <w:szCs w:val="18"/>
                <w:lang w:val="en-US"/>
              </w:rPr>
              <w:t>No specific models.</w:t>
            </w:r>
          </w:p>
        </w:tc>
      </w:tr>
      <w:tr w:rsidR="00F50922" w:rsidRPr="007731CF" w14:paraId="7E769466" w14:textId="77777777" w:rsidTr="00AD4B4A">
        <w:trPr>
          <w:gridBefore w:val="1"/>
          <w:wBefore w:w="6" w:type="dxa"/>
          <w:trHeight w:val="1242"/>
        </w:trPr>
        <w:tc>
          <w:tcPr>
            <w:tcW w:w="1134" w:type="dxa"/>
            <w:gridSpan w:val="2"/>
            <w:vMerge/>
          </w:tcPr>
          <w:p w14:paraId="00C4AE48" w14:textId="77777777" w:rsidR="00F50922" w:rsidRPr="007731CF" w:rsidRDefault="00F50922" w:rsidP="00756546">
            <w:pPr>
              <w:jc w:val="both"/>
              <w:rPr>
                <w:sz w:val="18"/>
                <w:szCs w:val="18"/>
                <w:lang w:val="en-US"/>
              </w:rPr>
            </w:pPr>
          </w:p>
        </w:tc>
        <w:tc>
          <w:tcPr>
            <w:tcW w:w="1155" w:type="dxa"/>
            <w:gridSpan w:val="2"/>
            <w:vMerge/>
            <w:vAlign w:val="center"/>
          </w:tcPr>
          <w:p w14:paraId="145EA5C6" w14:textId="77777777" w:rsidR="00F50922" w:rsidRPr="007731CF" w:rsidRDefault="00F50922" w:rsidP="00756546">
            <w:pPr>
              <w:jc w:val="both"/>
              <w:rPr>
                <w:sz w:val="18"/>
                <w:szCs w:val="18"/>
                <w:lang w:val="en-US"/>
              </w:rPr>
            </w:pPr>
          </w:p>
        </w:tc>
        <w:tc>
          <w:tcPr>
            <w:tcW w:w="2982" w:type="dxa"/>
            <w:gridSpan w:val="2"/>
            <w:vAlign w:val="center"/>
          </w:tcPr>
          <w:p w14:paraId="0E0A5774" w14:textId="77777777" w:rsidR="00F50922" w:rsidRPr="007731CF" w:rsidRDefault="00F50922" w:rsidP="00756546">
            <w:pPr>
              <w:rPr>
                <w:sz w:val="18"/>
                <w:szCs w:val="18"/>
                <w:lang w:val="en-US"/>
              </w:rPr>
            </w:pPr>
            <w:proofErr w:type="spellStart"/>
            <w:r w:rsidRPr="007731CF">
              <w:rPr>
                <w:sz w:val="18"/>
                <w:szCs w:val="18"/>
                <w:lang w:val="en-US"/>
              </w:rPr>
              <w:t>II.v.c</w:t>
            </w:r>
            <w:proofErr w:type="spellEnd"/>
            <w:r w:rsidRPr="007731CF">
              <w:rPr>
                <w:sz w:val="18"/>
                <w:szCs w:val="18"/>
                <w:lang w:val="en-US"/>
              </w:rPr>
              <w:t xml:space="preserve"> Might agents be erroneous in the prediction process, and how is it implemented?</w:t>
            </w:r>
          </w:p>
        </w:tc>
        <w:tc>
          <w:tcPr>
            <w:tcW w:w="9280" w:type="dxa"/>
          </w:tcPr>
          <w:p w14:paraId="3DC9B6CC" w14:textId="36FA9159" w:rsidR="00F50922" w:rsidRPr="007731CF" w:rsidRDefault="00553F0C" w:rsidP="00756546">
            <w:pPr>
              <w:rPr>
                <w:sz w:val="18"/>
                <w:szCs w:val="18"/>
                <w:lang w:val="en-US"/>
              </w:rPr>
            </w:pPr>
            <w:r>
              <w:rPr>
                <w:sz w:val="18"/>
                <w:szCs w:val="18"/>
                <w:lang w:val="en-US"/>
              </w:rPr>
              <w:t>N/A.</w:t>
            </w:r>
          </w:p>
        </w:tc>
      </w:tr>
      <w:tr w:rsidR="00F50922" w:rsidRPr="007731CF" w14:paraId="6B9C001A" w14:textId="77777777" w:rsidTr="00AD4B4A">
        <w:trPr>
          <w:gridBefore w:val="1"/>
          <w:wBefore w:w="6" w:type="dxa"/>
          <w:trHeight w:val="382"/>
        </w:trPr>
        <w:tc>
          <w:tcPr>
            <w:tcW w:w="1134" w:type="dxa"/>
            <w:gridSpan w:val="2"/>
            <w:vMerge/>
          </w:tcPr>
          <w:p w14:paraId="2627FEF3" w14:textId="77777777" w:rsidR="00F50922" w:rsidRPr="007731CF" w:rsidRDefault="00F50922" w:rsidP="00756546">
            <w:pPr>
              <w:jc w:val="both"/>
              <w:rPr>
                <w:sz w:val="18"/>
                <w:szCs w:val="18"/>
                <w:lang w:val="en-US"/>
              </w:rPr>
            </w:pPr>
          </w:p>
        </w:tc>
        <w:tc>
          <w:tcPr>
            <w:tcW w:w="1155" w:type="dxa"/>
            <w:gridSpan w:val="2"/>
            <w:vMerge w:val="restart"/>
            <w:vAlign w:val="center"/>
          </w:tcPr>
          <w:p w14:paraId="676C6759" w14:textId="77777777" w:rsidR="00F50922" w:rsidRPr="007731CF" w:rsidRDefault="00F50922" w:rsidP="00756546">
            <w:pPr>
              <w:jc w:val="both"/>
              <w:rPr>
                <w:sz w:val="18"/>
                <w:szCs w:val="18"/>
                <w:lang w:val="en-US"/>
              </w:rPr>
            </w:pPr>
            <w:r w:rsidRPr="007731CF">
              <w:rPr>
                <w:sz w:val="18"/>
                <w:szCs w:val="18"/>
                <w:lang w:val="en-US"/>
              </w:rPr>
              <w:t>II.vi Interaction</w:t>
            </w:r>
          </w:p>
        </w:tc>
        <w:tc>
          <w:tcPr>
            <w:tcW w:w="2982" w:type="dxa"/>
            <w:gridSpan w:val="2"/>
            <w:vAlign w:val="center"/>
          </w:tcPr>
          <w:p w14:paraId="44C5AE94" w14:textId="77777777" w:rsidR="00F50922" w:rsidRPr="007731CF" w:rsidRDefault="00F50922" w:rsidP="00756546">
            <w:pPr>
              <w:rPr>
                <w:sz w:val="18"/>
                <w:szCs w:val="18"/>
                <w:lang w:val="en-US"/>
              </w:rPr>
            </w:pPr>
            <w:proofErr w:type="spellStart"/>
            <w:r w:rsidRPr="007731CF">
              <w:rPr>
                <w:sz w:val="18"/>
                <w:szCs w:val="18"/>
                <w:lang w:val="en-US"/>
              </w:rPr>
              <w:t>II.vi.a</w:t>
            </w:r>
            <w:proofErr w:type="spellEnd"/>
            <w:r w:rsidRPr="007731CF">
              <w:rPr>
                <w:sz w:val="18"/>
                <w:szCs w:val="18"/>
                <w:lang w:val="en-US"/>
              </w:rPr>
              <w:t xml:space="preserve"> Are interactions among agents and entities assumed as direct or indirect?</w:t>
            </w:r>
          </w:p>
        </w:tc>
        <w:tc>
          <w:tcPr>
            <w:tcW w:w="9280" w:type="dxa"/>
          </w:tcPr>
          <w:p w14:paraId="6EC73729" w14:textId="1E07880D" w:rsidR="00F50922" w:rsidRPr="007731CF" w:rsidRDefault="00AE11A8" w:rsidP="00756546">
            <w:pPr>
              <w:rPr>
                <w:sz w:val="18"/>
                <w:szCs w:val="18"/>
                <w:lang w:val="en-US"/>
              </w:rPr>
            </w:pPr>
            <w:r>
              <w:rPr>
                <w:sz w:val="18"/>
                <w:szCs w:val="18"/>
                <w:lang w:val="en-US"/>
              </w:rPr>
              <w:t>They are assumed to be direct.</w:t>
            </w:r>
          </w:p>
        </w:tc>
      </w:tr>
      <w:tr w:rsidR="00F50922" w:rsidRPr="007731CF" w14:paraId="0F30BF4E" w14:textId="77777777" w:rsidTr="00AD4B4A">
        <w:trPr>
          <w:gridBefore w:val="1"/>
          <w:wBefore w:w="6" w:type="dxa"/>
          <w:trHeight w:val="382"/>
        </w:trPr>
        <w:tc>
          <w:tcPr>
            <w:tcW w:w="1134" w:type="dxa"/>
            <w:gridSpan w:val="2"/>
            <w:vMerge/>
          </w:tcPr>
          <w:p w14:paraId="5ABCC7FA" w14:textId="77777777" w:rsidR="00F50922" w:rsidRPr="007731CF" w:rsidRDefault="00F50922" w:rsidP="00756546">
            <w:pPr>
              <w:jc w:val="both"/>
              <w:rPr>
                <w:sz w:val="18"/>
                <w:szCs w:val="18"/>
                <w:lang w:val="en-US"/>
              </w:rPr>
            </w:pPr>
          </w:p>
        </w:tc>
        <w:tc>
          <w:tcPr>
            <w:tcW w:w="1155" w:type="dxa"/>
            <w:gridSpan w:val="2"/>
            <w:vMerge/>
            <w:vAlign w:val="center"/>
          </w:tcPr>
          <w:p w14:paraId="17509644" w14:textId="77777777" w:rsidR="00F50922" w:rsidRPr="007731CF" w:rsidRDefault="00F50922" w:rsidP="00756546">
            <w:pPr>
              <w:jc w:val="both"/>
              <w:rPr>
                <w:sz w:val="18"/>
                <w:szCs w:val="18"/>
                <w:lang w:val="en-US"/>
              </w:rPr>
            </w:pPr>
          </w:p>
        </w:tc>
        <w:tc>
          <w:tcPr>
            <w:tcW w:w="2982" w:type="dxa"/>
            <w:gridSpan w:val="2"/>
            <w:vAlign w:val="center"/>
          </w:tcPr>
          <w:p w14:paraId="09A17D62" w14:textId="77777777" w:rsidR="00F50922" w:rsidRPr="007731CF" w:rsidRDefault="00F50922" w:rsidP="00756546">
            <w:pPr>
              <w:rPr>
                <w:sz w:val="18"/>
                <w:szCs w:val="18"/>
                <w:lang w:val="en-US"/>
              </w:rPr>
            </w:pPr>
            <w:proofErr w:type="spellStart"/>
            <w:r w:rsidRPr="007731CF">
              <w:rPr>
                <w:sz w:val="18"/>
                <w:szCs w:val="18"/>
                <w:lang w:val="en-US"/>
              </w:rPr>
              <w:t>II.vi.b</w:t>
            </w:r>
            <w:proofErr w:type="spellEnd"/>
            <w:r w:rsidRPr="007731CF">
              <w:rPr>
                <w:sz w:val="18"/>
                <w:szCs w:val="18"/>
                <w:lang w:val="en-US"/>
              </w:rPr>
              <w:t xml:space="preserve"> On what do the interactions depend?</w:t>
            </w:r>
          </w:p>
        </w:tc>
        <w:tc>
          <w:tcPr>
            <w:tcW w:w="9280" w:type="dxa"/>
          </w:tcPr>
          <w:p w14:paraId="63EDE0EF" w14:textId="7D9AFDA9" w:rsidR="00F50922" w:rsidRDefault="00083D61" w:rsidP="00756546">
            <w:pPr>
              <w:rPr>
                <w:sz w:val="18"/>
                <w:szCs w:val="18"/>
                <w:lang w:val="en-US"/>
              </w:rPr>
            </w:pPr>
            <w:r>
              <w:rPr>
                <w:sz w:val="18"/>
                <w:szCs w:val="18"/>
                <w:lang w:val="en-US"/>
              </w:rPr>
              <w:t xml:space="preserve">Agents’ interactions </w:t>
            </w:r>
            <w:r w:rsidR="003F5118">
              <w:rPr>
                <w:sz w:val="18"/>
                <w:szCs w:val="18"/>
                <w:lang w:val="en-US"/>
              </w:rPr>
              <w:t xml:space="preserve">are dyadic and </w:t>
            </w:r>
            <w:r>
              <w:rPr>
                <w:sz w:val="18"/>
                <w:szCs w:val="18"/>
                <w:lang w:val="en-US"/>
              </w:rPr>
              <w:t xml:space="preserve">occur within their social networks. </w:t>
            </w:r>
            <w:r w:rsidR="00B3495E">
              <w:rPr>
                <w:sz w:val="18"/>
                <w:szCs w:val="18"/>
                <w:lang w:val="en-US"/>
              </w:rPr>
              <w:t>A</w:t>
            </w:r>
            <w:r w:rsidR="000A3D5B">
              <w:rPr>
                <w:sz w:val="18"/>
                <w:szCs w:val="18"/>
                <w:lang w:val="en-US"/>
              </w:rPr>
              <w:t>ccording to the social network,</w:t>
            </w:r>
            <w:r>
              <w:rPr>
                <w:sz w:val="18"/>
                <w:szCs w:val="18"/>
                <w:lang w:val="en-US"/>
              </w:rPr>
              <w:t xml:space="preserve"> they depend on</w:t>
            </w:r>
            <w:r w:rsidR="000A3D5B">
              <w:rPr>
                <w:sz w:val="18"/>
                <w:szCs w:val="18"/>
                <w:lang w:val="en-US"/>
              </w:rPr>
              <w:t>:</w:t>
            </w:r>
          </w:p>
          <w:p w14:paraId="4C4B3805" w14:textId="77777777" w:rsidR="000A3D5B" w:rsidRDefault="000A3D5B" w:rsidP="000A3D5B">
            <w:pPr>
              <w:pStyle w:val="ListParagraph"/>
              <w:numPr>
                <w:ilvl w:val="0"/>
                <w:numId w:val="9"/>
              </w:numPr>
              <w:rPr>
                <w:sz w:val="18"/>
                <w:szCs w:val="18"/>
                <w:lang w:val="en-US"/>
              </w:rPr>
            </w:pPr>
            <w:r>
              <w:rPr>
                <w:sz w:val="18"/>
                <w:szCs w:val="18"/>
                <w:lang w:val="en-US"/>
              </w:rPr>
              <w:t>Family: whether they have a family or not</w:t>
            </w:r>
          </w:p>
          <w:p w14:paraId="728527A6" w14:textId="77777777" w:rsidR="000A3D5B" w:rsidRDefault="000A3D5B" w:rsidP="000A3D5B">
            <w:pPr>
              <w:pStyle w:val="ListParagraph"/>
              <w:numPr>
                <w:ilvl w:val="0"/>
                <w:numId w:val="9"/>
              </w:numPr>
              <w:rPr>
                <w:sz w:val="18"/>
                <w:szCs w:val="18"/>
                <w:lang w:val="en-US"/>
              </w:rPr>
            </w:pPr>
            <w:r>
              <w:rPr>
                <w:sz w:val="18"/>
                <w:szCs w:val="18"/>
                <w:lang w:val="en-US"/>
              </w:rPr>
              <w:t>Online social network: individuals within their network</w:t>
            </w:r>
          </w:p>
          <w:p w14:paraId="27125C43" w14:textId="24FE0C72" w:rsidR="000A3D5B" w:rsidRDefault="000A3D5B" w:rsidP="000A3D5B">
            <w:pPr>
              <w:pStyle w:val="ListParagraph"/>
              <w:numPr>
                <w:ilvl w:val="0"/>
                <w:numId w:val="9"/>
              </w:numPr>
              <w:rPr>
                <w:sz w:val="18"/>
                <w:szCs w:val="18"/>
                <w:lang w:val="en-US"/>
              </w:rPr>
            </w:pPr>
            <w:r>
              <w:rPr>
                <w:sz w:val="18"/>
                <w:szCs w:val="18"/>
                <w:lang w:val="en-US"/>
              </w:rPr>
              <w:t xml:space="preserve">Offline social </w:t>
            </w:r>
            <w:r w:rsidR="00BA1B1A">
              <w:rPr>
                <w:sz w:val="18"/>
                <w:szCs w:val="18"/>
                <w:lang w:val="en-US"/>
              </w:rPr>
              <w:t>network:</w:t>
            </w:r>
            <w:r>
              <w:rPr>
                <w:sz w:val="18"/>
                <w:szCs w:val="18"/>
                <w:lang w:val="en-US"/>
              </w:rPr>
              <w:t xml:space="preserve"> based on proximity, closer agents are more likely to be within this network</w:t>
            </w:r>
          </w:p>
          <w:p w14:paraId="747D147B" w14:textId="77777777" w:rsidR="000A3D5B" w:rsidRDefault="009A55D3" w:rsidP="000A3D5B">
            <w:pPr>
              <w:pStyle w:val="ListParagraph"/>
              <w:numPr>
                <w:ilvl w:val="0"/>
                <w:numId w:val="9"/>
              </w:numPr>
              <w:rPr>
                <w:sz w:val="18"/>
                <w:szCs w:val="18"/>
                <w:lang w:val="en-US"/>
              </w:rPr>
            </w:pPr>
            <w:r>
              <w:rPr>
                <w:sz w:val="18"/>
                <w:szCs w:val="18"/>
                <w:lang w:val="en-US"/>
              </w:rPr>
              <w:t xml:space="preserve">Work: </w:t>
            </w:r>
            <w:r w:rsidR="005151BD">
              <w:rPr>
                <w:sz w:val="18"/>
                <w:szCs w:val="18"/>
                <w:lang w:val="en-US"/>
              </w:rPr>
              <w:t>depends on whether the individual is employed</w:t>
            </w:r>
          </w:p>
          <w:p w14:paraId="636A36B1" w14:textId="77777777" w:rsidR="005151BD" w:rsidRDefault="005151BD" w:rsidP="000A3D5B">
            <w:pPr>
              <w:pStyle w:val="ListParagraph"/>
              <w:numPr>
                <w:ilvl w:val="0"/>
                <w:numId w:val="9"/>
              </w:numPr>
              <w:rPr>
                <w:sz w:val="18"/>
                <w:szCs w:val="18"/>
                <w:lang w:val="en-US"/>
              </w:rPr>
            </w:pPr>
            <w:r>
              <w:rPr>
                <w:sz w:val="18"/>
                <w:szCs w:val="18"/>
                <w:lang w:val="en-US"/>
              </w:rPr>
              <w:t xml:space="preserve">Neighborhood: depend on the neighborhood </w:t>
            </w:r>
            <w:r w:rsidR="0009177A">
              <w:rPr>
                <w:sz w:val="18"/>
                <w:szCs w:val="18"/>
                <w:lang w:val="en-US"/>
              </w:rPr>
              <w:t>the agent lives</w:t>
            </w:r>
          </w:p>
          <w:p w14:paraId="5F0EEBBA" w14:textId="2E64197D" w:rsidR="0009177A" w:rsidRDefault="0009177A" w:rsidP="000A3D5B">
            <w:pPr>
              <w:pStyle w:val="ListParagraph"/>
              <w:numPr>
                <w:ilvl w:val="0"/>
                <w:numId w:val="9"/>
              </w:numPr>
              <w:rPr>
                <w:sz w:val="18"/>
                <w:szCs w:val="18"/>
                <w:lang w:val="en-US"/>
              </w:rPr>
            </w:pPr>
            <w:r>
              <w:rPr>
                <w:sz w:val="18"/>
                <w:szCs w:val="18"/>
                <w:lang w:val="en-US"/>
              </w:rPr>
              <w:t xml:space="preserve">Impersonal: depends on the </w:t>
            </w:r>
            <w:r w:rsidR="00BA1B1A">
              <w:rPr>
                <w:sz w:val="18"/>
                <w:szCs w:val="18"/>
                <w:lang w:val="en-US"/>
              </w:rPr>
              <w:t xml:space="preserve">value of </w:t>
            </w:r>
            <w:r>
              <w:rPr>
                <w:sz w:val="18"/>
                <w:szCs w:val="18"/>
                <w:lang w:val="en-US"/>
              </w:rPr>
              <w:t>a distance radius, agents within this radius are potential interaction partners</w:t>
            </w:r>
          </w:p>
          <w:p w14:paraId="1353C171" w14:textId="0A4D10D4" w:rsidR="0009177A" w:rsidRPr="000A3D5B" w:rsidRDefault="0009177A" w:rsidP="000A3D5B">
            <w:pPr>
              <w:pStyle w:val="ListParagraph"/>
              <w:numPr>
                <w:ilvl w:val="0"/>
                <w:numId w:val="9"/>
              </w:numPr>
              <w:rPr>
                <w:sz w:val="18"/>
                <w:szCs w:val="18"/>
                <w:lang w:val="en-US"/>
              </w:rPr>
            </w:pPr>
            <w:r>
              <w:rPr>
                <w:sz w:val="18"/>
                <w:szCs w:val="18"/>
                <w:lang w:val="en-US"/>
              </w:rPr>
              <w:t>Club: depends on whether the agent is affiliated to a club</w:t>
            </w:r>
          </w:p>
        </w:tc>
      </w:tr>
      <w:tr w:rsidR="00F50922" w:rsidRPr="007731CF" w14:paraId="55B68023" w14:textId="77777777" w:rsidTr="00AD4B4A">
        <w:trPr>
          <w:gridBefore w:val="1"/>
          <w:wBefore w:w="6" w:type="dxa"/>
          <w:trHeight w:val="363"/>
        </w:trPr>
        <w:tc>
          <w:tcPr>
            <w:tcW w:w="1134" w:type="dxa"/>
            <w:gridSpan w:val="2"/>
            <w:vMerge/>
          </w:tcPr>
          <w:p w14:paraId="5C27D01A" w14:textId="77777777" w:rsidR="00F50922" w:rsidRPr="007731CF" w:rsidRDefault="00F50922" w:rsidP="00756546">
            <w:pPr>
              <w:jc w:val="both"/>
              <w:rPr>
                <w:sz w:val="18"/>
                <w:szCs w:val="18"/>
                <w:lang w:val="en-US"/>
              </w:rPr>
            </w:pPr>
          </w:p>
        </w:tc>
        <w:tc>
          <w:tcPr>
            <w:tcW w:w="1155" w:type="dxa"/>
            <w:gridSpan w:val="2"/>
            <w:vMerge/>
            <w:vAlign w:val="center"/>
          </w:tcPr>
          <w:p w14:paraId="7E675B32" w14:textId="77777777" w:rsidR="00F50922" w:rsidRPr="007731CF" w:rsidRDefault="00F50922" w:rsidP="00756546">
            <w:pPr>
              <w:jc w:val="both"/>
              <w:rPr>
                <w:sz w:val="18"/>
                <w:szCs w:val="18"/>
                <w:lang w:val="en-US"/>
              </w:rPr>
            </w:pPr>
          </w:p>
        </w:tc>
        <w:tc>
          <w:tcPr>
            <w:tcW w:w="2982" w:type="dxa"/>
            <w:gridSpan w:val="2"/>
            <w:vAlign w:val="center"/>
          </w:tcPr>
          <w:p w14:paraId="5E2280A1" w14:textId="77777777" w:rsidR="00F50922" w:rsidRPr="007731CF" w:rsidRDefault="00F50922" w:rsidP="003976A8">
            <w:pPr>
              <w:rPr>
                <w:sz w:val="18"/>
                <w:szCs w:val="18"/>
                <w:lang w:val="en-US"/>
              </w:rPr>
            </w:pPr>
            <w:proofErr w:type="spellStart"/>
            <w:r w:rsidRPr="007731CF">
              <w:rPr>
                <w:sz w:val="18"/>
                <w:szCs w:val="18"/>
                <w:lang w:val="en-US"/>
              </w:rPr>
              <w:t>II.vi.c</w:t>
            </w:r>
            <w:proofErr w:type="spellEnd"/>
            <w:r w:rsidRPr="007731CF">
              <w:rPr>
                <w:sz w:val="18"/>
                <w:szCs w:val="18"/>
                <w:lang w:val="en-US"/>
              </w:rPr>
              <w:t xml:space="preserve"> If the interactions involve communication, how are such communications represented?</w:t>
            </w:r>
          </w:p>
        </w:tc>
        <w:tc>
          <w:tcPr>
            <w:tcW w:w="9280" w:type="dxa"/>
          </w:tcPr>
          <w:p w14:paraId="2CC267B6" w14:textId="3EE72A74" w:rsidR="00F50922" w:rsidRDefault="003F5118" w:rsidP="00756546">
            <w:pPr>
              <w:rPr>
                <w:sz w:val="18"/>
                <w:szCs w:val="18"/>
                <w:lang w:val="en-US"/>
              </w:rPr>
            </w:pPr>
            <w:r>
              <w:rPr>
                <w:sz w:val="18"/>
                <w:szCs w:val="18"/>
                <w:lang w:val="en-US"/>
              </w:rPr>
              <w:t>For CRED interactions,</w:t>
            </w:r>
            <w:r w:rsidR="00B3495E">
              <w:rPr>
                <w:sz w:val="18"/>
                <w:szCs w:val="18"/>
                <w:lang w:val="en-US"/>
              </w:rPr>
              <w:t xml:space="preserve"> </w:t>
            </w:r>
            <w:r w:rsidR="00641C13">
              <w:rPr>
                <w:sz w:val="18"/>
                <w:szCs w:val="18"/>
                <w:lang w:val="en-US"/>
              </w:rPr>
              <w:t>one individual sends a display (CRED) and the other receives this display.</w:t>
            </w:r>
          </w:p>
          <w:p w14:paraId="6CAD76E1" w14:textId="56ED46C9" w:rsidR="005F71E6" w:rsidRPr="007731CF" w:rsidRDefault="005F71E6" w:rsidP="00756546">
            <w:pPr>
              <w:rPr>
                <w:sz w:val="18"/>
                <w:szCs w:val="18"/>
                <w:lang w:val="en-US"/>
              </w:rPr>
            </w:pPr>
            <w:r>
              <w:rPr>
                <w:sz w:val="18"/>
                <w:szCs w:val="18"/>
                <w:lang w:val="en-US"/>
              </w:rPr>
              <w:t>For integration interactions</w:t>
            </w:r>
            <w:r w:rsidR="00700CAF">
              <w:rPr>
                <w:sz w:val="18"/>
                <w:szCs w:val="18"/>
                <w:lang w:val="en-US"/>
              </w:rPr>
              <w:t xml:space="preserve">, </w:t>
            </w:r>
            <w:r w:rsidR="00BB0422">
              <w:rPr>
                <w:sz w:val="18"/>
                <w:szCs w:val="18"/>
                <w:lang w:val="en-US"/>
              </w:rPr>
              <w:t>individuals communicate their group identity (minority or majority group)</w:t>
            </w:r>
            <w:r w:rsidR="00267FD4">
              <w:rPr>
                <w:sz w:val="18"/>
                <w:szCs w:val="18"/>
                <w:lang w:val="en-US"/>
              </w:rPr>
              <w:t>.</w:t>
            </w:r>
          </w:p>
        </w:tc>
      </w:tr>
      <w:tr w:rsidR="00F50922" w:rsidRPr="007731CF" w14:paraId="6E1A0FD5" w14:textId="77777777" w:rsidTr="00AD4B4A">
        <w:trPr>
          <w:gridBefore w:val="1"/>
          <w:wBefore w:w="6" w:type="dxa"/>
          <w:trHeight w:val="1242"/>
        </w:trPr>
        <w:tc>
          <w:tcPr>
            <w:tcW w:w="1134" w:type="dxa"/>
            <w:gridSpan w:val="2"/>
            <w:vMerge/>
          </w:tcPr>
          <w:p w14:paraId="555E95DB" w14:textId="77777777" w:rsidR="00F50922" w:rsidRPr="007731CF" w:rsidRDefault="00F50922" w:rsidP="00756546">
            <w:pPr>
              <w:jc w:val="both"/>
              <w:rPr>
                <w:sz w:val="18"/>
                <w:szCs w:val="18"/>
                <w:lang w:val="en-US"/>
              </w:rPr>
            </w:pPr>
          </w:p>
        </w:tc>
        <w:tc>
          <w:tcPr>
            <w:tcW w:w="1155" w:type="dxa"/>
            <w:gridSpan w:val="2"/>
            <w:vMerge/>
            <w:vAlign w:val="center"/>
          </w:tcPr>
          <w:p w14:paraId="28A7D5EA" w14:textId="77777777" w:rsidR="00F50922" w:rsidRPr="007731CF" w:rsidRDefault="00F50922" w:rsidP="00756546">
            <w:pPr>
              <w:jc w:val="both"/>
              <w:rPr>
                <w:sz w:val="18"/>
                <w:szCs w:val="18"/>
                <w:lang w:val="en-US"/>
              </w:rPr>
            </w:pPr>
          </w:p>
        </w:tc>
        <w:tc>
          <w:tcPr>
            <w:tcW w:w="2982" w:type="dxa"/>
            <w:gridSpan w:val="2"/>
            <w:vAlign w:val="center"/>
          </w:tcPr>
          <w:p w14:paraId="49C6464D" w14:textId="77777777" w:rsidR="00F50922" w:rsidRPr="007731CF" w:rsidRDefault="00F50922" w:rsidP="00756546">
            <w:pPr>
              <w:rPr>
                <w:sz w:val="18"/>
                <w:szCs w:val="18"/>
                <w:lang w:val="en-US"/>
              </w:rPr>
            </w:pPr>
            <w:proofErr w:type="spellStart"/>
            <w:r w:rsidRPr="007731CF">
              <w:rPr>
                <w:sz w:val="18"/>
                <w:szCs w:val="18"/>
                <w:lang w:val="en-US"/>
              </w:rPr>
              <w:t>II.vi.d</w:t>
            </w:r>
            <w:proofErr w:type="spellEnd"/>
            <w:r w:rsidRPr="007731CF">
              <w:rPr>
                <w:sz w:val="18"/>
                <w:szCs w:val="18"/>
                <w:lang w:val="en-US"/>
              </w:rPr>
              <w:t xml:space="preserve"> If a coordination network exists, how does it affect the agent </w:t>
            </w:r>
            <w:proofErr w:type="spellStart"/>
            <w:r w:rsidRPr="007731CF">
              <w:rPr>
                <w:sz w:val="18"/>
                <w:szCs w:val="18"/>
                <w:lang w:val="en-US"/>
              </w:rPr>
              <w:t>behaviour</w:t>
            </w:r>
            <w:proofErr w:type="spellEnd"/>
            <w:r w:rsidRPr="007731CF">
              <w:rPr>
                <w:sz w:val="18"/>
                <w:szCs w:val="18"/>
                <w:lang w:val="en-US"/>
              </w:rPr>
              <w:t>? Is the structure of the network imposed or emergent?</w:t>
            </w:r>
          </w:p>
        </w:tc>
        <w:tc>
          <w:tcPr>
            <w:tcW w:w="9280" w:type="dxa"/>
          </w:tcPr>
          <w:p w14:paraId="1664B787" w14:textId="75F3E0C8" w:rsidR="00FA7EEB" w:rsidRDefault="00645020" w:rsidP="00756546">
            <w:pPr>
              <w:rPr>
                <w:sz w:val="18"/>
                <w:szCs w:val="18"/>
                <w:lang w:val="en-US"/>
              </w:rPr>
            </w:pPr>
            <w:r>
              <w:rPr>
                <w:sz w:val="18"/>
                <w:szCs w:val="18"/>
                <w:lang w:val="en-US"/>
              </w:rPr>
              <w:t xml:space="preserve">Networks affect indirectly the agent behavior. Agents interact with individuals within their networks and this dyadic interaction may </w:t>
            </w:r>
            <w:r w:rsidR="00A14A90">
              <w:rPr>
                <w:sz w:val="18"/>
                <w:szCs w:val="18"/>
                <w:lang w:val="en-US"/>
              </w:rPr>
              <w:t xml:space="preserve">change the value of </w:t>
            </w:r>
            <w:r>
              <w:rPr>
                <w:sz w:val="18"/>
                <w:szCs w:val="18"/>
                <w:lang w:val="en-US"/>
              </w:rPr>
              <w:t xml:space="preserve">their worldview, </w:t>
            </w:r>
            <w:r w:rsidR="00A14A90">
              <w:rPr>
                <w:sz w:val="18"/>
                <w:szCs w:val="18"/>
                <w:lang w:val="en-US"/>
              </w:rPr>
              <w:t xml:space="preserve">frustration, </w:t>
            </w:r>
            <w:r>
              <w:rPr>
                <w:sz w:val="18"/>
                <w:szCs w:val="18"/>
                <w:lang w:val="en-US"/>
              </w:rPr>
              <w:t xml:space="preserve">shared norms, </w:t>
            </w:r>
            <w:r w:rsidR="00A14A90">
              <w:rPr>
                <w:sz w:val="18"/>
                <w:szCs w:val="18"/>
                <w:lang w:val="en-US"/>
              </w:rPr>
              <w:t>ingroup support and outgroup suspicion variables</w:t>
            </w:r>
            <w:r w:rsidR="00FA7EEB">
              <w:rPr>
                <w:sz w:val="18"/>
                <w:szCs w:val="18"/>
                <w:lang w:val="en-US"/>
              </w:rPr>
              <w:t>, which may ultimately affect the agent behavior</w:t>
            </w:r>
            <w:r w:rsidR="00A14A90">
              <w:rPr>
                <w:sz w:val="18"/>
                <w:szCs w:val="18"/>
                <w:lang w:val="en-US"/>
              </w:rPr>
              <w:t>.</w:t>
            </w:r>
          </w:p>
          <w:p w14:paraId="1C11B359" w14:textId="33F30E6F" w:rsidR="00F50922" w:rsidRPr="007731CF" w:rsidRDefault="00FA7EEB" w:rsidP="00756546">
            <w:pPr>
              <w:rPr>
                <w:sz w:val="18"/>
                <w:szCs w:val="18"/>
                <w:lang w:val="en-US"/>
              </w:rPr>
            </w:pPr>
            <w:r>
              <w:rPr>
                <w:sz w:val="18"/>
                <w:szCs w:val="18"/>
                <w:lang w:val="en-US"/>
              </w:rPr>
              <w:t>All network structures are emergent except the family networks</w:t>
            </w:r>
            <w:r w:rsidR="00362AE4">
              <w:rPr>
                <w:sz w:val="18"/>
                <w:szCs w:val="18"/>
                <w:lang w:val="en-US"/>
              </w:rPr>
              <w:t>.</w:t>
            </w:r>
            <w:r w:rsidR="00A14A90">
              <w:rPr>
                <w:sz w:val="18"/>
                <w:szCs w:val="18"/>
                <w:lang w:val="en-US"/>
              </w:rPr>
              <w:t xml:space="preserve"> </w:t>
            </w:r>
            <w:r w:rsidR="00645020">
              <w:rPr>
                <w:sz w:val="18"/>
                <w:szCs w:val="18"/>
                <w:lang w:val="en-US"/>
              </w:rPr>
              <w:t xml:space="preserve"> </w:t>
            </w:r>
          </w:p>
        </w:tc>
      </w:tr>
      <w:tr w:rsidR="00F50922" w:rsidRPr="007731CF" w14:paraId="2FE8F3F5" w14:textId="77777777" w:rsidTr="00AD4B4A">
        <w:trPr>
          <w:gridBefore w:val="1"/>
          <w:wBefore w:w="6" w:type="dxa"/>
          <w:trHeight w:val="672"/>
        </w:trPr>
        <w:tc>
          <w:tcPr>
            <w:tcW w:w="1134" w:type="dxa"/>
            <w:gridSpan w:val="2"/>
            <w:vMerge/>
          </w:tcPr>
          <w:p w14:paraId="78DE488D" w14:textId="77777777" w:rsidR="00F50922" w:rsidRPr="007731CF" w:rsidRDefault="00F50922" w:rsidP="00756546">
            <w:pPr>
              <w:jc w:val="both"/>
              <w:rPr>
                <w:sz w:val="18"/>
                <w:szCs w:val="18"/>
                <w:lang w:val="en-US"/>
              </w:rPr>
            </w:pPr>
          </w:p>
        </w:tc>
        <w:tc>
          <w:tcPr>
            <w:tcW w:w="1155" w:type="dxa"/>
            <w:gridSpan w:val="2"/>
            <w:vMerge w:val="restart"/>
            <w:vAlign w:val="center"/>
          </w:tcPr>
          <w:p w14:paraId="029231E7" w14:textId="77777777" w:rsidR="00F50922" w:rsidRPr="007731CF" w:rsidRDefault="00F50922" w:rsidP="00756546">
            <w:pPr>
              <w:jc w:val="both"/>
              <w:rPr>
                <w:sz w:val="18"/>
                <w:szCs w:val="18"/>
                <w:lang w:val="en-US"/>
              </w:rPr>
            </w:pPr>
            <w:proofErr w:type="spellStart"/>
            <w:r w:rsidRPr="007731CF">
              <w:rPr>
                <w:sz w:val="18"/>
                <w:szCs w:val="18"/>
                <w:lang w:val="en-US"/>
              </w:rPr>
              <w:t>II.vii</w:t>
            </w:r>
            <w:proofErr w:type="spellEnd"/>
            <w:r w:rsidRPr="007731CF">
              <w:rPr>
                <w:sz w:val="18"/>
                <w:szCs w:val="18"/>
                <w:lang w:val="en-US"/>
              </w:rPr>
              <w:t xml:space="preserve"> Collectives</w:t>
            </w:r>
          </w:p>
        </w:tc>
        <w:tc>
          <w:tcPr>
            <w:tcW w:w="2982" w:type="dxa"/>
            <w:gridSpan w:val="2"/>
            <w:vAlign w:val="center"/>
          </w:tcPr>
          <w:p w14:paraId="3D9114F4" w14:textId="77777777" w:rsidR="00F50922" w:rsidRPr="007731CF" w:rsidRDefault="00F50922" w:rsidP="00756546">
            <w:pPr>
              <w:rPr>
                <w:sz w:val="18"/>
                <w:szCs w:val="18"/>
                <w:lang w:val="en-US"/>
              </w:rPr>
            </w:pPr>
            <w:proofErr w:type="spellStart"/>
            <w:r w:rsidRPr="007731CF">
              <w:rPr>
                <w:sz w:val="18"/>
                <w:szCs w:val="18"/>
                <w:lang w:val="en-US"/>
              </w:rPr>
              <w:t>II.vii.a</w:t>
            </w:r>
            <w:proofErr w:type="spellEnd"/>
            <w:r w:rsidRPr="007731CF">
              <w:rPr>
                <w:sz w:val="18"/>
                <w:szCs w:val="18"/>
                <w:lang w:val="en-US"/>
              </w:rPr>
              <w:t xml:space="preserve"> Do the individuals form or belong to aggregations that affect and are affected by the individuals? Are these aggregations imposed by the </w:t>
            </w:r>
            <w:proofErr w:type="spellStart"/>
            <w:r w:rsidRPr="007731CF">
              <w:rPr>
                <w:sz w:val="18"/>
                <w:szCs w:val="18"/>
                <w:lang w:val="en-US"/>
              </w:rPr>
              <w:t>modeller</w:t>
            </w:r>
            <w:proofErr w:type="spellEnd"/>
            <w:r w:rsidRPr="007731CF">
              <w:rPr>
                <w:sz w:val="18"/>
                <w:szCs w:val="18"/>
                <w:lang w:val="en-US"/>
              </w:rPr>
              <w:t xml:space="preserve"> or do they emerge during the simulation?</w:t>
            </w:r>
          </w:p>
        </w:tc>
        <w:tc>
          <w:tcPr>
            <w:tcW w:w="9280" w:type="dxa"/>
          </w:tcPr>
          <w:p w14:paraId="01DDAAAA" w14:textId="29CA2484" w:rsidR="00F50922" w:rsidRPr="007731CF" w:rsidRDefault="00F215EF" w:rsidP="00756546">
            <w:pPr>
              <w:rPr>
                <w:sz w:val="18"/>
                <w:szCs w:val="18"/>
                <w:lang w:val="en-US"/>
              </w:rPr>
            </w:pPr>
            <w:r>
              <w:rPr>
                <w:sz w:val="18"/>
                <w:szCs w:val="18"/>
                <w:lang w:val="en-US"/>
              </w:rPr>
              <w:t xml:space="preserve">Yes, agents have living locations, </w:t>
            </w:r>
            <w:r w:rsidR="006B488B">
              <w:rPr>
                <w:sz w:val="18"/>
                <w:szCs w:val="18"/>
                <w:lang w:val="en-US"/>
              </w:rPr>
              <w:t xml:space="preserve">work locations, and clubs. These aggregations are partially imposed </w:t>
            </w:r>
            <w:r w:rsidR="00311C69">
              <w:rPr>
                <w:sz w:val="18"/>
                <w:szCs w:val="18"/>
                <w:lang w:val="en-US"/>
              </w:rPr>
              <w:t xml:space="preserve">and partially </w:t>
            </w:r>
            <w:r w:rsidR="00E35B88">
              <w:rPr>
                <w:sz w:val="18"/>
                <w:szCs w:val="18"/>
                <w:lang w:val="en-US"/>
              </w:rPr>
              <w:t>emergent</w:t>
            </w:r>
            <w:r w:rsidR="00311C69">
              <w:rPr>
                <w:sz w:val="18"/>
                <w:szCs w:val="18"/>
                <w:lang w:val="en-US"/>
              </w:rPr>
              <w:t xml:space="preserve">. Living location is dependent on work location </w:t>
            </w:r>
            <w:r w:rsidR="00271CB4">
              <w:rPr>
                <w:sz w:val="18"/>
                <w:szCs w:val="18"/>
                <w:lang w:val="en-US"/>
              </w:rPr>
              <w:t>(or partner work location if the agent is married), and work location depends on whether agents obtain or not a job</w:t>
            </w:r>
            <w:r w:rsidR="00EF3BAD">
              <w:rPr>
                <w:sz w:val="18"/>
                <w:szCs w:val="18"/>
                <w:lang w:val="en-US"/>
              </w:rPr>
              <w:t>,</w:t>
            </w:r>
            <w:r w:rsidR="00271CB4">
              <w:rPr>
                <w:sz w:val="18"/>
                <w:szCs w:val="18"/>
                <w:lang w:val="en-US"/>
              </w:rPr>
              <w:t xml:space="preserve"> </w:t>
            </w:r>
            <w:r w:rsidR="00440CCF">
              <w:rPr>
                <w:sz w:val="18"/>
                <w:szCs w:val="18"/>
                <w:lang w:val="en-US"/>
              </w:rPr>
              <w:t xml:space="preserve">a process with a certain degree of stochasticity. Similarly, agents may join or leave clubs, </w:t>
            </w:r>
            <w:r w:rsidR="004A4E43">
              <w:rPr>
                <w:sz w:val="18"/>
                <w:szCs w:val="18"/>
                <w:lang w:val="en-US"/>
              </w:rPr>
              <w:t>which clubs they leave or join is not imposed but emerges from the agents decisions.</w:t>
            </w:r>
            <w:r w:rsidR="006B488B">
              <w:rPr>
                <w:sz w:val="18"/>
                <w:szCs w:val="18"/>
                <w:lang w:val="en-US"/>
              </w:rPr>
              <w:t xml:space="preserve"> </w:t>
            </w:r>
          </w:p>
        </w:tc>
      </w:tr>
      <w:tr w:rsidR="00F50922" w:rsidRPr="007731CF" w14:paraId="642824E8" w14:textId="77777777" w:rsidTr="00AD4B4A">
        <w:trPr>
          <w:gridBefore w:val="1"/>
          <w:wBefore w:w="6" w:type="dxa"/>
          <w:trHeight w:val="933"/>
        </w:trPr>
        <w:tc>
          <w:tcPr>
            <w:tcW w:w="1134" w:type="dxa"/>
            <w:gridSpan w:val="2"/>
            <w:vMerge/>
          </w:tcPr>
          <w:p w14:paraId="16E3BA54" w14:textId="77777777" w:rsidR="00F50922" w:rsidRPr="007731CF" w:rsidRDefault="00F50922" w:rsidP="00756546">
            <w:pPr>
              <w:jc w:val="both"/>
              <w:rPr>
                <w:sz w:val="18"/>
                <w:szCs w:val="18"/>
                <w:lang w:val="en-US"/>
              </w:rPr>
            </w:pPr>
          </w:p>
        </w:tc>
        <w:tc>
          <w:tcPr>
            <w:tcW w:w="1155" w:type="dxa"/>
            <w:gridSpan w:val="2"/>
            <w:vMerge/>
            <w:vAlign w:val="center"/>
          </w:tcPr>
          <w:p w14:paraId="396FD519" w14:textId="77777777" w:rsidR="00F50922" w:rsidRPr="007731CF" w:rsidRDefault="00F50922" w:rsidP="00756546">
            <w:pPr>
              <w:jc w:val="both"/>
              <w:rPr>
                <w:sz w:val="18"/>
                <w:szCs w:val="18"/>
                <w:lang w:val="en-US"/>
              </w:rPr>
            </w:pPr>
          </w:p>
        </w:tc>
        <w:tc>
          <w:tcPr>
            <w:tcW w:w="2982" w:type="dxa"/>
            <w:gridSpan w:val="2"/>
            <w:vAlign w:val="center"/>
          </w:tcPr>
          <w:p w14:paraId="124EFCD9" w14:textId="77777777" w:rsidR="00F50922" w:rsidRPr="007731CF" w:rsidRDefault="00F50922" w:rsidP="00756546">
            <w:pPr>
              <w:rPr>
                <w:sz w:val="18"/>
                <w:szCs w:val="18"/>
                <w:lang w:val="en-US"/>
              </w:rPr>
            </w:pPr>
            <w:proofErr w:type="spellStart"/>
            <w:r w:rsidRPr="007731CF">
              <w:rPr>
                <w:sz w:val="18"/>
                <w:szCs w:val="18"/>
                <w:lang w:val="en-US"/>
              </w:rPr>
              <w:t>II.vii.b</w:t>
            </w:r>
            <w:proofErr w:type="spellEnd"/>
            <w:r w:rsidRPr="007731CF">
              <w:rPr>
                <w:sz w:val="18"/>
                <w:szCs w:val="18"/>
                <w:lang w:val="en-US"/>
              </w:rPr>
              <w:t xml:space="preserve"> How are collectives represented?</w:t>
            </w:r>
          </w:p>
        </w:tc>
        <w:tc>
          <w:tcPr>
            <w:tcW w:w="9280" w:type="dxa"/>
          </w:tcPr>
          <w:p w14:paraId="7B46BF5C" w14:textId="4F887F68" w:rsidR="00F50922" w:rsidRPr="007731CF" w:rsidRDefault="0014009D" w:rsidP="00756546">
            <w:pPr>
              <w:rPr>
                <w:sz w:val="18"/>
                <w:szCs w:val="18"/>
                <w:lang w:val="en-US"/>
              </w:rPr>
            </w:pPr>
            <w:r>
              <w:rPr>
                <w:sz w:val="18"/>
                <w:szCs w:val="18"/>
                <w:lang w:val="en-US"/>
              </w:rPr>
              <w:t>The number of neighborhoods is constant in all simulations. The n</w:t>
            </w:r>
            <w:r w:rsidR="004E10CB">
              <w:rPr>
                <w:sz w:val="18"/>
                <w:szCs w:val="18"/>
                <w:lang w:val="en-US"/>
              </w:rPr>
              <w:t xml:space="preserve">umber </w:t>
            </w:r>
            <w:r w:rsidR="00DA4850">
              <w:rPr>
                <w:sz w:val="18"/>
                <w:szCs w:val="18"/>
                <w:lang w:val="en-US"/>
              </w:rPr>
              <w:t xml:space="preserve">employers </w:t>
            </w:r>
            <w:r>
              <w:rPr>
                <w:sz w:val="18"/>
                <w:szCs w:val="18"/>
                <w:lang w:val="en-US"/>
              </w:rPr>
              <w:t>or</w:t>
            </w:r>
            <w:r w:rsidR="009752E8">
              <w:rPr>
                <w:sz w:val="18"/>
                <w:szCs w:val="18"/>
                <w:lang w:val="en-US"/>
              </w:rPr>
              <w:t xml:space="preserve"> clubs </w:t>
            </w:r>
            <w:r>
              <w:rPr>
                <w:sz w:val="18"/>
                <w:szCs w:val="18"/>
                <w:lang w:val="en-US"/>
              </w:rPr>
              <w:t xml:space="preserve">is </w:t>
            </w:r>
            <w:r w:rsidR="009752E8">
              <w:rPr>
                <w:sz w:val="18"/>
                <w:szCs w:val="18"/>
                <w:lang w:val="en-US"/>
              </w:rPr>
              <w:t>predefined at the start of the simulation.</w:t>
            </w:r>
            <w:r w:rsidR="008F04DC">
              <w:rPr>
                <w:sz w:val="18"/>
                <w:szCs w:val="18"/>
                <w:lang w:val="en-US"/>
              </w:rPr>
              <w:t xml:space="preserve"> The neighborhood location of employers and clubs is </w:t>
            </w:r>
            <w:r w:rsidR="00DA4850">
              <w:rPr>
                <w:sz w:val="18"/>
                <w:szCs w:val="18"/>
                <w:lang w:val="en-US"/>
              </w:rPr>
              <w:t xml:space="preserve">randomly assigned at initialization. </w:t>
            </w:r>
          </w:p>
        </w:tc>
      </w:tr>
      <w:tr w:rsidR="00F50922" w:rsidRPr="000C062B" w14:paraId="477AAD8C" w14:textId="77777777" w:rsidTr="00AD4B4A">
        <w:trPr>
          <w:gridBefore w:val="1"/>
          <w:wBefore w:w="6" w:type="dxa"/>
          <w:trHeight w:val="358"/>
        </w:trPr>
        <w:tc>
          <w:tcPr>
            <w:tcW w:w="1134" w:type="dxa"/>
            <w:gridSpan w:val="2"/>
            <w:vMerge/>
          </w:tcPr>
          <w:p w14:paraId="731CB51D" w14:textId="77777777" w:rsidR="00F50922" w:rsidRPr="007731CF" w:rsidRDefault="00F50922" w:rsidP="00756546">
            <w:pPr>
              <w:jc w:val="both"/>
              <w:rPr>
                <w:sz w:val="18"/>
                <w:szCs w:val="18"/>
                <w:lang w:val="en-US"/>
              </w:rPr>
            </w:pPr>
          </w:p>
        </w:tc>
        <w:tc>
          <w:tcPr>
            <w:tcW w:w="1155" w:type="dxa"/>
            <w:gridSpan w:val="2"/>
            <w:vMerge w:val="restart"/>
            <w:vAlign w:val="center"/>
          </w:tcPr>
          <w:p w14:paraId="2F5D1BC3" w14:textId="77777777" w:rsidR="00F50922" w:rsidRPr="007731CF" w:rsidRDefault="00F50922" w:rsidP="00756546">
            <w:pPr>
              <w:jc w:val="both"/>
              <w:rPr>
                <w:sz w:val="18"/>
                <w:szCs w:val="18"/>
                <w:lang w:val="en-US"/>
              </w:rPr>
            </w:pPr>
            <w:proofErr w:type="spellStart"/>
            <w:r w:rsidRPr="007731CF">
              <w:rPr>
                <w:sz w:val="18"/>
                <w:szCs w:val="18"/>
                <w:lang w:val="en-US"/>
              </w:rPr>
              <w:t>II.viii</w:t>
            </w:r>
            <w:proofErr w:type="spellEnd"/>
            <w:r w:rsidRPr="007731CF">
              <w:rPr>
                <w:sz w:val="18"/>
                <w:szCs w:val="18"/>
                <w:lang w:val="en-US"/>
              </w:rPr>
              <w:t xml:space="preserve"> Heteroge</w:t>
            </w:r>
            <w:r w:rsidRPr="007731CF">
              <w:rPr>
                <w:sz w:val="18"/>
                <w:szCs w:val="18"/>
                <w:lang w:val="en-US"/>
              </w:rPr>
              <w:softHyphen/>
              <w:t>neity</w:t>
            </w:r>
          </w:p>
        </w:tc>
        <w:tc>
          <w:tcPr>
            <w:tcW w:w="2982" w:type="dxa"/>
            <w:gridSpan w:val="2"/>
            <w:vAlign w:val="center"/>
          </w:tcPr>
          <w:p w14:paraId="21FED5FE" w14:textId="77777777" w:rsidR="00F50922" w:rsidRPr="007731CF" w:rsidRDefault="00F50922" w:rsidP="00756546">
            <w:pPr>
              <w:rPr>
                <w:sz w:val="18"/>
                <w:szCs w:val="18"/>
                <w:lang w:val="en-US"/>
              </w:rPr>
            </w:pPr>
            <w:proofErr w:type="spellStart"/>
            <w:r w:rsidRPr="007731CF">
              <w:rPr>
                <w:sz w:val="18"/>
                <w:szCs w:val="18"/>
                <w:lang w:val="en-US"/>
              </w:rPr>
              <w:t>II.viii.a</w:t>
            </w:r>
            <w:proofErr w:type="spellEnd"/>
            <w:r w:rsidRPr="007731CF">
              <w:rPr>
                <w:sz w:val="18"/>
                <w:szCs w:val="18"/>
                <w:lang w:val="en-US"/>
              </w:rPr>
              <w:t xml:space="preserve"> Are the agents heterogeneous? If yes, which state variables and/or processes differ between the agents?</w:t>
            </w:r>
          </w:p>
        </w:tc>
        <w:tc>
          <w:tcPr>
            <w:tcW w:w="9280" w:type="dxa"/>
          </w:tcPr>
          <w:p w14:paraId="4864360F" w14:textId="14144FB8" w:rsidR="00F50922" w:rsidRPr="000C062B" w:rsidRDefault="000C062B" w:rsidP="00756546">
            <w:pPr>
              <w:rPr>
                <w:sz w:val="18"/>
                <w:szCs w:val="18"/>
                <w:lang w:val="en-US"/>
              </w:rPr>
            </w:pPr>
            <w:r>
              <w:rPr>
                <w:sz w:val="18"/>
                <w:szCs w:val="18"/>
                <w:lang w:val="en-US"/>
              </w:rPr>
              <w:t>Agents</w:t>
            </w:r>
            <w:r w:rsidR="008C55C0" w:rsidRPr="000C062B">
              <w:rPr>
                <w:sz w:val="18"/>
                <w:szCs w:val="18"/>
                <w:lang w:val="en-US"/>
              </w:rPr>
              <w:t xml:space="preserve"> are heterogenous for </w:t>
            </w:r>
            <w:r w:rsidRPr="000C062B">
              <w:rPr>
                <w:sz w:val="18"/>
                <w:szCs w:val="18"/>
                <w:lang w:val="en-US"/>
              </w:rPr>
              <w:t xml:space="preserve">all their </w:t>
            </w:r>
            <w:r w:rsidR="008C55C0" w:rsidRPr="000C062B">
              <w:rPr>
                <w:sz w:val="18"/>
                <w:szCs w:val="18"/>
                <w:lang w:val="en-US"/>
              </w:rPr>
              <w:t xml:space="preserve">variables </w:t>
            </w:r>
            <w:r w:rsidRPr="000C062B">
              <w:rPr>
                <w:sz w:val="18"/>
                <w:szCs w:val="18"/>
                <w:lang w:val="en-US"/>
              </w:rPr>
              <w:t xml:space="preserve">(1-41 in box </w:t>
            </w:r>
            <w:proofErr w:type="spellStart"/>
            <w:r w:rsidRPr="007731CF">
              <w:rPr>
                <w:sz w:val="18"/>
                <w:szCs w:val="18"/>
                <w:lang w:val="en-US"/>
              </w:rPr>
              <w:t>I.ii</w:t>
            </w:r>
            <w:proofErr w:type="spellEnd"/>
            <w:r>
              <w:rPr>
                <w:sz w:val="18"/>
                <w:szCs w:val="18"/>
                <w:lang w:val="en-US"/>
              </w:rPr>
              <w:t>)</w:t>
            </w:r>
            <w:r w:rsidR="00706B42">
              <w:rPr>
                <w:sz w:val="18"/>
                <w:szCs w:val="18"/>
                <w:lang w:val="en-US"/>
              </w:rPr>
              <w:t xml:space="preserve">. </w:t>
            </w:r>
          </w:p>
        </w:tc>
      </w:tr>
      <w:tr w:rsidR="00F50922" w:rsidRPr="007731CF" w14:paraId="42F002C0" w14:textId="77777777" w:rsidTr="00AD4B4A">
        <w:trPr>
          <w:gridBefore w:val="1"/>
          <w:wBefore w:w="6" w:type="dxa"/>
          <w:trHeight w:val="1841"/>
        </w:trPr>
        <w:tc>
          <w:tcPr>
            <w:tcW w:w="1134" w:type="dxa"/>
            <w:gridSpan w:val="2"/>
            <w:vMerge/>
          </w:tcPr>
          <w:p w14:paraId="4860B45E" w14:textId="77777777" w:rsidR="00F50922" w:rsidRPr="000C062B" w:rsidRDefault="00F50922" w:rsidP="00756546">
            <w:pPr>
              <w:jc w:val="both"/>
              <w:rPr>
                <w:sz w:val="18"/>
                <w:szCs w:val="18"/>
                <w:lang w:val="en-US"/>
              </w:rPr>
            </w:pPr>
          </w:p>
        </w:tc>
        <w:tc>
          <w:tcPr>
            <w:tcW w:w="1155" w:type="dxa"/>
            <w:gridSpan w:val="2"/>
            <w:vMerge/>
            <w:vAlign w:val="center"/>
          </w:tcPr>
          <w:p w14:paraId="40F45230" w14:textId="77777777" w:rsidR="00F50922" w:rsidRPr="000C062B" w:rsidRDefault="00F50922" w:rsidP="00756546">
            <w:pPr>
              <w:jc w:val="both"/>
              <w:rPr>
                <w:sz w:val="18"/>
                <w:szCs w:val="18"/>
                <w:lang w:val="en-US"/>
              </w:rPr>
            </w:pPr>
          </w:p>
        </w:tc>
        <w:tc>
          <w:tcPr>
            <w:tcW w:w="2982" w:type="dxa"/>
            <w:gridSpan w:val="2"/>
            <w:vAlign w:val="center"/>
          </w:tcPr>
          <w:p w14:paraId="7801E5AF" w14:textId="77777777" w:rsidR="00F50922" w:rsidRPr="007731CF" w:rsidRDefault="00F50922" w:rsidP="00756546">
            <w:pPr>
              <w:rPr>
                <w:sz w:val="18"/>
                <w:szCs w:val="18"/>
                <w:lang w:val="en-US"/>
              </w:rPr>
            </w:pPr>
            <w:proofErr w:type="spellStart"/>
            <w:r w:rsidRPr="007731CF">
              <w:rPr>
                <w:sz w:val="18"/>
                <w:szCs w:val="18"/>
                <w:lang w:val="en-US"/>
              </w:rPr>
              <w:t>II.viii.b</w:t>
            </w:r>
            <w:proofErr w:type="spellEnd"/>
            <w:r w:rsidRPr="007731CF">
              <w:rPr>
                <w:sz w:val="18"/>
                <w:szCs w:val="18"/>
                <w:lang w:val="en-US"/>
              </w:rPr>
              <w:t xml:space="preserve"> Are the agents heterogeneous in their decision-making? If yes, which decision models or decision objects differ between the agents?</w:t>
            </w:r>
          </w:p>
        </w:tc>
        <w:tc>
          <w:tcPr>
            <w:tcW w:w="9280" w:type="dxa"/>
          </w:tcPr>
          <w:p w14:paraId="2F7103F8" w14:textId="4C217BBA" w:rsidR="00F50922" w:rsidRDefault="00997A32" w:rsidP="00756546">
            <w:pPr>
              <w:rPr>
                <w:sz w:val="18"/>
                <w:szCs w:val="18"/>
                <w:lang w:val="en-US"/>
              </w:rPr>
            </w:pPr>
            <w:r>
              <w:rPr>
                <w:sz w:val="18"/>
                <w:szCs w:val="18"/>
                <w:lang w:val="en-US"/>
              </w:rPr>
              <w:t xml:space="preserve">Regarding integration interactions, </w:t>
            </w:r>
            <w:r w:rsidR="00CA715A">
              <w:rPr>
                <w:sz w:val="18"/>
                <w:szCs w:val="18"/>
                <w:lang w:val="en-US"/>
              </w:rPr>
              <w:t>the decision-making and update of variables are heterogenous according to group identity (majority/minority). Within each group, decision-making and update of variables is homogenous (see decision tree</w:t>
            </w:r>
            <w:r w:rsidR="001960A4">
              <w:rPr>
                <w:sz w:val="18"/>
                <w:szCs w:val="18"/>
                <w:lang w:val="en-US"/>
              </w:rPr>
              <w:t>, fig 1</w:t>
            </w:r>
            <w:r w:rsidR="00CA715A">
              <w:rPr>
                <w:sz w:val="18"/>
                <w:szCs w:val="18"/>
                <w:lang w:val="en-US"/>
              </w:rPr>
              <w:t>).</w:t>
            </w:r>
          </w:p>
          <w:p w14:paraId="7BD55A24" w14:textId="2582B792" w:rsidR="002E2767" w:rsidRPr="007731CF" w:rsidRDefault="002E2767" w:rsidP="00756546">
            <w:pPr>
              <w:rPr>
                <w:sz w:val="18"/>
                <w:szCs w:val="18"/>
                <w:lang w:val="en-US"/>
              </w:rPr>
            </w:pPr>
            <w:r>
              <w:rPr>
                <w:sz w:val="18"/>
                <w:szCs w:val="18"/>
                <w:lang w:val="en-US"/>
              </w:rPr>
              <w:t xml:space="preserve">Regarding </w:t>
            </w:r>
            <w:r w:rsidR="00171CB2">
              <w:rPr>
                <w:sz w:val="18"/>
                <w:szCs w:val="18"/>
                <w:lang w:val="en-US"/>
              </w:rPr>
              <w:t xml:space="preserve">CRED </w:t>
            </w:r>
            <w:r>
              <w:rPr>
                <w:sz w:val="18"/>
                <w:szCs w:val="18"/>
                <w:lang w:val="en-US"/>
              </w:rPr>
              <w:t xml:space="preserve">interactions, </w:t>
            </w:r>
            <w:r w:rsidR="00577AE2">
              <w:rPr>
                <w:sz w:val="18"/>
                <w:szCs w:val="18"/>
                <w:lang w:val="en-US"/>
              </w:rPr>
              <w:t xml:space="preserve">agents are heterogenous in their decision </w:t>
            </w:r>
            <w:r w:rsidR="00171BA9">
              <w:rPr>
                <w:sz w:val="18"/>
                <w:szCs w:val="18"/>
                <w:lang w:val="en-US"/>
              </w:rPr>
              <w:t>depending o</w:t>
            </w:r>
            <w:r w:rsidR="00504A37">
              <w:rPr>
                <w:sz w:val="18"/>
                <w:szCs w:val="18"/>
                <w:lang w:val="en-US"/>
              </w:rPr>
              <w:t>n</w:t>
            </w:r>
            <w:r w:rsidR="00171BA9">
              <w:rPr>
                <w:sz w:val="18"/>
                <w:szCs w:val="18"/>
                <w:lang w:val="en-US"/>
              </w:rPr>
              <w:t xml:space="preserve"> </w:t>
            </w:r>
            <w:r w:rsidR="007B0714">
              <w:rPr>
                <w:sz w:val="18"/>
                <w:szCs w:val="18"/>
                <w:lang w:val="en-US"/>
              </w:rPr>
              <w:t xml:space="preserve">the </w:t>
            </w:r>
            <w:r w:rsidR="00504A37">
              <w:rPr>
                <w:sz w:val="18"/>
                <w:szCs w:val="18"/>
                <w:lang w:val="en-US"/>
              </w:rPr>
              <w:t>sender</w:t>
            </w:r>
            <w:r w:rsidR="00171BA9">
              <w:rPr>
                <w:sz w:val="18"/>
                <w:szCs w:val="18"/>
                <w:lang w:val="en-US"/>
              </w:rPr>
              <w:t xml:space="preserve"> </w:t>
            </w:r>
            <w:r w:rsidR="007B0714">
              <w:rPr>
                <w:sz w:val="18"/>
                <w:szCs w:val="18"/>
                <w:lang w:val="en-US"/>
              </w:rPr>
              <w:t xml:space="preserve">and their </w:t>
            </w:r>
            <w:r w:rsidR="00171BA9">
              <w:rPr>
                <w:sz w:val="18"/>
                <w:szCs w:val="18"/>
                <w:lang w:val="en-US"/>
              </w:rPr>
              <w:t>worldview values</w:t>
            </w:r>
            <w:r w:rsidR="007B0714">
              <w:rPr>
                <w:sz w:val="18"/>
                <w:szCs w:val="18"/>
                <w:lang w:val="en-US"/>
              </w:rPr>
              <w:t>, and on</w:t>
            </w:r>
            <w:r w:rsidR="00504A37">
              <w:rPr>
                <w:sz w:val="18"/>
                <w:szCs w:val="18"/>
                <w:lang w:val="en-US"/>
              </w:rPr>
              <w:t xml:space="preserve"> their affiliation and sender affiliation</w:t>
            </w:r>
            <w:r w:rsidR="00DB075A">
              <w:rPr>
                <w:sz w:val="18"/>
                <w:szCs w:val="18"/>
                <w:lang w:val="en-US"/>
              </w:rPr>
              <w:t xml:space="preserve"> (see decision trees</w:t>
            </w:r>
            <w:r w:rsidR="000831CC">
              <w:rPr>
                <w:sz w:val="18"/>
                <w:szCs w:val="18"/>
                <w:lang w:val="en-US"/>
              </w:rPr>
              <w:t>, figs 7-8</w:t>
            </w:r>
            <w:r w:rsidR="00DB075A">
              <w:rPr>
                <w:sz w:val="18"/>
                <w:szCs w:val="18"/>
                <w:lang w:val="en-US"/>
              </w:rPr>
              <w:t>)</w:t>
            </w:r>
            <w:r w:rsidR="007B0714">
              <w:rPr>
                <w:sz w:val="18"/>
                <w:szCs w:val="18"/>
                <w:lang w:val="en-US"/>
              </w:rPr>
              <w:t>.</w:t>
            </w:r>
            <w:r w:rsidR="00171BA9">
              <w:rPr>
                <w:sz w:val="18"/>
                <w:szCs w:val="18"/>
                <w:lang w:val="en-US"/>
              </w:rPr>
              <w:t xml:space="preserve"> </w:t>
            </w:r>
          </w:p>
        </w:tc>
      </w:tr>
      <w:tr w:rsidR="00F50922" w:rsidRPr="007731CF" w14:paraId="2257E107" w14:textId="77777777" w:rsidTr="00AD4B4A">
        <w:trPr>
          <w:gridBefore w:val="1"/>
          <w:wBefore w:w="6" w:type="dxa"/>
          <w:trHeight w:val="1494"/>
        </w:trPr>
        <w:tc>
          <w:tcPr>
            <w:tcW w:w="1134" w:type="dxa"/>
            <w:gridSpan w:val="2"/>
            <w:vMerge/>
          </w:tcPr>
          <w:p w14:paraId="0CA65A57" w14:textId="77777777" w:rsidR="00F50922" w:rsidRPr="007731CF" w:rsidRDefault="00F50922" w:rsidP="00756546">
            <w:pPr>
              <w:jc w:val="both"/>
              <w:rPr>
                <w:sz w:val="18"/>
                <w:szCs w:val="18"/>
                <w:lang w:val="en-US"/>
              </w:rPr>
            </w:pPr>
          </w:p>
        </w:tc>
        <w:tc>
          <w:tcPr>
            <w:tcW w:w="1155" w:type="dxa"/>
            <w:gridSpan w:val="2"/>
            <w:vAlign w:val="center"/>
          </w:tcPr>
          <w:p w14:paraId="64E4863B" w14:textId="77777777" w:rsidR="00F50922" w:rsidRPr="007731CF" w:rsidRDefault="00F50922" w:rsidP="00756546">
            <w:pPr>
              <w:jc w:val="both"/>
              <w:rPr>
                <w:sz w:val="18"/>
                <w:szCs w:val="18"/>
                <w:lang w:val="en-US"/>
              </w:rPr>
            </w:pPr>
            <w:proofErr w:type="spellStart"/>
            <w:r w:rsidRPr="007731CF">
              <w:rPr>
                <w:sz w:val="18"/>
                <w:szCs w:val="18"/>
                <w:lang w:val="en-US"/>
              </w:rPr>
              <w:t>II.ix</w:t>
            </w:r>
            <w:proofErr w:type="spellEnd"/>
            <w:r w:rsidRPr="007731CF">
              <w:rPr>
                <w:sz w:val="18"/>
                <w:szCs w:val="18"/>
                <w:lang w:val="en-US"/>
              </w:rPr>
              <w:t xml:space="preserve"> Stochasticity</w:t>
            </w:r>
          </w:p>
          <w:p w14:paraId="2DFE8257" w14:textId="77777777" w:rsidR="00F50922" w:rsidRPr="007731CF" w:rsidRDefault="00F50922" w:rsidP="00756546">
            <w:pPr>
              <w:jc w:val="both"/>
              <w:rPr>
                <w:sz w:val="18"/>
                <w:szCs w:val="18"/>
                <w:lang w:val="en-US"/>
              </w:rPr>
            </w:pPr>
          </w:p>
        </w:tc>
        <w:tc>
          <w:tcPr>
            <w:tcW w:w="2982" w:type="dxa"/>
            <w:gridSpan w:val="2"/>
            <w:vAlign w:val="center"/>
          </w:tcPr>
          <w:p w14:paraId="17DB1594" w14:textId="77777777" w:rsidR="00F50922" w:rsidRPr="007731CF" w:rsidRDefault="00F50922" w:rsidP="00756546">
            <w:pPr>
              <w:rPr>
                <w:sz w:val="18"/>
                <w:szCs w:val="18"/>
                <w:lang w:val="en-US"/>
              </w:rPr>
            </w:pPr>
            <w:proofErr w:type="spellStart"/>
            <w:r w:rsidRPr="007731CF">
              <w:rPr>
                <w:sz w:val="18"/>
                <w:szCs w:val="18"/>
                <w:lang w:val="en-US"/>
              </w:rPr>
              <w:t>II.ix.a</w:t>
            </w:r>
            <w:proofErr w:type="spellEnd"/>
            <w:r w:rsidRPr="007731CF">
              <w:rPr>
                <w:sz w:val="18"/>
                <w:szCs w:val="18"/>
                <w:lang w:val="en-US"/>
              </w:rPr>
              <w:t xml:space="preserve"> What processes (including </w:t>
            </w:r>
            <w:proofErr w:type="spellStart"/>
            <w:r w:rsidRPr="007731CF">
              <w:rPr>
                <w:sz w:val="18"/>
                <w:szCs w:val="18"/>
                <w:lang w:val="en-US"/>
              </w:rPr>
              <w:t>initialisation</w:t>
            </w:r>
            <w:proofErr w:type="spellEnd"/>
            <w:r w:rsidRPr="007731CF">
              <w:rPr>
                <w:sz w:val="18"/>
                <w:szCs w:val="18"/>
                <w:lang w:val="en-US"/>
              </w:rPr>
              <w:t>) are modelled by assuming they are random or partly random?</w:t>
            </w:r>
          </w:p>
        </w:tc>
        <w:tc>
          <w:tcPr>
            <w:tcW w:w="9280" w:type="dxa"/>
          </w:tcPr>
          <w:p w14:paraId="1064D878" w14:textId="77777777" w:rsidR="00AE3845" w:rsidRDefault="005C0FE0" w:rsidP="00756546">
            <w:pPr>
              <w:rPr>
                <w:sz w:val="18"/>
                <w:szCs w:val="18"/>
                <w:lang w:val="en-US"/>
              </w:rPr>
            </w:pPr>
            <w:r>
              <w:rPr>
                <w:sz w:val="18"/>
                <w:szCs w:val="18"/>
                <w:lang w:val="en-US"/>
              </w:rPr>
              <w:t xml:space="preserve">The consistency element of the cred display is assumed to </w:t>
            </w:r>
            <w:r w:rsidR="00094276">
              <w:rPr>
                <w:sz w:val="18"/>
                <w:szCs w:val="18"/>
                <w:lang w:val="en-US"/>
              </w:rPr>
              <w:t xml:space="preserve">have a degree of uncertainty (error). </w:t>
            </w:r>
          </w:p>
          <w:p w14:paraId="7F449EA7" w14:textId="77777777" w:rsidR="00AE3845" w:rsidRDefault="00094276" w:rsidP="00756546">
            <w:pPr>
              <w:rPr>
                <w:sz w:val="18"/>
                <w:szCs w:val="18"/>
                <w:lang w:val="en-US"/>
              </w:rPr>
            </w:pPr>
            <w:r>
              <w:rPr>
                <w:sz w:val="18"/>
                <w:szCs w:val="18"/>
                <w:lang w:val="en-US"/>
              </w:rPr>
              <w:t xml:space="preserve">Affiliating to a club when holding a secular worldview also depends </w:t>
            </w:r>
            <w:r w:rsidR="0043598C">
              <w:rPr>
                <w:sz w:val="18"/>
                <w:szCs w:val="18"/>
                <w:lang w:val="en-US"/>
              </w:rPr>
              <w:t xml:space="preserve">on a stochastic process, with higher likelihood of joining the club when the secular worldview value is low. </w:t>
            </w:r>
          </w:p>
          <w:p w14:paraId="2EDB2D58" w14:textId="7EA5820B" w:rsidR="00094276" w:rsidRDefault="00057E5A" w:rsidP="00756546">
            <w:pPr>
              <w:rPr>
                <w:sz w:val="18"/>
                <w:szCs w:val="18"/>
                <w:lang w:val="en-US"/>
              </w:rPr>
            </w:pPr>
            <w:r>
              <w:rPr>
                <w:sz w:val="18"/>
                <w:szCs w:val="18"/>
                <w:lang w:val="en-US"/>
              </w:rPr>
              <w:t>Regarding integration interactions, a certain degree of uncertainty is placed when agents compare average indexes values to random numbers (see decision tree</w:t>
            </w:r>
            <w:r w:rsidR="00B7545C">
              <w:rPr>
                <w:sz w:val="18"/>
                <w:szCs w:val="18"/>
                <w:lang w:val="en-US"/>
              </w:rPr>
              <w:t>, fig 1</w:t>
            </w:r>
            <w:r>
              <w:rPr>
                <w:sz w:val="18"/>
                <w:szCs w:val="18"/>
                <w:lang w:val="en-US"/>
              </w:rPr>
              <w:t xml:space="preserve">). </w:t>
            </w:r>
          </w:p>
          <w:p w14:paraId="11F9F3B4" w14:textId="1A276628" w:rsidR="007D4FB9" w:rsidRDefault="007D4FB9" w:rsidP="00756546">
            <w:pPr>
              <w:rPr>
                <w:sz w:val="18"/>
                <w:szCs w:val="18"/>
                <w:lang w:val="en-US"/>
              </w:rPr>
            </w:pPr>
            <w:r>
              <w:rPr>
                <w:sz w:val="18"/>
                <w:szCs w:val="18"/>
                <w:lang w:val="en-US"/>
              </w:rPr>
              <w:t>At initialization, the following variables are drawn from normal</w:t>
            </w:r>
            <w:r w:rsidR="00341EFD">
              <w:rPr>
                <w:sz w:val="18"/>
                <w:szCs w:val="18"/>
                <w:lang w:val="en-US"/>
              </w:rPr>
              <w:t xml:space="preserve"> (mean</w:t>
            </w:r>
            <w:r w:rsidR="00F964AC">
              <w:rPr>
                <w:sz w:val="18"/>
                <w:szCs w:val="18"/>
                <w:lang w:val="en-US"/>
              </w:rPr>
              <w:t xml:space="preserve"> and </w:t>
            </w:r>
            <w:r w:rsidR="00341EFD">
              <w:rPr>
                <w:sz w:val="18"/>
                <w:szCs w:val="18"/>
                <w:lang w:val="en-US"/>
              </w:rPr>
              <w:t>s</w:t>
            </w:r>
            <w:r w:rsidR="00F964AC">
              <w:rPr>
                <w:sz w:val="18"/>
                <w:szCs w:val="18"/>
                <w:lang w:val="en-US"/>
              </w:rPr>
              <w:t xml:space="preserve">tandard </w:t>
            </w:r>
            <w:r w:rsidR="00341EFD">
              <w:rPr>
                <w:sz w:val="18"/>
                <w:szCs w:val="18"/>
                <w:lang w:val="en-US"/>
              </w:rPr>
              <w:t>d</w:t>
            </w:r>
            <w:r w:rsidR="00F964AC">
              <w:rPr>
                <w:sz w:val="18"/>
                <w:szCs w:val="18"/>
                <w:lang w:val="en-US"/>
              </w:rPr>
              <w:t>eviation</w:t>
            </w:r>
            <w:r w:rsidR="00341EFD">
              <w:rPr>
                <w:sz w:val="18"/>
                <w:szCs w:val="18"/>
                <w:lang w:val="en-US"/>
              </w:rPr>
              <w:t xml:space="preserve"> set by modeler)</w:t>
            </w:r>
            <w:r w:rsidR="00AF0C75">
              <w:rPr>
                <w:sz w:val="18"/>
                <w:szCs w:val="18"/>
                <w:lang w:val="en-US"/>
              </w:rPr>
              <w:t xml:space="preserve">, </w:t>
            </w:r>
            <w:r w:rsidR="00341EFD">
              <w:rPr>
                <w:sz w:val="18"/>
                <w:szCs w:val="18"/>
                <w:lang w:val="en-US"/>
              </w:rPr>
              <w:t xml:space="preserve">or </w:t>
            </w:r>
            <w:r w:rsidR="00AF0C75">
              <w:rPr>
                <w:sz w:val="18"/>
                <w:szCs w:val="18"/>
                <w:lang w:val="en-US"/>
              </w:rPr>
              <w:t>uniform</w:t>
            </w:r>
            <w:r w:rsidR="00341EFD">
              <w:rPr>
                <w:sz w:val="18"/>
                <w:szCs w:val="18"/>
                <w:lang w:val="en-US"/>
              </w:rPr>
              <w:t xml:space="preserve"> (range set by modeler)</w:t>
            </w:r>
            <w:r w:rsidR="00F964AC">
              <w:rPr>
                <w:sz w:val="18"/>
                <w:szCs w:val="18"/>
                <w:lang w:val="en-US"/>
              </w:rPr>
              <w:t xml:space="preserve"> distributions</w:t>
            </w:r>
            <w:r>
              <w:rPr>
                <w:sz w:val="18"/>
                <w:szCs w:val="18"/>
                <w:lang w:val="en-US"/>
              </w:rPr>
              <w:t>:</w:t>
            </w:r>
          </w:p>
          <w:p w14:paraId="49BEC590" w14:textId="4F9E3908" w:rsidR="00B45A66" w:rsidRPr="005606FB" w:rsidRDefault="00B45A66" w:rsidP="008A1498">
            <w:pPr>
              <w:rPr>
                <w:sz w:val="18"/>
                <w:szCs w:val="18"/>
                <w:lang w:val="en-US"/>
              </w:rPr>
            </w:pPr>
            <w:r w:rsidRPr="00A34189">
              <w:rPr>
                <w:b/>
                <w:sz w:val="18"/>
                <w:szCs w:val="18"/>
                <w:lang w:val="en-US"/>
              </w:rPr>
              <w:t>Human agents</w:t>
            </w:r>
            <w:r>
              <w:rPr>
                <w:sz w:val="18"/>
                <w:szCs w:val="18"/>
                <w:lang w:val="en-US"/>
              </w:rPr>
              <w:t xml:space="preserve">: </w:t>
            </w:r>
            <w:r w:rsidRPr="007731CF">
              <w:rPr>
                <w:sz w:val="18"/>
                <w:szCs w:val="18"/>
                <w:lang w:val="en-US"/>
              </w:rPr>
              <w:t>Age</w:t>
            </w:r>
            <w:r w:rsidR="006456A1">
              <w:rPr>
                <w:sz w:val="18"/>
                <w:szCs w:val="18"/>
                <w:lang w:val="en-US"/>
              </w:rPr>
              <w:t xml:space="preserve">, </w:t>
            </w:r>
            <w:r w:rsidRPr="007731CF">
              <w:rPr>
                <w:sz w:val="18"/>
                <w:szCs w:val="18"/>
                <w:lang w:val="en-US"/>
              </w:rPr>
              <w:t>Agreeableness</w:t>
            </w:r>
            <w:r w:rsidR="006456A1">
              <w:rPr>
                <w:sz w:val="18"/>
                <w:szCs w:val="18"/>
                <w:lang w:val="en-US"/>
              </w:rPr>
              <w:t xml:space="preserve">, </w:t>
            </w:r>
            <w:r w:rsidRPr="007731CF">
              <w:rPr>
                <w:sz w:val="18"/>
                <w:szCs w:val="18"/>
                <w:lang w:val="en-US"/>
              </w:rPr>
              <w:t>Conscientiousness</w:t>
            </w:r>
            <w:r w:rsidR="006456A1">
              <w:rPr>
                <w:sz w:val="18"/>
                <w:szCs w:val="18"/>
                <w:lang w:val="en-US"/>
              </w:rPr>
              <w:t xml:space="preserve">, </w:t>
            </w:r>
            <w:r w:rsidRPr="007731CF">
              <w:rPr>
                <w:sz w:val="18"/>
                <w:szCs w:val="18"/>
                <w:lang w:val="en-US"/>
              </w:rPr>
              <w:t>Education, total</w:t>
            </w:r>
            <w:r w:rsidR="006456A1">
              <w:rPr>
                <w:sz w:val="18"/>
                <w:szCs w:val="18"/>
                <w:lang w:val="en-US"/>
              </w:rPr>
              <w:t xml:space="preserve">, </w:t>
            </w:r>
            <w:r w:rsidRPr="007731CF">
              <w:rPr>
                <w:sz w:val="18"/>
                <w:szCs w:val="18"/>
                <w:lang w:val="en-US"/>
              </w:rPr>
              <w:t>Emotionality</w:t>
            </w:r>
            <w:r w:rsidR="00A70FE9">
              <w:rPr>
                <w:sz w:val="18"/>
                <w:szCs w:val="18"/>
                <w:lang w:val="en-US"/>
              </w:rPr>
              <w:t xml:space="preserve">, </w:t>
            </w:r>
            <w:r w:rsidRPr="007731CF">
              <w:rPr>
                <w:sz w:val="18"/>
                <w:szCs w:val="18"/>
                <w:lang w:val="en-US"/>
              </w:rPr>
              <w:t>Extraversion</w:t>
            </w:r>
            <w:r w:rsidR="00A70FE9">
              <w:rPr>
                <w:sz w:val="18"/>
                <w:szCs w:val="18"/>
                <w:lang w:val="en-US"/>
              </w:rPr>
              <w:t xml:space="preserve">, </w:t>
            </w:r>
            <w:r w:rsidRPr="007731CF">
              <w:rPr>
                <w:sz w:val="18"/>
                <w:szCs w:val="18"/>
                <w:lang w:val="en-US"/>
              </w:rPr>
              <w:t>Frustration</w:t>
            </w:r>
            <w:r w:rsidR="00A70FE9">
              <w:rPr>
                <w:sz w:val="18"/>
                <w:szCs w:val="18"/>
                <w:lang w:val="en-US"/>
              </w:rPr>
              <w:t xml:space="preserve">, </w:t>
            </w:r>
            <w:r w:rsidRPr="007731CF">
              <w:rPr>
                <w:sz w:val="18"/>
                <w:szCs w:val="18"/>
                <w:lang w:val="en-US"/>
              </w:rPr>
              <w:t>Gender</w:t>
            </w:r>
            <w:r w:rsidR="00A70FE9">
              <w:rPr>
                <w:sz w:val="18"/>
                <w:szCs w:val="18"/>
                <w:lang w:val="en-US"/>
              </w:rPr>
              <w:t xml:space="preserve">, </w:t>
            </w:r>
            <w:r w:rsidRPr="007731CF">
              <w:rPr>
                <w:sz w:val="18"/>
                <w:szCs w:val="18"/>
                <w:lang w:val="en-US"/>
              </w:rPr>
              <w:t>Group</w:t>
            </w:r>
            <w:r w:rsidR="00A70FE9">
              <w:rPr>
                <w:sz w:val="18"/>
                <w:szCs w:val="18"/>
                <w:lang w:val="en-US"/>
              </w:rPr>
              <w:t xml:space="preserve">, </w:t>
            </w:r>
            <w:r w:rsidRPr="007731CF">
              <w:rPr>
                <w:sz w:val="18"/>
                <w:szCs w:val="18"/>
                <w:lang w:val="en-US"/>
              </w:rPr>
              <w:t>Honesty</w:t>
            </w:r>
            <w:r w:rsidR="00A70FE9">
              <w:rPr>
                <w:sz w:val="18"/>
                <w:szCs w:val="18"/>
                <w:lang w:val="en-US"/>
              </w:rPr>
              <w:t xml:space="preserve">, </w:t>
            </w:r>
            <w:r w:rsidR="008A1498">
              <w:rPr>
                <w:sz w:val="18"/>
                <w:szCs w:val="18"/>
                <w:lang w:val="en-US"/>
              </w:rPr>
              <w:t>i</w:t>
            </w:r>
            <w:r w:rsidRPr="007731CF">
              <w:rPr>
                <w:sz w:val="18"/>
                <w:szCs w:val="18"/>
                <w:lang w:val="en-US"/>
              </w:rPr>
              <w:t>n group support</w:t>
            </w:r>
            <w:r w:rsidR="0089014A">
              <w:rPr>
                <w:sz w:val="18"/>
                <w:szCs w:val="18"/>
                <w:lang w:val="en-US"/>
              </w:rPr>
              <w:t xml:space="preserve">, </w:t>
            </w:r>
            <w:r w:rsidRPr="007731CF">
              <w:rPr>
                <w:sz w:val="18"/>
                <w:szCs w:val="18"/>
                <w:lang w:val="en-US"/>
              </w:rPr>
              <w:t>Level of Authority</w:t>
            </w:r>
            <w:r w:rsidR="0089014A">
              <w:rPr>
                <w:sz w:val="18"/>
                <w:szCs w:val="18"/>
                <w:lang w:val="en-US"/>
              </w:rPr>
              <w:t xml:space="preserve"> (when employed), </w:t>
            </w:r>
            <w:r w:rsidRPr="007731CF">
              <w:rPr>
                <w:sz w:val="18"/>
                <w:szCs w:val="18"/>
                <w:lang w:val="en-US"/>
              </w:rPr>
              <w:t>Life Expectancy</w:t>
            </w:r>
            <w:r w:rsidR="00871584">
              <w:rPr>
                <w:sz w:val="18"/>
                <w:szCs w:val="18"/>
                <w:lang w:val="en-US"/>
              </w:rPr>
              <w:t xml:space="preserve">, </w:t>
            </w:r>
            <w:r>
              <w:rPr>
                <w:sz w:val="18"/>
                <w:szCs w:val="18"/>
                <w:lang w:val="en-US"/>
              </w:rPr>
              <w:t>Living location</w:t>
            </w:r>
            <w:r w:rsidR="00871584">
              <w:rPr>
                <w:sz w:val="18"/>
                <w:szCs w:val="18"/>
                <w:lang w:val="en-US"/>
              </w:rPr>
              <w:t xml:space="preserve">, </w:t>
            </w:r>
            <w:r w:rsidRPr="007731CF">
              <w:rPr>
                <w:sz w:val="18"/>
                <w:szCs w:val="18"/>
                <w:lang w:val="en-US"/>
              </w:rPr>
              <w:t>Openness</w:t>
            </w:r>
            <w:r w:rsidR="00871584">
              <w:rPr>
                <w:sz w:val="18"/>
                <w:szCs w:val="18"/>
                <w:lang w:val="en-US"/>
              </w:rPr>
              <w:t xml:space="preserve">, </w:t>
            </w:r>
            <w:r w:rsidRPr="007731CF">
              <w:rPr>
                <w:sz w:val="18"/>
                <w:szCs w:val="18"/>
                <w:lang w:val="en-US"/>
              </w:rPr>
              <w:t>Out group suspicion</w:t>
            </w:r>
            <w:r w:rsidR="00871584">
              <w:rPr>
                <w:sz w:val="18"/>
                <w:szCs w:val="18"/>
                <w:lang w:val="en-US"/>
              </w:rPr>
              <w:t xml:space="preserve">, </w:t>
            </w:r>
            <w:r>
              <w:rPr>
                <w:sz w:val="18"/>
                <w:szCs w:val="18"/>
                <w:lang w:val="en-US"/>
              </w:rPr>
              <w:t>Shared norms</w:t>
            </w:r>
            <w:r w:rsidR="00871584">
              <w:rPr>
                <w:sz w:val="18"/>
                <w:szCs w:val="18"/>
                <w:lang w:val="en-US"/>
              </w:rPr>
              <w:t xml:space="preserve">, </w:t>
            </w:r>
            <w:r>
              <w:rPr>
                <w:sz w:val="18"/>
                <w:szCs w:val="18"/>
                <w:lang w:val="en-US"/>
              </w:rPr>
              <w:t>Total number of children</w:t>
            </w:r>
            <w:r w:rsidR="00D5050A">
              <w:rPr>
                <w:sz w:val="18"/>
                <w:szCs w:val="18"/>
                <w:lang w:val="en-US"/>
              </w:rPr>
              <w:t xml:space="preserve"> (when getting married)</w:t>
            </w:r>
            <w:r w:rsidR="008A1498">
              <w:rPr>
                <w:sz w:val="18"/>
                <w:szCs w:val="18"/>
                <w:lang w:val="en-US"/>
              </w:rPr>
              <w:t xml:space="preserve">. </w:t>
            </w:r>
          </w:p>
          <w:p w14:paraId="101642E0" w14:textId="72D1613D" w:rsidR="00B45A66" w:rsidRDefault="00B45A66" w:rsidP="008A1498">
            <w:pPr>
              <w:ind w:left="162" w:hanging="162"/>
              <w:rPr>
                <w:sz w:val="18"/>
                <w:szCs w:val="18"/>
                <w:lang w:val="en-US"/>
              </w:rPr>
            </w:pPr>
            <w:r w:rsidRPr="00A34189">
              <w:rPr>
                <w:b/>
                <w:sz w:val="18"/>
                <w:szCs w:val="18"/>
                <w:lang w:val="en-US"/>
              </w:rPr>
              <w:t>Religious Clubs</w:t>
            </w:r>
            <w:r w:rsidR="008A1498">
              <w:rPr>
                <w:sz w:val="18"/>
                <w:szCs w:val="18"/>
                <w:lang w:val="en-US"/>
              </w:rPr>
              <w:t xml:space="preserve">: </w:t>
            </w:r>
            <w:r>
              <w:rPr>
                <w:sz w:val="18"/>
                <w:szCs w:val="18"/>
                <w:lang w:val="en-US"/>
              </w:rPr>
              <w:t>Cost</w:t>
            </w:r>
            <w:r w:rsidR="008A1498">
              <w:rPr>
                <w:sz w:val="18"/>
                <w:szCs w:val="18"/>
                <w:lang w:val="en-US"/>
              </w:rPr>
              <w:t xml:space="preserve">, </w:t>
            </w:r>
            <w:r>
              <w:rPr>
                <w:sz w:val="18"/>
                <w:szCs w:val="18"/>
                <w:lang w:val="en-US"/>
              </w:rPr>
              <w:t>Initial size</w:t>
            </w:r>
            <w:r w:rsidR="008A1498">
              <w:rPr>
                <w:sz w:val="18"/>
                <w:szCs w:val="18"/>
                <w:lang w:val="en-US"/>
              </w:rPr>
              <w:t xml:space="preserve">, </w:t>
            </w:r>
            <w:r>
              <w:rPr>
                <w:sz w:val="18"/>
                <w:szCs w:val="18"/>
                <w:lang w:val="en-US"/>
              </w:rPr>
              <w:t>Location</w:t>
            </w:r>
          </w:p>
          <w:p w14:paraId="3F1EF989" w14:textId="1F1F3D40" w:rsidR="00F50922" w:rsidRPr="007731CF" w:rsidRDefault="00B45A66" w:rsidP="000528E7">
            <w:pPr>
              <w:rPr>
                <w:sz w:val="18"/>
                <w:szCs w:val="18"/>
                <w:lang w:val="en-US"/>
              </w:rPr>
            </w:pPr>
            <w:r w:rsidRPr="00A34189">
              <w:rPr>
                <w:b/>
                <w:sz w:val="18"/>
                <w:szCs w:val="18"/>
                <w:lang w:val="en-US"/>
              </w:rPr>
              <w:t>Employers</w:t>
            </w:r>
            <w:r>
              <w:rPr>
                <w:sz w:val="18"/>
                <w:szCs w:val="18"/>
                <w:lang w:val="en-US"/>
              </w:rPr>
              <w:t>:</w:t>
            </w:r>
            <w:r w:rsidR="008A1498">
              <w:rPr>
                <w:sz w:val="18"/>
                <w:szCs w:val="18"/>
                <w:lang w:val="en-US"/>
              </w:rPr>
              <w:t xml:space="preserve"> </w:t>
            </w:r>
            <w:r>
              <w:rPr>
                <w:sz w:val="18"/>
                <w:szCs w:val="18"/>
                <w:lang w:val="en-US"/>
              </w:rPr>
              <w:t>Location</w:t>
            </w:r>
            <w:r w:rsidR="008A1498">
              <w:rPr>
                <w:sz w:val="18"/>
                <w:szCs w:val="18"/>
                <w:lang w:val="en-US"/>
              </w:rPr>
              <w:t xml:space="preserve">, </w:t>
            </w:r>
            <w:r>
              <w:rPr>
                <w:sz w:val="18"/>
                <w:szCs w:val="18"/>
                <w:lang w:val="en-US"/>
              </w:rPr>
              <w:t>Minority Friendly</w:t>
            </w:r>
            <w:r w:rsidR="008A1498">
              <w:rPr>
                <w:sz w:val="18"/>
                <w:szCs w:val="18"/>
                <w:lang w:val="en-US"/>
              </w:rPr>
              <w:t xml:space="preserve">, </w:t>
            </w:r>
            <w:r>
              <w:rPr>
                <w:sz w:val="18"/>
                <w:szCs w:val="18"/>
                <w:lang w:val="en-US"/>
              </w:rPr>
              <w:t>Number of job positions</w:t>
            </w:r>
          </w:p>
        </w:tc>
      </w:tr>
      <w:tr w:rsidR="00F50922" w:rsidRPr="007731CF" w14:paraId="73D6876B" w14:textId="77777777" w:rsidTr="00AD4B4A">
        <w:trPr>
          <w:gridBefore w:val="1"/>
          <w:wBefore w:w="6" w:type="dxa"/>
        </w:trPr>
        <w:tc>
          <w:tcPr>
            <w:tcW w:w="1134" w:type="dxa"/>
            <w:gridSpan w:val="2"/>
            <w:vMerge/>
          </w:tcPr>
          <w:p w14:paraId="20607E5F" w14:textId="77777777" w:rsidR="00F50922" w:rsidRPr="007731CF" w:rsidRDefault="00F50922" w:rsidP="00756546">
            <w:pPr>
              <w:jc w:val="both"/>
              <w:rPr>
                <w:sz w:val="18"/>
                <w:szCs w:val="18"/>
                <w:lang w:val="en-US"/>
              </w:rPr>
            </w:pPr>
          </w:p>
        </w:tc>
        <w:tc>
          <w:tcPr>
            <w:tcW w:w="1155" w:type="dxa"/>
            <w:gridSpan w:val="2"/>
            <w:vMerge w:val="restart"/>
            <w:vAlign w:val="center"/>
          </w:tcPr>
          <w:p w14:paraId="30DCB829" w14:textId="77777777" w:rsidR="00F50922" w:rsidRPr="007731CF" w:rsidRDefault="00F50922" w:rsidP="00756546">
            <w:pPr>
              <w:jc w:val="both"/>
              <w:rPr>
                <w:sz w:val="18"/>
                <w:szCs w:val="18"/>
                <w:lang w:val="en-US"/>
              </w:rPr>
            </w:pPr>
            <w:proofErr w:type="spellStart"/>
            <w:r w:rsidRPr="007731CF">
              <w:rPr>
                <w:sz w:val="18"/>
                <w:szCs w:val="18"/>
                <w:lang w:val="en-US"/>
              </w:rPr>
              <w:t>II.x</w:t>
            </w:r>
            <w:proofErr w:type="spellEnd"/>
            <w:r w:rsidRPr="007731CF">
              <w:rPr>
                <w:sz w:val="18"/>
                <w:szCs w:val="18"/>
                <w:lang w:val="en-US"/>
              </w:rPr>
              <w:t xml:space="preserve"> Observation</w:t>
            </w:r>
          </w:p>
        </w:tc>
        <w:tc>
          <w:tcPr>
            <w:tcW w:w="2982" w:type="dxa"/>
            <w:gridSpan w:val="2"/>
            <w:tcBorders>
              <w:bottom w:val="single" w:sz="4" w:space="0" w:color="auto"/>
            </w:tcBorders>
            <w:vAlign w:val="center"/>
          </w:tcPr>
          <w:p w14:paraId="1E91D8D5" w14:textId="77777777" w:rsidR="00F50922" w:rsidRPr="007731CF" w:rsidRDefault="00F50922" w:rsidP="00756546">
            <w:pPr>
              <w:rPr>
                <w:sz w:val="18"/>
                <w:szCs w:val="18"/>
                <w:lang w:val="en-US"/>
              </w:rPr>
            </w:pPr>
            <w:proofErr w:type="spellStart"/>
            <w:r w:rsidRPr="007731CF">
              <w:rPr>
                <w:sz w:val="18"/>
                <w:szCs w:val="18"/>
                <w:lang w:val="en-US"/>
              </w:rPr>
              <w:t>II.x.a</w:t>
            </w:r>
            <w:proofErr w:type="spellEnd"/>
            <w:r w:rsidRPr="007731CF">
              <w:rPr>
                <w:sz w:val="18"/>
                <w:szCs w:val="18"/>
                <w:lang w:val="en-US"/>
              </w:rPr>
              <w:t xml:space="preserve"> What data are collected from the ABM for testing, understanding and </w:t>
            </w:r>
            <w:proofErr w:type="spellStart"/>
            <w:r w:rsidRPr="007731CF">
              <w:rPr>
                <w:sz w:val="18"/>
                <w:szCs w:val="18"/>
                <w:lang w:val="en-US"/>
              </w:rPr>
              <w:t>analysing</w:t>
            </w:r>
            <w:proofErr w:type="spellEnd"/>
            <w:r w:rsidRPr="007731CF">
              <w:rPr>
                <w:sz w:val="18"/>
                <w:szCs w:val="18"/>
                <w:lang w:val="en-US"/>
              </w:rPr>
              <w:t xml:space="preserve"> it, and how and when are they collected?</w:t>
            </w:r>
          </w:p>
        </w:tc>
        <w:tc>
          <w:tcPr>
            <w:tcW w:w="9280" w:type="dxa"/>
          </w:tcPr>
          <w:p w14:paraId="02D02258" w14:textId="09077F82" w:rsidR="004B198E" w:rsidRDefault="001A15A5" w:rsidP="00D95877">
            <w:pPr>
              <w:rPr>
                <w:sz w:val="18"/>
                <w:szCs w:val="18"/>
                <w:lang w:val="en-US"/>
              </w:rPr>
            </w:pPr>
            <w:r>
              <w:rPr>
                <w:sz w:val="18"/>
                <w:szCs w:val="18"/>
                <w:lang w:val="en-US"/>
              </w:rPr>
              <w:t>Data is collected annually at the society</w:t>
            </w:r>
            <w:r w:rsidR="0088158C">
              <w:rPr>
                <w:sz w:val="18"/>
                <w:szCs w:val="18"/>
                <w:lang w:val="en-US"/>
              </w:rPr>
              <w:t xml:space="preserve"> and </w:t>
            </w:r>
            <w:r>
              <w:rPr>
                <w:sz w:val="18"/>
                <w:szCs w:val="18"/>
                <w:lang w:val="en-US"/>
              </w:rPr>
              <w:t>individua</w:t>
            </w:r>
            <w:r w:rsidR="009A1F70">
              <w:rPr>
                <w:sz w:val="18"/>
                <w:szCs w:val="18"/>
                <w:lang w:val="en-US"/>
              </w:rPr>
              <w:t>l level.</w:t>
            </w:r>
          </w:p>
          <w:p w14:paraId="23BE62AE" w14:textId="77777777" w:rsidR="00BA0B1A" w:rsidRDefault="00D20EEA" w:rsidP="00D95877">
            <w:pPr>
              <w:rPr>
                <w:sz w:val="18"/>
                <w:szCs w:val="18"/>
                <w:lang w:val="en-US"/>
              </w:rPr>
            </w:pPr>
            <w:r>
              <w:rPr>
                <w:sz w:val="18"/>
                <w:szCs w:val="18"/>
                <w:lang w:val="en-US"/>
              </w:rPr>
              <w:t>Besides the initial parameters, at the society level we collect the following measurements</w:t>
            </w:r>
            <w:r w:rsidRPr="00D20EEA">
              <w:rPr>
                <w:sz w:val="18"/>
                <w:szCs w:val="18"/>
                <w:lang w:val="en-US"/>
              </w:rPr>
              <w:t xml:space="preserve">: </w:t>
            </w:r>
          </w:p>
          <w:p w14:paraId="124E0C97"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T</w:t>
            </w:r>
            <w:r w:rsidR="00D20EEA" w:rsidRPr="00D11CD8">
              <w:rPr>
                <w:sz w:val="18"/>
                <w:szCs w:val="18"/>
                <w:lang w:val="en-US"/>
              </w:rPr>
              <w:t>otal</w:t>
            </w:r>
            <w:r w:rsidR="00844F24" w:rsidRPr="00D11CD8">
              <w:rPr>
                <w:sz w:val="18"/>
                <w:szCs w:val="18"/>
                <w:lang w:val="en-US"/>
              </w:rPr>
              <w:t xml:space="preserve"> </w:t>
            </w:r>
            <w:r w:rsidR="00847041" w:rsidRPr="00D11CD8">
              <w:rPr>
                <w:sz w:val="18"/>
                <w:szCs w:val="18"/>
                <w:lang w:val="en-US"/>
              </w:rPr>
              <w:t>p</w:t>
            </w:r>
            <w:r w:rsidR="00D20EEA" w:rsidRPr="00D11CD8">
              <w:rPr>
                <w:sz w:val="18"/>
                <w:szCs w:val="18"/>
                <w:lang w:val="en-US"/>
              </w:rPr>
              <w:t>opulation</w:t>
            </w:r>
            <w:r w:rsidR="00844F24" w:rsidRPr="00D11CD8">
              <w:rPr>
                <w:sz w:val="18"/>
                <w:szCs w:val="18"/>
                <w:lang w:val="en-US"/>
              </w:rPr>
              <w:t>,</w:t>
            </w:r>
            <w:r w:rsidR="00D20EEA" w:rsidRPr="00D11CD8">
              <w:rPr>
                <w:sz w:val="18"/>
                <w:szCs w:val="18"/>
                <w:lang w:val="en-US"/>
              </w:rPr>
              <w:t xml:space="preserve"> </w:t>
            </w:r>
          </w:p>
          <w:p w14:paraId="095A5BDC"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E</w:t>
            </w:r>
            <w:r w:rsidR="004B198E" w:rsidRPr="00D11CD8">
              <w:rPr>
                <w:sz w:val="18"/>
                <w:szCs w:val="18"/>
                <w:lang w:val="en-US"/>
              </w:rPr>
              <w:t xml:space="preserve">mployment availability, </w:t>
            </w:r>
          </w:p>
          <w:p w14:paraId="3A828CFF" w14:textId="541F6CFE"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9B3543" w:rsidRPr="00D11CD8">
              <w:rPr>
                <w:sz w:val="18"/>
                <w:szCs w:val="18"/>
                <w:lang w:val="en-US"/>
              </w:rPr>
              <w:t>verage in group support/out group suspicion/shared norms from majority/minority</w:t>
            </w:r>
            <w:r w:rsidR="004366F7">
              <w:rPr>
                <w:sz w:val="18"/>
                <w:szCs w:val="18"/>
                <w:lang w:val="en-US"/>
              </w:rPr>
              <w:t>,</w:t>
            </w:r>
          </w:p>
          <w:p w14:paraId="7DD8EEAF"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844F24" w:rsidRPr="00D11CD8">
              <w:rPr>
                <w:sz w:val="18"/>
                <w:szCs w:val="18"/>
                <w:lang w:val="en-US"/>
              </w:rPr>
              <w:t xml:space="preserve"> </w:t>
            </w:r>
            <w:r w:rsidR="00D20EEA" w:rsidRPr="00D11CD8">
              <w:rPr>
                <w:sz w:val="18"/>
                <w:szCs w:val="18"/>
                <w:lang w:val="en-US"/>
              </w:rPr>
              <w:t>WV</w:t>
            </w:r>
            <w:r w:rsidR="00844F24" w:rsidRPr="00D11CD8">
              <w:rPr>
                <w:sz w:val="18"/>
                <w:szCs w:val="18"/>
                <w:lang w:val="en-US"/>
              </w:rPr>
              <w:t xml:space="preserve"> </w:t>
            </w:r>
            <w:r w:rsidR="00D20EEA" w:rsidRPr="00D11CD8">
              <w:rPr>
                <w:sz w:val="18"/>
                <w:szCs w:val="18"/>
                <w:lang w:val="en-US"/>
              </w:rPr>
              <w:t>value</w:t>
            </w:r>
            <w:r w:rsidR="00844F24" w:rsidRPr="00D11CD8">
              <w:rPr>
                <w:sz w:val="18"/>
                <w:szCs w:val="18"/>
                <w:lang w:val="en-US"/>
              </w:rPr>
              <w:t xml:space="preserve"> of </w:t>
            </w:r>
            <w:r w:rsidR="00D20EEA" w:rsidRPr="00D11CD8">
              <w:rPr>
                <w:sz w:val="18"/>
                <w:szCs w:val="18"/>
                <w:lang w:val="en-US"/>
              </w:rPr>
              <w:t>population</w:t>
            </w:r>
            <w:r w:rsidR="006470A7" w:rsidRPr="00D11CD8">
              <w:rPr>
                <w:sz w:val="18"/>
                <w:szCs w:val="18"/>
                <w:lang w:val="en-US"/>
              </w:rPr>
              <w:t>/</w:t>
            </w:r>
            <w:r w:rsidR="00D20EEA" w:rsidRPr="00D11CD8">
              <w:rPr>
                <w:sz w:val="18"/>
                <w:szCs w:val="18"/>
                <w:lang w:val="en-US"/>
              </w:rPr>
              <w:t>majority</w:t>
            </w:r>
            <w:r w:rsidR="004B198E" w:rsidRPr="00D11CD8">
              <w:rPr>
                <w:sz w:val="18"/>
                <w:szCs w:val="18"/>
                <w:lang w:val="en-US"/>
              </w:rPr>
              <w:t>/</w:t>
            </w:r>
            <w:r w:rsidR="00D20EEA" w:rsidRPr="00D11CD8">
              <w:rPr>
                <w:sz w:val="18"/>
                <w:szCs w:val="18"/>
                <w:lang w:val="en-US"/>
              </w:rPr>
              <w:t>minority</w:t>
            </w:r>
            <w:r w:rsidR="003E6C62" w:rsidRPr="00D11CD8">
              <w:rPr>
                <w:sz w:val="18"/>
                <w:szCs w:val="18"/>
                <w:lang w:val="en-US"/>
              </w:rPr>
              <w:t xml:space="preserve">, </w:t>
            </w:r>
          </w:p>
          <w:p w14:paraId="582C79A9"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3E6C62" w:rsidRPr="00D11CD8">
              <w:rPr>
                <w:sz w:val="18"/>
                <w:szCs w:val="18"/>
                <w:lang w:val="en-US"/>
              </w:rPr>
              <w:t xml:space="preserve"> </w:t>
            </w:r>
            <w:r w:rsidR="00D20EEA" w:rsidRPr="00D11CD8">
              <w:rPr>
                <w:sz w:val="18"/>
                <w:szCs w:val="18"/>
                <w:lang w:val="en-US"/>
              </w:rPr>
              <w:t>WV</w:t>
            </w:r>
            <w:r w:rsidR="003E6C62" w:rsidRPr="00D11CD8">
              <w:rPr>
                <w:sz w:val="18"/>
                <w:szCs w:val="18"/>
                <w:lang w:val="en-US"/>
              </w:rPr>
              <w:t xml:space="preserve"> of </w:t>
            </w:r>
            <w:r w:rsidR="00D20EEA" w:rsidRPr="00D11CD8">
              <w:rPr>
                <w:sz w:val="18"/>
                <w:szCs w:val="18"/>
                <w:lang w:val="en-US"/>
              </w:rPr>
              <w:t>singles</w:t>
            </w:r>
            <w:r w:rsidR="004B198E" w:rsidRPr="00D11CD8">
              <w:rPr>
                <w:sz w:val="18"/>
                <w:szCs w:val="18"/>
                <w:lang w:val="en-US"/>
              </w:rPr>
              <w:t>/</w:t>
            </w:r>
            <w:r w:rsidR="004335E8" w:rsidRPr="00D11CD8">
              <w:rPr>
                <w:sz w:val="18"/>
                <w:szCs w:val="18"/>
                <w:lang w:val="en-US"/>
              </w:rPr>
              <w:t xml:space="preserve"> </w:t>
            </w:r>
            <w:r w:rsidR="00D20EEA" w:rsidRPr="00D11CD8">
              <w:rPr>
                <w:sz w:val="18"/>
                <w:szCs w:val="18"/>
                <w:lang w:val="en-US"/>
              </w:rPr>
              <w:t>married</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s</w:t>
            </w:r>
            <w:r w:rsidR="00D20EEA" w:rsidRPr="00D11CD8">
              <w:rPr>
                <w:sz w:val="18"/>
                <w:szCs w:val="18"/>
                <w:lang w:val="en-US"/>
              </w:rPr>
              <w:t>tudent</w:t>
            </w:r>
            <w:r w:rsidR="00B927F4" w:rsidRPr="00D11CD8">
              <w:rPr>
                <w:sz w:val="18"/>
                <w:szCs w:val="18"/>
                <w:lang w:val="en-US"/>
              </w:rPr>
              <w:t>s</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e</w:t>
            </w:r>
            <w:r w:rsidR="00D20EEA" w:rsidRPr="00D11CD8">
              <w:rPr>
                <w:sz w:val="18"/>
                <w:szCs w:val="18"/>
                <w:lang w:val="en-US"/>
              </w:rPr>
              <w:t>mployed</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un</w:t>
            </w:r>
            <w:r w:rsidR="00D20EEA" w:rsidRPr="00D11CD8">
              <w:rPr>
                <w:sz w:val="18"/>
                <w:szCs w:val="18"/>
                <w:lang w:val="en-US"/>
              </w:rPr>
              <w:t>employed</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f</w:t>
            </w:r>
            <w:r w:rsidR="00D20EEA" w:rsidRPr="00D11CD8">
              <w:rPr>
                <w:sz w:val="18"/>
                <w:szCs w:val="18"/>
                <w:lang w:val="en-US"/>
              </w:rPr>
              <w:t>emale</w:t>
            </w:r>
            <w:r w:rsidR="004B198E" w:rsidRPr="00D11CD8">
              <w:rPr>
                <w:sz w:val="18"/>
                <w:szCs w:val="18"/>
                <w:lang w:val="en-US"/>
              </w:rPr>
              <w:t>s/</w:t>
            </w:r>
            <w:r w:rsidR="004335E8" w:rsidRPr="00D11CD8">
              <w:rPr>
                <w:sz w:val="18"/>
                <w:szCs w:val="18"/>
                <w:lang w:val="en-US"/>
              </w:rPr>
              <w:t xml:space="preserve"> </w:t>
            </w:r>
            <w:r w:rsidR="004B198E" w:rsidRPr="00D11CD8">
              <w:rPr>
                <w:sz w:val="18"/>
                <w:szCs w:val="18"/>
                <w:lang w:val="en-US"/>
              </w:rPr>
              <w:t>m</w:t>
            </w:r>
            <w:r w:rsidR="00D20EEA" w:rsidRPr="00D11CD8">
              <w:rPr>
                <w:sz w:val="18"/>
                <w:szCs w:val="18"/>
                <w:lang w:val="en-US"/>
              </w:rPr>
              <w:t>ale</w:t>
            </w:r>
            <w:r w:rsidR="00B927F4" w:rsidRPr="00D11CD8">
              <w:rPr>
                <w:sz w:val="18"/>
                <w:szCs w:val="18"/>
                <w:lang w:val="en-US"/>
              </w:rPr>
              <w:t xml:space="preserve">s, </w:t>
            </w:r>
          </w:p>
          <w:p w14:paraId="092F8FD4"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B927F4" w:rsidRPr="00D11CD8">
              <w:rPr>
                <w:sz w:val="18"/>
                <w:szCs w:val="18"/>
                <w:lang w:val="en-US"/>
              </w:rPr>
              <w:t xml:space="preserve"> </w:t>
            </w:r>
            <w:r w:rsidR="004B198E" w:rsidRPr="00D11CD8">
              <w:rPr>
                <w:sz w:val="18"/>
                <w:szCs w:val="18"/>
                <w:lang w:val="en-US"/>
              </w:rPr>
              <w:t>c</w:t>
            </w:r>
            <w:r w:rsidR="00D20EEA" w:rsidRPr="00D11CD8">
              <w:rPr>
                <w:sz w:val="18"/>
                <w:szCs w:val="18"/>
                <w:lang w:val="en-US"/>
              </w:rPr>
              <w:t>harisma</w:t>
            </w:r>
            <w:r w:rsidR="00B927F4" w:rsidRPr="00D11CD8">
              <w:rPr>
                <w:sz w:val="18"/>
                <w:szCs w:val="18"/>
                <w:lang w:val="en-US"/>
              </w:rPr>
              <w:t xml:space="preserve"> of </w:t>
            </w:r>
            <w:r w:rsidR="004B198E" w:rsidRPr="00D11CD8">
              <w:rPr>
                <w:sz w:val="18"/>
                <w:szCs w:val="18"/>
                <w:lang w:val="en-US"/>
              </w:rPr>
              <w:t>l</w:t>
            </w:r>
            <w:r w:rsidR="00D20EEA" w:rsidRPr="00D11CD8">
              <w:rPr>
                <w:sz w:val="18"/>
                <w:szCs w:val="18"/>
                <w:lang w:val="en-US"/>
              </w:rPr>
              <w:t>eaders</w:t>
            </w:r>
            <w:r w:rsidR="00B927F4" w:rsidRPr="00D11CD8">
              <w:rPr>
                <w:sz w:val="18"/>
                <w:szCs w:val="18"/>
                <w:lang w:val="en-US"/>
              </w:rPr>
              <w:t xml:space="preserve"> of a club,</w:t>
            </w:r>
          </w:p>
          <w:p w14:paraId="6DC43E8E"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lastRenderedPageBreak/>
              <w:t>A</w:t>
            </w:r>
            <w:r w:rsidR="00D20EEA" w:rsidRPr="00D11CD8">
              <w:rPr>
                <w:sz w:val="18"/>
                <w:szCs w:val="18"/>
                <w:lang w:val="en-US"/>
              </w:rPr>
              <w:t>verage</w:t>
            </w:r>
            <w:r w:rsidR="00B927F4" w:rsidRPr="00D11CD8">
              <w:rPr>
                <w:sz w:val="18"/>
                <w:szCs w:val="18"/>
                <w:lang w:val="en-US"/>
              </w:rPr>
              <w:t xml:space="preserve"> </w:t>
            </w:r>
            <w:r w:rsidR="004B198E" w:rsidRPr="00D11CD8">
              <w:rPr>
                <w:sz w:val="18"/>
                <w:szCs w:val="18"/>
                <w:lang w:val="en-US"/>
              </w:rPr>
              <w:t>p</w:t>
            </w:r>
            <w:r w:rsidR="00D20EEA" w:rsidRPr="00D11CD8">
              <w:rPr>
                <w:sz w:val="18"/>
                <w:szCs w:val="18"/>
                <w:lang w:val="en-US"/>
              </w:rPr>
              <w:t>lu</w:t>
            </w:r>
            <w:r w:rsidR="00B927F4" w:rsidRPr="00D11CD8">
              <w:rPr>
                <w:sz w:val="18"/>
                <w:szCs w:val="18"/>
                <w:lang w:val="en-US"/>
              </w:rPr>
              <w:t xml:space="preserve">ralism </w:t>
            </w:r>
            <w:r w:rsidR="004B198E" w:rsidRPr="00D11CD8">
              <w:rPr>
                <w:sz w:val="18"/>
                <w:szCs w:val="18"/>
                <w:lang w:val="en-US"/>
              </w:rPr>
              <w:t>i</w:t>
            </w:r>
            <w:r w:rsidR="00D20EEA" w:rsidRPr="00D11CD8">
              <w:rPr>
                <w:sz w:val="18"/>
                <w:szCs w:val="18"/>
                <w:lang w:val="en-US"/>
              </w:rPr>
              <w:t>ndex</w:t>
            </w:r>
            <w:r w:rsidR="006470A7" w:rsidRPr="00D11CD8">
              <w:rPr>
                <w:sz w:val="18"/>
                <w:szCs w:val="18"/>
                <w:lang w:val="en-US"/>
              </w:rPr>
              <w:t xml:space="preserve"> population/m</w:t>
            </w:r>
            <w:r w:rsidR="00D20EEA" w:rsidRPr="00D11CD8">
              <w:rPr>
                <w:sz w:val="18"/>
                <w:szCs w:val="18"/>
                <w:lang w:val="en-US"/>
              </w:rPr>
              <w:t>aj</w:t>
            </w:r>
            <w:r w:rsidR="00B927F4" w:rsidRPr="00D11CD8">
              <w:rPr>
                <w:sz w:val="18"/>
                <w:szCs w:val="18"/>
                <w:lang w:val="en-US"/>
              </w:rPr>
              <w:t>ority</w:t>
            </w:r>
            <w:r w:rsidR="006470A7" w:rsidRPr="00D11CD8">
              <w:rPr>
                <w:sz w:val="18"/>
                <w:szCs w:val="18"/>
                <w:lang w:val="en-US"/>
              </w:rPr>
              <w:t>/m</w:t>
            </w:r>
            <w:r w:rsidR="00D20EEA" w:rsidRPr="00D11CD8">
              <w:rPr>
                <w:sz w:val="18"/>
                <w:szCs w:val="18"/>
                <w:lang w:val="en-US"/>
              </w:rPr>
              <w:t>in</w:t>
            </w:r>
            <w:r w:rsidR="00B927F4" w:rsidRPr="00D11CD8">
              <w:rPr>
                <w:sz w:val="18"/>
                <w:szCs w:val="18"/>
                <w:lang w:val="en-US"/>
              </w:rPr>
              <w:t xml:space="preserve">ority, </w:t>
            </w:r>
          </w:p>
          <w:p w14:paraId="075F0587"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B927F4" w:rsidRPr="00D11CD8">
              <w:rPr>
                <w:sz w:val="18"/>
                <w:szCs w:val="18"/>
                <w:lang w:val="en-US"/>
              </w:rPr>
              <w:t xml:space="preserve"> </w:t>
            </w:r>
            <w:r w:rsidR="0064134E" w:rsidRPr="00D11CD8">
              <w:rPr>
                <w:sz w:val="18"/>
                <w:szCs w:val="18"/>
                <w:lang w:val="en-US"/>
              </w:rPr>
              <w:t>e</w:t>
            </w:r>
            <w:r w:rsidR="00D20EEA" w:rsidRPr="00D11CD8">
              <w:rPr>
                <w:sz w:val="18"/>
                <w:szCs w:val="18"/>
                <w:lang w:val="en-US"/>
              </w:rPr>
              <w:t>x</w:t>
            </w:r>
            <w:r w:rsidR="00B927F4" w:rsidRPr="00D11CD8">
              <w:rPr>
                <w:sz w:val="18"/>
                <w:szCs w:val="18"/>
                <w:lang w:val="en-US"/>
              </w:rPr>
              <w:t xml:space="preserve">istential </w:t>
            </w:r>
            <w:r w:rsidR="0064134E" w:rsidRPr="00D11CD8">
              <w:rPr>
                <w:sz w:val="18"/>
                <w:szCs w:val="18"/>
                <w:lang w:val="en-US"/>
              </w:rPr>
              <w:t>s</w:t>
            </w:r>
            <w:r w:rsidR="00D20EEA" w:rsidRPr="00D11CD8">
              <w:rPr>
                <w:sz w:val="18"/>
                <w:szCs w:val="18"/>
                <w:lang w:val="en-US"/>
              </w:rPr>
              <w:t>ec</w:t>
            </w:r>
            <w:r w:rsidR="00B927F4" w:rsidRPr="00D11CD8">
              <w:rPr>
                <w:sz w:val="18"/>
                <w:szCs w:val="18"/>
                <w:lang w:val="en-US"/>
              </w:rPr>
              <w:t>urity</w:t>
            </w:r>
            <w:r w:rsidR="0064134E" w:rsidRPr="00D11CD8">
              <w:rPr>
                <w:sz w:val="18"/>
                <w:szCs w:val="18"/>
                <w:lang w:val="en-US"/>
              </w:rPr>
              <w:t xml:space="preserve"> population/m</w:t>
            </w:r>
            <w:r w:rsidR="00D20EEA" w:rsidRPr="00D11CD8">
              <w:rPr>
                <w:sz w:val="18"/>
                <w:szCs w:val="18"/>
                <w:lang w:val="en-US"/>
              </w:rPr>
              <w:t>aj</w:t>
            </w:r>
            <w:r w:rsidR="006E35C5" w:rsidRPr="00D11CD8">
              <w:rPr>
                <w:sz w:val="18"/>
                <w:szCs w:val="18"/>
                <w:lang w:val="en-US"/>
              </w:rPr>
              <w:t>ority</w:t>
            </w:r>
            <w:r w:rsidR="0064134E" w:rsidRPr="00D11CD8">
              <w:rPr>
                <w:sz w:val="18"/>
                <w:szCs w:val="18"/>
                <w:lang w:val="en-US"/>
              </w:rPr>
              <w:t>/m</w:t>
            </w:r>
            <w:r w:rsidR="00D20EEA" w:rsidRPr="00D11CD8">
              <w:rPr>
                <w:sz w:val="18"/>
                <w:szCs w:val="18"/>
                <w:lang w:val="en-US"/>
              </w:rPr>
              <w:t>in</w:t>
            </w:r>
            <w:r w:rsidR="006E35C5" w:rsidRPr="00D11CD8">
              <w:rPr>
                <w:sz w:val="18"/>
                <w:szCs w:val="18"/>
                <w:lang w:val="en-US"/>
              </w:rPr>
              <w:t xml:space="preserve">ority, </w:t>
            </w:r>
          </w:p>
          <w:p w14:paraId="205395E7" w14:textId="0FCABB8F"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6E35C5" w:rsidRPr="00D11CD8">
              <w:rPr>
                <w:sz w:val="18"/>
                <w:szCs w:val="18"/>
                <w:lang w:val="en-US"/>
              </w:rPr>
              <w:t xml:space="preserve"> </w:t>
            </w:r>
            <w:r w:rsidR="004366F7">
              <w:rPr>
                <w:sz w:val="18"/>
                <w:szCs w:val="18"/>
                <w:lang w:val="en-US"/>
              </w:rPr>
              <w:t xml:space="preserve">intensity </w:t>
            </w:r>
            <w:r w:rsidR="006E35C5" w:rsidRPr="00D11CD8">
              <w:rPr>
                <w:sz w:val="18"/>
                <w:szCs w:val="18"/>
                <w:lang w:val="en-US"/>
              </w:rPr>
              <w:t xml:space="preserve">of </w:t>
            </w:r>
            <w:r w:rsidR="00D20EEA" w:rsidRPr="00D11CD8">
              <w:rPr>
                <w:sz w:val="18"/>
                <w:szCs w:val="18"/>
                <w:lang w:val="en-US"/>
              </w:rPr>
              <w:t>Cred</w:t>
            </w:r>
            <w:r w:rsidR="006E35C5" w:rsidRPr="00D11CD8">
              <w:rPr>
                <w:sz w:val="18"/>
                <w:szCs w:val="18"/>
                <w:lang w:val="en-US"/>
              </w:rPr>
              <w:t xml:space="preserve"> displays</w:t>
            </w:r>
            <w:r w:rsidR="0064134E" w:rsidRPr="00D11CD8">
              <w:rPr>
                <w:sz w:val="18"/>
                <w:szCs w:val="18"/>
                <w:lang w:val="en-US"/>
              </w:rPr>
              <w:t xml:space="preserve"> population/m</w:t>
            </w:r>
            <w:r w:rsidR="00D20EEA" w:rsidRPr="00D11CD8">
              <w:rPr>
                <w:sz w:val="18"/>
                <w:szCs w:val="18"/>
                <w:lang w:val="en-US"/>
              </w:rPr>
              <w:t>aj</w:t>
            </w:r>
            <w:r w:rsidR="006E35C5" w:rsidRPr="00D11CD8">
              <w:rPr>
                <w:sz w:val="18"/>
                <w:szCs w:val="18"/>
                <w:lang w:val="en-US"/>
              </w:rPr>
              <w:t>ority</w:t>
            </w:r>
            <w:r w:rsidR="0064134E" w:rsidRPr="00D11CD8">
              <w:rPr>
                <w:sz w:val="18"/>
                <w:szCs w:val="18"/>
                <w:lang w:val="en-US"/>
              </w:rPr>
              <w:t>/</w:t>
            </w:r>
            <w:r w:rsidR="006E35C5" w:rsidRPr="00D11CD8">
              <w:rPr>
                <w:sz w:val="18"/>
                <w:szCs w:val="18"/>
                <w:lang w:val="en-US"/>
              </w:rPr>
              <w:t xml:space="preserve">minority, </w:t>
            </w:r>
          </w:p>
          <w:p w14:paraId="15EC421F" w14:textId="41AA7325" w:rsidR="00F50922" w:rsidRPr="00D11CD8" w:rsidRDefault="00BA0B1A" w:rsidP="00D11CD8">
            <w:pPr>
              <w:pStyle w:val="ListParagraph"/>
              <w:numPr>
                <w:ilvl w:val="0"/>
                <w:numId w:val="19"/>
              </w:numPr>
              <w:ind w:left="533"/>
              <w:rPr>
                <w:sz w:val="18"/>
                <w:szCs w:val="18"/>
                <w:lang w:val="en-US"/>
              </w:rPr>
            </w:pPr>
            <w:r w:rsidRPr="00D11CD8">
              <w:rPr>
                <w:sz w:val="18"/>
                <w:szCs w:val="18"/>
                <w:lang w:val="en-US"/>
              </w:rPr>
              <w:t>P</w:t>
            </w:r>
            <w:r w:rsidR="00D20EEA" w:rsidRPr="00D11CD8">
              <w:rPr>
                <w:sz w:val="18"/>
                <w:szCs w:val="18"/>
                <w:lang w:val="en-US"/>
              </w:rPr>
              <w:t>erc</w:t>
            </w:r>
            <w:r w:rsidR="006E35C5" w:rsidRPr="00D11CD8">
              <w:rPr>
                <w:sz w:val="18"/>
                <w:szCs w:val="18"/>
                <w:lang w:val="en-US"/>
              </w:rPr>
              <w:t>entage</w:t>
            </w:r>
            <w:r w:rsidR="00897076" w:rsidRPr="00D11CD8">
              <w:rPr>
                <w:sz w:val="18"/>
                <w:szCs w:val="18"/>
                <w:lang w:val="en-US"/>
              </w:rPr>
              <w:t>s</w:t>
            </w:r>
            <w:r w:rsidR="006E35C5" w:rsidRPr="00D11CD8">
              <w:rPr>
                <w:sz w:val="18"/>
                <w:szCs w:val="18"/>
                <w:lang w:val="en-US"/>
              </w:rPr>
              <w:t xml:space="preserve"> of agents</w:t>
            </w:r>
            <w:r w:rsidR="00897076" w:rsidRPr="00D11CD8">
              <w:rPr>
                <w:sz w:val="18"/>
                <w:szCs w:val="18"/>
                <w:lang w:val="en-US"/>
              </w:rPr>
              <w:t>:</w:t>
            </w:r>
            <w:r w:rsidR="006E35C5" w:rsidRPr="00D11CD8">
              <w:rPr>
                <w:sz w:val="18"/>
                <w:szCs w:val="18"/>
                <w:lang w:val="en-US"/>
              </w:rPr>
              <w:t xml:space="preserve"> </w:t>
            </w:r>
            <w:r w:rsidR="00D20EEA" w:rsidRPr="00D11CD8">
              <w:rPr>
                <w:sz w:val="18"/>
                <w:szCs w:val="18"/>
                <w:lang w:val="en-US"/>
              </w:rPr>
              <w:t>affiliated</w:t>
            </w:r>
            <w:r w:rsidR="00897076" w:rsidRPr="00D11CD8">
              <w:rPr>
                <w:sz w:val="18"/>
                <w:szCs w:val="18"/>
                <w:lang w:val="en-US"/>
              </w:rPr>
              <w:t xml:space="preserve"> (population/</w:t>
            </w:r>
            <w:r w:rsidR="006E35C5" w:rsidRPr="00D11CD8">
              <w:rPr>
                <w:sz w:val="18"/>
                <w:szCs w:val="18"/>
                <w:lang w:val="en-US"/>
              </w:rPr>
              <w:t>majority</w:t>
            </w:r>
            <w:r w:rsidR="00897076" w:rsidRPr="00D11CD8">
              <w:rPr>
                <w:sz w:val="18"/>
                <w:szCs w:val="18"/>
                <w:lang w:val="en-US"/>
              </w:rPr>
              <w:t>/</w:t>
            </w:r>
            <w:r w:rsidR="00AA6349" w:rsidRPr="00D11CD8">
              <w:rPr>
                <w:sz w:val="18"/>
                <w:szCs w:val="18"/>
                <w:lang w:val="en-US"/>
              </w:rPr>
              <w:t>minority</w:t>
            </w:r>
            <w:r w:rsidR="00897076" w:rsidRPr="00D11CD8">
              <w:rPr>
                <w:sz w:val="18"/>
                <w:szCs w:val="18"/>
                <w:lang w:val="en-US"/>
              </w:rPr>
              <w:t>)</w:t>
            </w:r>
            <w:r w:rsidR="0021752F" w:rsidRPr="00D11CD8">
              <w:rPr>
                <w:sz w:val="18"/>
                <w:szCs w:val="18"/>
                <w:lang w:val="en-US"/>
              </w:rPr>
              <w:t xml:space="preserve">, </w:t>
            </w:r>
            <w:r w:rsidR="00897076" w:rsidRPr="00D11CD8">
              <w:rPr>
                <w:sz w:val="18"/>
                <w:szCs w:val="18"/>
                <w:lang w:val="en-US"/>
              </w:rPr>
              <w:t xml:space="preserve">with a </w:t>
            </w:r>
            <w:r w:rsidR="0021752F" w:rsidRPr="00D11CD8">
              <w:rPr>
                <w:sz w:val="18"/>
                <w:szCs w:val="18"/>
                <w:lang w:val="en-US"/>
              </w:rPr>
              <w:t xml:space="preserve">secular </w:t>
            </w:r>
            <w:r w:rsidR="008003FA" w:rsidRPr="00D11CD8">
              <w:rPr>
                <w:sz w:val="18"/>
                <w:szCs w:val="18"/>
                <w:lang w:val="en-US"/>
              </w:rPr>
              <w:t xml:space="preserve">WV (population/majority/minority), with a </w:t>
            </w:r>
            <w:r w:rsidR="0021752F" w:rsidRPr="00D11CD8">
              <w:rPr>
                <w:sz w:val="18"/>
                <w:szCs w:val="18"/>
                <w:lang w:val="en-US"/>
              </w:rPr>
              <w:t xml:space="preserve">religious </w:t>
            </w:r>
            <w:r w:rsidR="008003FA" w:rsidRPr="00D11CD8">
              <w:rPr>
                <w:sz w:val="18"/>
                <w:szCs w:val="18"/>
                <w:lang w:val="en-US"/>
              </w:rPr>
              <w:t>WV (population/majority/minority),</w:t>
            </w:r>
            <w:r w:rsidR="00D9659E" w:rsidRPr="00D11CD8">
              <w:rPr>
                <w:sz w:val="18"/>
                <w:szCs w:val="18"/>
                <w:lang w:val="en-US"/>
              </w:rPr>
              <w:t xml:space="preserve"> </w:t>
            </w:r>
            <w:r w:rsidR="00234608" w:rsidRPr="00D11CD8">
              <w:rPr>
                <w:sz w:val="18"/>
                <w:szCs w:val="18"/>
                <w:lang w:val="en-US"/>
              </w:rPr>
              <w:t>(un)</w:t>
            </w:r>
            <w:r w:rsidR="00D9659E" w:rsidRPr="00D11CD8">
              <w:rPr>
                <w:sz w:val="18"/>
                <w:szCs w:val="18"/>
                <w:lang w:val="en-US"/>
              </w:rPr>
              <w:t>e</w:t>
            </w:r>
            <w:r w:rsidR="00D20EEA" w:rsidRPr="00D11CD8">
              <w:rPr>
                <w:sz w:val="18"/>
                <w:szCs w:val="18"/>
                <w:lang w:val="en-US"/>
              </w:rPr>
              <w:t>mployed</w:t>
            </w:r>
            <w:r w:rsidR="00234608" w:rsidRPr="00D11CD8">
              <w:rPr>
                <w:sz w:val="18"/>
                <w:szCs w:val="18"/>
                <w:lang w:val="en-US"/>
              </w:rPr>
              <w:t xml:space="preserve"> (population/majority/minority)</w:t>
            </w:r>
            <w:r w:rsidR="00D9659E" w:rsidRPr="00D11CD8">
              <w:rPr>
                <w:sz w:val="18"/>
                <w:szCs w:val="18"/>
                <w:lang w:val="en-US"/>
              </w:rPr>
              <w:t xml:space="preserve">. </w:t>
            </w:r>
          </w:p>
          <w:p w14:paraId="5C381214" w14:textId="64BB37D2" w:rsidR="00BA0B1A" w:rsidRDefault="00A324F8" w:rsidP="00E2421A">
            <w:pPr>
              <w:rPr>
                <w:sz w:val="18"/>
                <w:szCs w:val="18"/>
                <w:lang w:val="en-US"/>
              </w:rPr>
            </w:pPr>
            <w:r>
              <w:rPr>
                <w:sz w:val="18"/>
                <w:szCs w:val="18"/>
                <w:lang w:val="en-US"/>
              </w:rPr>
              <w:t xml:space="preserve">At the individual level we collect: </w:t>
            </w:r>
          </w:p>
          <w:p w14:paraId="4BB5A586"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A</w:t>
            </w:r>
            <w:r w:rsidR="007F3F39" w:rsidRPr="00D11CD8">
              <w:rPr>
                <w:sz w:val="18"/>
                <w:szCs w:val="18"/>
                <w:lang w:val="en-US"/>
              </w:rPr>
              <w:t xml:space="preserve">ge, </w:t>
            </w:r>
          </w:p>
          <w:p w14:paraId="0581D23D"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T</w:t>
            </w:r>
            <w:r w:rsidR="00A9564C" w:rsidRPr="00D11CD8">
              <w:rPr>
                <w:sz w:val="18"/>
                <w:szCs w:val="18"/>
                <w:lang w:val="en-US"/>
              </w:rPr>
              <w:t xml:space="preserve">otal </w:t>
            </w:r>
            <w:r w:rsidR="007F3F39" w:rsidRPr="00D11CD8">
              <w:rPr>
                <w:sz w:val="18"/>
                <w:szCs w:val="18"/>
                <w:lang w:val="en-US"/>
              </w:rPr>
              <w:t xml:space="preserve">education, </w:t>
            </w:r>
          </w:p>
          <w:p w14:paraId="1FDC7A1C"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E</w:t>
            </w:r>
            <w:r w:rsidR="007F3F39" w:rsidRPr="00D11CD8">
              <w:rPr>
                <w:sz w:val="18"/>
                <w:szCs w:val="18"/>
                <w:lang w:val="en-US"/>
              </w:rPr>
              <w:t xml:space="preserve">mployer, </w:t>
            </w:r>
          </w:p>
          <w:p w14:paraId="138F877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O</w:t>
            </w:r>
            <w:r w:rsidR="007F3F39" w:rsidRPr="00D11CD8">
              <w:rPr>
                <w:sz w:val="18"/>
                <w:szCs w:val="18"/>
                <w:lang w:val="en-US"/>
              </w:rPr>
              <w:t xml:space="preserve">ccupation status, </w:t>
            </w:r>
          </w:p>
          <w:p w14:paraId="25A5862E"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G</w:t>
            </w:r>
            <w:r w:rsidR="007F3F39" w:rsidRPr="00D11CD8">
              <w:rPr>
                <w:sz w:val="18"/>
                <w:szCs w:val="18"/>
                <w:lang w:val="en-US"/>
              </w:rPr>
              <w:t xml:space="preserve">ender, </w:t>
            </w:r>
          </w:p>
          <w:p w14:paraId="03C1F15C"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G</w:t>
            </w:r>
            <w:r w:rsidR="007F3F39" w:rsidRPr="00D11CD8">
              <w:rPr>
                <w:sz w:val="18"/>
                <w:szCs w:val="18"/>
                <w:lang w:val="en-US"/>
              </w:rPr>
              <w:t xml:space="preserve">eneration, </w:t>
            </w:r>
          </w:p>
          <w:p w14:paraId="15A73EBE"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G</w:t>
            </w:r>
            <w:r w:rsidR="007F3F39" w:rsidRPr="00D11CD8">
              <w:rPr>
                <w:sz w:val="18"/>
                <w:szCs w:val="18"/>
                <w:lang w:val="en-US"/>
              </w:rPr>
              <w:t xml:space="preserve">roup identity, </w:t>
            </w:r>
          </w:p>
          <w:p w14:paraId="6434DD7E" w14:textId="13F4DF82"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I</w:t>
            </w:r>
            <w:r w:rsidR="007F3F39" w:rsidRPr="00D11CD8">
              <w:rPr>
                <w:sz w:val="18"/>
                <w:szCs w:val="18"/>
                <w:lang w:val="en-US"/>
              </w:rPr>
              <w:t>ncome equivalized</w:t>
            </w:r>
            <w:r w:rsidRPr="00D11CD8">
              <w:rPr>
                <w:sz w:val="18"/>
                <w:szCs w:val="18"/>
                <w:lang w:val="en-US"/>
              </w:rPr>
              <w:t>/i</w:t>
            </w:r>
            <w:r w:rsidR="007F3F39" w:rsidRPr="00D11CD8">
              <w:rPr>
                <w:sz w:val="18"/>
                <w:szCs w:val="18"/>
                <w:lang w:val="en-US"/>
              </w:rPr>
              <w:t xml:space="preserve">ndividual, </w:t>
            </w:r>
          </w:p>
          <w:p w14:paraId="12532F67"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 xml:space="preserve">evel of authority, </w:t>
            </w:r>
          </w:p>
          <w:p w14:paraId="44A8AB87"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 xml:space="preserve">ife expectancy, </w:t>
            </w:r>
          </w:p>
          <w:p w14:paraId="1C30AC2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 xml:space="preserve">iving location, </w:t>
            </w:r>
          </w:p>
          <w:p w14:paraId="18C25B1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M</w:t>
            </w:r>
            <w:r w:rsidR="007F3F39" w:rsidRPr="00D11CD8">
              <w:rPr>
                <w:sz w:val="18"/>
                <w:szCs w:val="18"/>
                <w:lang w:val="en-US"/>
              </w:rPr>
              <w:t xml:space="preserve">arital status, </w:t>
            </w:r>
          </w:p>
          <w:p w14:paraId="63D40E61"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N</w:t>
            </w:r>
            <w:r w:rsidR="007F3F39" w:rsidRPr="00D11CD8">
              <w:rPr>
                <w:sz w:val="18"/>
                <w:szCs w:val="18"/>
                <w:lang w:val="en-US"/>
              </w:rPr>
              <w:t xml:space="preserve">umber of children, </w:t>
            </w:r>
          </w:p>
          <w:p w14:paraId="5BD1C797"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N</w:t>
            </w:r>
            <w:r w:rsidR="007F3F39" w:rsidRPr="00D11CD8">
              <w:rPr>
                <w:sz w:val="18"/>
                <w:szCs w:val="18"/>
                <w:lang w:val="en-US"/>
              </w:rPr>
              <w:t xml:space="preserve">ativity, </w:t>
            </w:r>
          </w:p>
          <w:p w14:paraId="0432E657" w14:textId="77777777" w:rsidR="00A1766F" w:rsidRDefault="00BA0B1A" w:rsidP="00D11CD8">
            <w:pPr>
              <w:pStyle w:val="ListParagraph"/>
              <w:numPr>
                <w:ilvl w:val="0"/>
                <w:numId w:val="18"/>
              </w:numPr>
              <w:ind w:left="533"/>
              <w:rPr>
                <w:sz w:val="18"/>
                <w:szCs w:val="18"/>
                <w:lang w:val="en-US"/>
              </w:rPr>
            </w:pPr>
            <w:r w:rsidRPr="00D11CD8">
              <w:rPr>
                <w:sz w:val="18"/>
                <w:szCs w:val="18"/>
                <w:lang w:val="en-US"/>
              </w:rPr>
              <w:t xml:space="preserve">Personality traits: </w:t>
            </w:r>
            <w:r w:rsidR="007F3F39" w:rsidRPr="00D11CD8">
              <w:rPr>
                <w:sz w:val="18"/>
                <w:szCs w:val="18"/>
                <w:lang w:val="en-US"/>
              </w:rPr>
              <w:t xml:space="preserve">honesty, emotionality, extraversion, agreeableness, conscientiousness, openness, charisma, susceptibility, </w:t>
            </w:r>
          </w:p>
          <w:p w14:paraId="247DB6A7" w14:textId="49DED234"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H</w:t>
            </w:r>
            <w:r w:rsidR="005C76B3" w:rsidRPr="00D11CD8">
              <w:rPr>
                <w:sz w:val="18"/>
                <w:szCs w:val="18"/>
                <w:lang w:val="en-US"/>
              </w:rPr>
              <w:t xml:space="preserve">ypocrisy threshold, </w:t>
            </w:r>
          </w:p>
          <w:p w14:paraId="6DADA886"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J</w:t>
            </w:r>
            <w:r w:rsidR="005C76B3" w:rsidRPr="00D11CD8">
              <w:rPr>
                <w:sz w:val="18"/>
                <w:szCs w:val="18"/>
                <w:lang w:val="en-US"/>
              </w:rPr>
              <w:t xml:space="preserve">oining threshold, </w:t>
            </w:r>
          </w:p>
          <w:p w14:paraId="62D19EF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5C76B3" w:rsidRPr="00D11CD8">
              <w:rPr>
                <w:sz w:val="18"/>
                <w:szCs w:val="18"/>
                <w:lang w:val="en-US"/>
              </w:rPr>
              <w:t xml:space="preserve">eader of a club, </w:t>
            </w:r>
          </w:p>
          <w:p w14:paraId="036258DE"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C</w:t>
            </w:r>
            <w:r w:rsidR="005C76B3" w:rsidRPr="00D11CD8">
              <w:rPr>
                <w:sz w:val="18"/>
                <w:szCs w:val="18"/>
                <w:lang w:val="en-US"/>
              </w:rPr>
              <w:t xml:space="preserve">lub id, </w:t>
            </w:r>
          </w:p>
          <w:p w14:paraId="7EA5E1F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A</w:t>
            </w:r>
            <w:r w:rsidR="005C76B3" w:rsidRPr="00D11CD8">
              <w:rPr>
                <w:sz w:val="18"/>
                <w:szCs w:val="18"/>
                <w:lang w:val="en-US"/>
              </w:rPr>
              <w:t>ffiliated</w:t>
            </w:r>
            <w:r w:rsidR="001F5757" w:rsidRPr="00D11CD8">
              <w:rPr>
                <w:sz w:val="18"/>
                <w:szCs w:val="18"/>
                <w:lang w:val="en-US"/>
              </w:rPr>
              <w:t>;</w:t>
            </w:r>
            <w:r w:rsidR="0018537C" w:rsidRPr="00D11CD8">
              <w:rPr>
                <w:sz w:val="18"/>
                <w:szCs w:val="18"/>
                <w:lang w:val="en-US"/>
              </w:rPr>
              <w:t xml:space="preserve"> </w:t>
            </w:r>
          </w:p>
          <w:p w14:paraId="5ED40399" w14:textId="09B8196E"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C</w:t>
            </w:r>
            <w:r w:rsidR="007F3F39" w:rsidRPr="00D11CD8">
              <w:rPr>
                <w:sz w:val="18"/>
                <w:szCs w:val="18"/>
                <w:lang w:val="en-US"/>
              </w:rPr>
              <w:t>urrent</w:t>
            </w:r>
            <w:r w:rsidR="00280334" w:rsidRPr="00D11CD8">
              <w:rPr>
                <w:sz w:val="18"/>
                <w:szCs w:val="18"/>
                <w:lang w:val="en-US"/>
              </w:rPr>
              <w:t xml:space="preserve"> values of</w:t>
            </w:r>
            <w:r w:rsidR="007F3F39" w:rsidRPr="00D11CD8">
              <w:rPr>
                <w:sz w:val="18"/>
                <w:szCs w:val="18"/>
                <w:lang w:val="en-US"/>
              </w:rPr>
              <w:t xml:space="preserve"> </w:t>
            </w:r>
            <w:r w:rsidR="00280334" w:rsidRPr="00D11CD8">
              <w:rPr>
                <w:sz w:val="18"/>
                <w:szCs w:val="18"/>
                <w:lang w:val="en-US"/>
              </w:rPr>
              <w:t xml:space="preserve">education/ </w:t>
            </w:r>
            <w:r w:rsidR="007F3F39" w:rsidRPr="00D11CD8">
              <w:rPr>
                <w:sz w:val="18"/>
                <w:szCs w:val="18"/>
                <w:lang w:val="en-US"/>
              </w:rPr>
              <w:t>WV</w:t>
            </w:r>
            <w:r w:rsidR="00901743" w:rsidRPr="00D11CD8">
              <w:rPr>
                <w:sz w:val="18"/>
                <w:szCs w:val="18"/>
                <w:lang w:val="en-US"/>
              </w:rPr>
              <w:t>/</w:t>
            </w:r>
            <w:r w:rsidR="009B0448" w:rsidRPr="00D11CD8">
              <w:rPr>
                <w:sz w:val="18"/>
                <w:szCs w:val="18"/>
                <w:lang w:val="en-US"/>
              </w:rPr>
              <w:t xml:space="preserve"> </w:t>
            </w:r>
            <w:r w:rsidR="00901743" w:rsidRPr="00D11CD8">
              <w:rPr>
                <w:sz w:val="18"/>
                <w:szCs w:val="18"/>
                <w:lang w:val="en-US"/>
              </w:rPr>
              <w:t>frustration</w:t>
            </w:r>
            <w:r w:rsidR="009B0448" w:rsidRPr="00D11CD8">
              <w:rPr>
                <w:sz w:val="18"/>
                <w:szCs w:val="18"/>
                <w:lang w:val="en-US"/>
              </w:rPr>
              <w:t>/ in group support/ out group suspicion/ shared norm/ existential security/ pluralism index/ income class</w:t>
            </w:r>
            <w:r w:rsidR="00756546">
              <w:rPr>
                <w:sz w:val="18"/>
                <w:szCs w:val="18"/>
                <w:lang w:val="en-US"/>
              </w:rPr>
              <w:t>,</w:t>
            </w:r>
            <w:r w:rsidR="00D025FB" w:rsidRPr="00D11CD8">
              <w:rPr>
                <w:sz w:val="18"/>
                <w:szCs w:val="18"/>
                <w:lang w:val="en-US"/>
              </w:rPr>
              <w:t xml:space="preserve"> </w:t>
            </w:r>
          </w:p>
          <w:p w14:paraId="151367DC" w14:textId="7BC3B917" w:rsidR="00D11CD8"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ast year average</w:t>
            </w:r>
            <w:r w:rsidR="00304800" w:rsidRPr="00D11CD8">
              <w:rPr>
                <w:sz w:val="18"/>
                <w:szCs w:val="18"/>
                <w:lang w:val="en-US"/>
              </w:rPr>
              <w:t xml:space="preserve"> values of</w:t>
            </w:r>
            <w:r w:rsidR="0055082C" w:rsidRPr="00D11CD8">
              <w:rPr>
                <w:sz w:val="18"/>
                <w:szCs w:val="18"/>
                <w:lang w:val="en-US"/>
              </w:rPr>
              <w:t>:</w:t>
            </w:r>
            <w:r w:rsidR="007F3F39" w:rsidRPr="00D11CD8">
              <w:rPr>
                <w:sz w:val="18"/>
                <w:szCs w:val="18"/>
                <w:lang w:val="en-US"/>
              </w:rPr>
              <w:t xml:space="preserve"> WV</w:t>
            </w:r>
            <w:r w:rsidR="00901743" w:rsidRPr="00D11CD8">
              <w:rPr>
                <w:sz w:val="18"/>
                <w:szCs w:val="18"/>
                <w:lang w:val="en-US"/>
              </w:rPr>
              <w:t>/frustration</w:t>
            </w:r>
            <w:r w:rsidR="007F3F39" w:rsidRPr="00D11CD8">
              <w:rPr>
                <w:sz w:val="18"/>
                <w:szCs w:val="18"/>
                <w:lang w:val="en-US"/>
              </w:rPr>
              <w:t xml:space="preserve"> </w:t>
            </w:r>
            <w:r w:rsidR="00F43A31" w:rsidRPr="00D11CD8">
              <w:rPr>
                <w:sz w:val="18"/>
                <w:szCs w:val="18"/>
                <w:lang w:val="en-US"/>
              </w:rPr>
              <w:t>/ in group support/ out group suspicion/ shared norm/ existential security/ pluralism index</w:t>
            </w:r>
            <w:r w:rsidR="00304800" w:rsidRPr="00D11CD8">
              <w:rPr>
                <w:sz w:val="18"/>
                <w:szCs w:val="18"/>
                <w:lang w:val="en-US"/>
              </w:rPr>
              <w:t>/</w:t>
            </w:r>
            <w:r w:rsidR="0055082C" w:rsidRPr="00D11CD8">
              <w:rPr>
                <w:sz w:val="18"/>
                <w:szCs w:val="18"/>
                <w:lang w:val="en-US"/>
              </w:rPr>
              <w:t xml:space="preserve"> cred display</w:t>
            </w:r>
            <w:r w:rsidR="0055177C" w:rsidRPr="00D11CD8">
              <w:rPr>
                <w:sz w:val="18"/>
                <w:szCs w:val="18"/>
                <w:lang w:val="en-US"/>
              </w:rPr>
              <w:t xml:space="preserve"> intensity</w:t>
            </w:r>
            <w:r w:rsidR="00756546">
              <w:rPr>
                <w:sz w:val="18"/>
                <w:szCs w:val="18"/>
                <w:lang w:val="en-US"/>
              </w:rPr>
              <w:t>,</w:t>
            </w:r>
            <w:r w:rsidR="007F3F39" w:rsidRPr="00D11CD8">
              <w:rPr>
                <w:sz w:val="18"/>
                <w:szCs w:val="18"/>
                <w:lang w:val="en-US"/>
              </w:rPr>
              <w:t xml:space="preserve"> </w:t>
            </w:r>
          </w:p>
          <w:p w14:paraId="3D52F690" w14:textId="13BEF0E8" w:rsidR="00D11CD8" w:rsidRPr="00D11CD8" w:rsidRDefault="00D11CD8" w:rsidP="00D11CD8">
            <w:pPr>
              <w:pStyle w:val="ListParagraph"/>
              <w:numPr>
                <w:ilvl w:val="0"/>
                <w:numId w:val="18"/>
              </w:numPr>
              <w:ind w:left="533"/>
              <w:rPr>
                <w:sz w:val="18"/>
                <w:szCs w:val="18"/>
                <w:lang w:val="en-US"/>
              </w:rPr>
            </w:pPr>
            <w:r w:rsidRPr="00D11CD8">
              <w:rPr>
                <w:sz w:val="18"/>
                <w:szCs w:val="18"/>
                <w:lang w:val="en-US"/>
              </w:rPr>
              <w:t>C</w:t>
            </w:r>
            <w:r w:rsidR="007F3F39" w:rsidRPr="00D11CD8">
              <w:rPr>
                <w:sz w:val="18"/>
                <w:szCs w:val="18"/>
                <w:lang w:val="en-US"/>
              </w:rPr>
              <w:t>urrent average WV value</w:t>
            </w:r>
            <w:r w:rsidR="001F5757" w:rsidRPr="00D11CD8">
              <w:rPr>
                <w:sz w:val="18"/>
                <w:szCs w:val="18"/>
                <w:lang w:val="en-US"/>
              </w:rPr>
              <w:t>s</w:t>
            </w:r>
            <w:r w:rsidR="007F3F39" w:rsidRPr="00D11CD8">
              <w:rPr>
                <w:sz w:val="18"/>
                <w:szCs w:val="18"/>
                <w:lang w:val="en-US"/>
              </w:rPr>
              <w:t xml:space="preserve"> f</w:t>
            </w:r>
            <w:r w:rsidR="001F5757" w:rsidRPr="00D11CD8">
              <w:rPr>
                <w:sz w:val="18"/>
                <w:szCs w:val="18"/>
                <w:lang w:val="en-US"/>
              </w:rPr>
              <w:t>rom</w:t>
            </w:r>
            <w:r w:rsidR="007F3F39" w:rsidRPr="00D11CD8">
              <w:rPr>
                <w:sz w:val="18"/>
                <w:szCs w:val="18"/>
                <w:lang w:val="en-US"/>
              </w:rPr>
              <w:t xml:space="preserve"> family</w:t>
            </w:r>
            <w:r w:rsidR="000D196A" w:rsidRPr="00D11CD8">
              <w:rPr>
                <w:sz w:val="18"/>
                <w:szCs w:val="18"/>
                <w:lang w:val="en-US"/>
              </w:rPr>
              <w:t>/</w:t>
            </w:r>
            <w:r w:rsidR="000A2320" w:rsidRPr="00D11CD8">
              <w:rPr>
                <w:sz w:val="18"/>
                <w:szCs w:val="18"/>
                <w:lang w:val="en-US"/>
              </w:rPr>
              <w:t xml:space="preserve"> </w:t>
            </w:r>
            <w:r w:rsidR="000D196A" w:rsidRPr="00D11CD8">
              <w:rPr>
                <w:sz w:val="18"/>
                <w:szCs w:val="18"/>
                <w:lang w:val="en-US"/>
              </w:rPr>
              <w:t>offline social network/</w:t>
            </w:r>
            <w:r w:rsidR="000A2320" w:rsidRPr="00D11CD8">
              <w:rPr>
                <w:sz w:val="18"/>
                <w:szCs w:val="18"/>
                <w:lang w:val="en-US"/>
              </w:rPr>
              <w:t xml:space="preserve"> </w:t>
            </w:r>
            <w:r w:rsidR="000D196A" w:rsidRPr="00D11CD8">
              <w:rPr>
                <w:sz w:val="18"/>
                <w:szCs w:val="18"/>
                <w:lang w:val="en-US"/>
              </w:rPr>
              <w:t>club</w:t>
            </w:r>
            <w:r w:rsidR="00756546">
              <w:rPr>
                <w:sz w:val="18"/>
                <w:szCs w:val="18"/>
                <w:lang w:val="en-US"/>
              </w:rPr>
              <w:t>,</w:t>
            </w:r>
            <w:r w:rsidR="000D196A" w:rsidRPr="00D11CD8">
              <w:rPr>
                <w:sz w:val="18"/>
                <w:szCs w:val="18"/>
                <w:lang w:val="en-US"/>
              </w:rPr>
              <w:t xml:space="preserve"> </w:t>
            </w:r>
          </w:p>
          <w:p w14:paraId="5C383859" w14:textId="2A2CABC9" w:rsidR="00A324F8" w:rsidRPr="00D11CD8" w:rsidRDefault="00D11CD8" w:rsidP="00D11CD8">
            <w:pPr>
              <w:pStyle w:val="ListParagraph"/>
              <w:numPr>
                <w:ilvl w:val="0"/>
                <w:numId w:val="18"/>
              </w:numPr>
              <w:ind w:left="533"/>
              <w:rPr>
                <w:sz w:val="18"/>
                <w:szCs w:val="18"/>
                <w:lang w:val="en-US"/>
              </w:rPr>
            </w:pPr>
            <w:r w:rsidRPr="00D11CD8">
              <w:rPr>
                <w:sz w:val="18"/>
                <w:szCs w:val="18"/>
                <w:lang w:val="en-US"/>
              </w:rPr>
              <w:t>L</w:t>
            </w:r>
            <w:r w:rsidR="00A753B6" w:rsidRPr="00D11CD8">
              <w:rPr>
                <w:sz w:val="18"/>
                <w:szCs w:val="18"/>
                <w:lang w:val="en-US"/>
              </w:rPr>
              <w:t>ast year average intensity of cred display from family/ offline social network/ club</w:t>
            </w:r>
            <w:r w:rsidR="00E2421A" w:rsidRPr="00D11CD8">
              <w:rPr>
                <w:sz w:val="18"/>
                <w:szCs w:val="18"/>
                <w:lang w:val="en-US"/>
              </w:rPr>
              <w:t>.</w:t>
            </w:r>
          </w:p>
        </w:tc>
      </w:tr>
      <w:tr w:rsidR="00F50922" w:rsidRPr="007731CF" w14:paraId="0CE1B8AE" w14:textId="77777777" w:rsidTr="00AD4B4A">
        <w:trPr>
          <w:gridBefore w:val="1"/>
          <w:wBefore w:w="6" w:type="dxa"/>
          <w:trHeight w:val="1346"/>
        </w:trPr>
        <w:tc>
          <w:tcPr>
            <w:tcW w:w="1134" w:type="dxa"/>
            <w:gridSpan w:val="2"/>
            <w:vMerge/>
          </w:tcPr>
          <w:p w14:paraId="081612F4" w14:textId="77777777" w:rsidR="00F50922" w:rsidRPr="007731CF" w:rsidRDefault="00F50922" w:rsidP="00756546">
            <w:pPr>
              <w:jc w:val="both"/>
              <w:rPr>
                <w:sz w:val="18"/>
                <w:szCs w:val="18"/>
                <w:lang w:val="en-US"/>
              </w:rPr>
            </w:pPr>
          </w:p>
        </w:tc>
        <w:tc>
          <w:tcPr>
            <w:tcW w:w="1155" w:type="dxa"/>
            <w:gridSpan w:val="2"/>
            <w:vMerge/>
            <w:tcBorders>
              <w:bottom w:val="single" w:sz="12" w:space="0" w:color="auto"/>
            </w:tcBorders>
            <w:vAlign w:val="center"/>
          </w:tcPr>
          <w:p w14:paraId="51E1D083" w14:textId="77777777" w:rsidR="00F50922" w:rsidRPr="007731CF" w:rsidRDefault="00F50922" w:rsidP="00756546">
            <w:pPr>
              <w:jc w:val="both"/>
              <w:rPr>
                <w:sz w:val="18"/>
                <w:szCs w:val="18"/>
                <w:lang w:val="en-US"/>
              </w:rPr>
            </w:pPr>
          </w:p>
        </w:tc>
        <w:tc>
          <w:tcPr>
            <w:tcW w:w="2982" w:type="dxa"/>
            <w:gridSpan w:val="2"/>
            <w:tcBorders>
              <w:bottom w:val="single" w:sz="12" w:space="0" w:color="auto"/>
            </w:tcBorders>
            <w:vAlign w:val="center"/>
          </w:tcPr>
          <w:p w14:paraId="5F09226E" w14:textId="77777777" w:rsidR="00F50922" w:rsidRPr="007731CF" w:rsidRDefault="00F50922" w:rsidP="00756546">
            <w:pPr>
              <w:rPr>
                <w:sz w:val="18"/>
                <w:szCs w:val="18"/>
                <w:lang w:val="en-US"/>
              </w:rPr>
            </w:pPr>
            <w:proofErr w:type="spellStart"/>
            <w:r w:rsidRPr="007731CF">
              <w:rPr>
                <w:sz w:val="18"/>
                <w:szCs w:val="18"/>
                <w:lang w:val="en-US"/>
              </w:rPr>
              <w:t>II.x.b</w:t>
            </w:r>
            <w:proofErr w:type="spellEnd"/>
            <w:r w:rsidRPr="007731CF">
              <w:rPr>
                <w:sz w:val="18"/>
                <w:szCs w:val="18"/>
                <w:lang w:val="en-US"/>
              </w:rPr>
              <w:t xml:space="preserve"> What key results, outputs or characteristics of the model are emerging from the individuals? (Emergence)</w:t>
            </w:r>
          </w:p>
        </w:tc>
        <w:tc>
          <w:tcPr>
            <w:tcW w:w="9280" w:type="dxa"/>
            <w:tcBorders>
              <w:bottom w:val="single" w:sz="12" w:space="0" w:color="auto"/>
            </w:tcBorders>
          </w:tcPr>
          <w:p w14:paraId="7C7AC4ED" w14:textId="79ECDD2A" w:rsidR="00F50922" w:rsidRPr="007731CF" w:rsidRDefault="00C62E85" w:rsidP="00756546">
            <w:pPr>
              <w:rPr>
                <w:sz w:val="18"/>
                <w:szCs w:val="18"/>
                <w:lang w:val="en-US"/>
              </w:rPr>
            </w:pPr>
            <w:r>
              <w:rPr>
                <w:sz w:val="18"/>
                <w:szCs w:val="18"/>
                <w:lang w:val="en-US"/>
              </w:rPr>
              <w:t xml:space="preserve">A distinct set of initial conditions which may lead societies towards secularism or </w:t>
            </w:r>
            <w:r w:rsidR="00691A82">
              <w:rPr>
                <w:sz w:val="18"/>
                <w:szCs w:val="18"/>
                <w:lang w:val="en-US"/>
              </w:rPr>
              <w:t>religiosity.</w:t>
            </w:r>
          </w:p>
        </w:tc>
      </w:tr>
      <w:tr w:rsidR="00F50922" w:rsidRPr="007731CF" w14:paraId="57056F8A" w14:textId="77777777" w:rsidTr="00AD4B4A">
        <w:trPr>
          <w:gridBefore w:val="1"/>
          <w:wBefore w:w="6" w:type="dxa"/>
          <w:trHeight w:val="297"/>
        </w:trPr>
        <w:tc>
          <w:tcPr>
            <w:tcW w:w="1134" w:type="dxa"/>
            <w:gridSpan w:val="2"/>
            <w:vMerge w:val="restart"/>
            <w:tcBorders>
              <w:top w:val="single" w:sz="12" w:space="0" w:color="auto"/>
              <w:left w:val="single" w:sz="6" w:space="0" w:color="auto"/>
            </w:tcBorders>
            <w:textDirection w:val="btLr"/>
          </w:tcPr>
          <w:p w14:paraId="4A7692FF" w14:textId="77777777" w:rsidR="00F50922" w:rsidRPr="007731CF" w:rsidRDefault="00F50922" w:rsidP="00F50922">
            <w:pPr>
              <w:pStyle w:val="ListParagraph"/>
              <w:numPr>
                <w:ilvl w:val="0"/>
                <w:numId w:val="4"/>
              </w:numPr>
              <w:ind w:right="113"/>
              <w:jc w:val="right"/>
              <w:rPr>
                <w:sz w:val="18"/>
                <w:szCs w:val="18"/>
                <w:lang w:val="en-US"/>
              </w:rPr>
            </w:pPr>
            <w:r w:rsidRPr="007731CF">
              <w:rPr>
                <w:sz w:val="18"/>
                <w:szCs w:val="18"/>
                <w:lang w:val="en-US"/>
              </w:rPr>
              <w:t>Details</w:t>
            </w:r>
          </w:p>
          <w:p w14:paraId="41F22BC9" w14:textId="77777777" w:rsidR="00F50922" w:rsidRPr="007731CF" w:rsidRDefault="00F50922" w:rsidP="00756546">
            <w:pPr>
              <w:ind w:left="113" w:right="113"/>
              <w:jc w:val="right"/>
              <w:rPr>
                <w:sz w:val="18"/>
                <w:szCs w:val="18"/>
                <w:lang w:val="en-US"/>
              </w:rPr>
            </w:pPr>
          </w:p>
        </w:tc>
        <w:tc>
          <w:tcPr>
            <w:tcW w:w="1155" w:type="dxa"/>
            <w:gridSpan w:val="2"/>
            <w:vMerge w:val="restart"/>
            <w:tcBorders>
              <w:top w:val="single" w:sz="12" w:space="0" w:color="auto"/>
              <w:left w:val="single" w:sz="6" w:space="0" w:color="auto"/>
            </w:tcBorders>
            <w:vAlign w:val="center"/>
          </w:tcPr>
          <w:p w14:paraId="02868E1F" w14:textId="77777777" w:rsidR="00F50922" w:rsidRPr="007731CF" w:rsidRDefault="00F50922" w:rsidP="00756546">
            <w:pPr>
              <w:jc w:val="both"/>
              <w:rPr>
                <w:sz w:val="18"/>
                <w:szCs w:val="18"/>
                <w:lang w:val="en-US"/>
              </w:rPr>
            </w:pPr>
            <w:proofErr w:type="spellStart"/>
            <w:r w:rsidRPr="007731CF">
              <w:rPr>
                <w:sz w:val="18"/>
                <w:szCs w:val="18"/>
                <w:lang w:val="en-US"/>
              </w:rPr>
              <w:t>III.i</w:t>
            </w:r>
            <w:proofErr w:type="spellEnd"/>
            <w:r w:rsidRPr="007731CF">
              <w:rPr>
                <w:sz w:val="18"/>
                <w:szCs w:val="18"/>
                <w:lang w:val="en-US"/>
              </w:rPr>
              <w:t xml:space="preserve"> Implementa</w:t>
            </w:r>
            <w:r w:rsidRPr="007731CF">
              <w:rPr>
                <w:sz w:val="18"/>
                <w:szCs w:val="18"/>
                <w:lang w:val="en-US"/>
              </w:rPr>
              <w:softHyphen/>
              <w:t>tion Details</w:t>
            </w:r>
          </w:p>
        </w:tc>
        <w:tc>
          <w:tcPr>
            <w:tcW w:w="2982" w:type="dxa"/>
            <w:gridSpan w:val="2"/>
            <w:tcBorders>
              <w:top w:val="single" w:sz="12" w:space="0" w:color="auto"/>
            </w:tcBorders>
            <w:vAlign w:val="center"/>
          </w:tcPr>
          <w:p w14:paraId="7F06F567" w14:textId="77777777" w:rsidR="00F50922" w:rsidRPr="007731CF" w:rsidRDefault="00F50922" w:rsidP="00756546">
            <w:pPr>
              <w:rPr>
                <w:sz w:val="18"/>
                <w:szCs w:val="18"/>
                <w:lang w:val="en-US"/>
              </w:rPr>
            </w:pPr>
            <w:proofErr w:type="spellStart"/>
            <w:r w:rsidRPr="007731CF">
              <w:rPr>
                <w:sz w:val="18"/>
                <w:szCs w:val="18"/>
                <w:lang w:val="en-US"/>
              </w:rPr>
              <w:t>III.i.a</w:t>
            </w:r>
            <w:proofErr w:type="spellEnd"/>
            <w:r w:rsidRPr="007731CF">
              <w:rPr>
                <w:sz w:val="18"/>
                <w:szCs w:val="18"/>
                <w:lang w:val="en-US"/>
              </w:rPr>
              <w:t>. How has the model been implemented?</w:t>
            </w:r>
          </w:p>
        </w:tc>
        <w:tc>
          <w:tcPr>
            <w:tcW w:w="9280" w:type="dxa"/>
            <w:tcBorders>
              <w:top w:val="single" w:sz="12" w:space="0" w:color="auto"/>
            </w:tcBorders>
          </w:tcPr>
          <w:p w14:paraId="49016ED3" w14:textId="72105E93" w:rsidR="00F50922" w:rsidRPr="007731CF" w:rsidRDefault="00E976BC" w:rsidP="00756546">
            <w:pPr>
              <w:rPr>
                <w:sz w:val="18"/>
                <w:szCs w:val="18"/>
                <w:lang w:val="en-US"/>
              </w:rPr>
            </w:pPr>
            <w:r>
              <w:rPr>
                <w:sz w:val="18"/>
                <w:szCs w:val="18"/>
                <w:lang w:val="en-US"/>
              </w:rPr>
              <w:t xml:space="preserve">In </w:t>
            </w:r>
            <w:proofErr w:type="spellStart"/>
            <w:r>
              <w:rPr>
                <w:sz w:val="18"/>
                <w:szCs w:val="18"/>
                <w:lang w:val="en-US"/>
              </w:rPr>
              <w:t>Anylogic</w:t>
            </w:r>
            <w:proofErr w:type="spellEnd"/>
            <w:r>
              <w:rPr>
                <w:sz w:val="18"/>
                <w:szCs w:val="18"/>
                <w:lang w:val="en-US"/>
              </w:rPr>
              <w:t xml:space="preserve"> </w:t>
            </w:r>
            <w:r w:rsidR="00C72C89">
              <w:rPr>
                <w:sz w:val="18"/>
                <w:szCs w:val="18"/>
                <w:lang w:val="en-US"/>
              </w:rPr>
              <w:t>version 8.3.3</w:t>
            </w:r>
          </w:p>
        </w:tc>
      </w:tr>
      <w:tr w:rsidR="00F50922" w:rsidRPr="007731CF" w14:paraId="77C3706A" w14:textId="77777777" w:rsidTr="00AD4B4A">
        <w:trPr>
          <w:gridBefore w:val="1"/>
          <w:wBefore w:w="6" w:type="dxa"/>
          <w:trHeight w:val="297"/>
        </w:trPr>
        <w:tc>
          <w:tcPr>
            <w:tcW w:w="1134" w:type="dxa"/>
            <w:gridSpan w:val="2"/>
            <w:vMerge/>
            <w:tcBorders>
              <w:left w:val="single" w:sz="6" w:space="0" w:color="auto"/>
            </w:tcBorders>
          </w:tcPr>
          <w:p w14:paraId="0694E7A3"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19871E47" w14:textId="77777777" w:rsidR="00F50922" w:rsidRPr="007731CF" w:rsidRDefault="00F50922" w:rsidP="00756546">
            <w:pPr>
              <w:jc w:val="both"/>
              <w:rPr>
                <w:sz w:val="18"/>
                <w:szCs w:val="18"/>
                <w:lang w:val="en-US"/>
              </w:rPr>
            </w:pPr>
          </w:p>
        </w:tc>
        <w:tc>
          <w:tcPr>
            <w:tcW w:w="2982" w:type="dxa"/>
            <w:gridSpan w:val="2"/>
            <w:vAlign w:val="center"/>
          </w:tcPr>
          <w:p w14:paraId="6FA136E6" w14:textId="77777777" w:rsidR="00F50922" w:rsidRPr="007731CF" w:rsidRDefault="00F50922" w:rsidP="00756546">
            <w:pPr>
              <w:rPr>
                <w:sz w:val="18"/>
                <w:szCs w:val="18"/>
                <w:lang w:val="en-US"/>
              </w:rPr>
            </w:pPr>
            <w:proofErr w:type="spellStart"/>
            <w:r w:rsidRPr="007731CF">
              <w:rPr>
                <w:sz w:val="18"/>
                <w:szCs w:val="18"/>
                <w:lang w:val="en-US"/>
              </w:rPr>
              <w:t>III.i.b</w:t>
            </w:r>
            <w:proofErr w:type="spellEnd"/>
            <w:r w:rsidRPr="007731CF">
              <w:rPr>
                <w:sz w:val="18"/>
                <w:szCs w:val="18"/>
                <w:lang w:val="en-US"/>
              </w:rPr>
              <w:t xml:space="preserve"> Is the model accessible, and if so where?</w:t>
            </w:r>
          </w:p>
        </w:tc>
        <w:tc>
          <w:tcPr>
            <w:tcW w:w="9280" w:type="dxa"/>
          </w:tcPr>
          <w:p w14:paraId="16C3FCBC" w14:textId="7684638D" w:rsidR="00F50922" w:rsidRPr="007731CF" w:rsidRDefault="00171CB2" w:rsidP="00756546">
            <w:pPr>
              <w:rPr>
                <w:sz w:val="18"/>
                <w:szCs w:val="18"/>
                <w:lang w:val="en-US"/>
              </w:rPr>
            </w:pPr>
            <w:r>
              <w:rPr>
                <w:sz w:val="18"/>
                <w:szCs w:val="18"/>
                <w:lang w:val="en-US"/>
              </w:rPr>
              <w:t>It will be placed on a GitHub repository.</w:t>
            </w:r>
          </w:p>
        </w:tc>
      </w:tr>
      <w:tr w:rsidR="00F50922" w:rsidRPr="007731CF" w14:paraId="4205FFE1" w14:textId="77777777" w:rsidTr="00AD4B4A">
        <w:trPr>
          <w:gridBefore w:val="1"/>
          <w:wBefore w:w="6" w:type="dxa"/>
          <w:trHeight w:val="297"/>
        </w:trPr>
        <w:tc>
          <w:tcPr>
            <w:tcW w:w="1134" w:type="dxa"/>
            <w:gridSpan w:val="2"/>
            <w:vMerge/>
            <w:tcBorders>
              <w:left w:val="single" w:sz="6" w:space="0" w:color="auto"/>
            </w:tcBorders>
          </w:tcPr>
          <w:p w14:paraId="1FBC9496" w14:textId="77777777" w:rsidR="00F50922" w:rsidRPr="007731CF" w:rsidRDefault="00F50922" w:rsidP="00756546">
            <w:pPr>
              <w:jc w:val="both"/>
              <w:rPr>
                <w:sz w:val="18"/>
                <w:szCs w:val="18"/>
                <w:lang w:val="en-US"/>
              </w:rPr>
            </w:pPr>
          </w:p>
        </w:tc>
        <w:tc>
          <w:tcPr>
            <w:tcW w:w="1155" w:type="dxa"/>
            <w:gridSpan w:val="2"/>
            <w:vMerge w:val="restart"/>
            <w:tcBorders>
              <w:left w:val="single" w:sz="6" w:space="0" w:color="auto"/>
            </w:tcBorders>
            <w:vAlign w:val="center"/>
          </w:tcPr>
          <w:p w14:paraId="209CFE8F" w14:textId="77777777" w:rsidR="00F50922" w:rsidRPr="007731CF" w:rsidRDefault="00F50922" w:rsidP="00756546">
            <w:pPr>
              <w:jc w:val="both"/>
              <w:rPr>
                <w:sz w:val="18"/>
                <w:szCs w:val="18"/>
                <w:lang w:val="en-US"/>
              </w:rPr>
            </w:pPr>
          </w:p>
          <w:p w14:paraId="41DE730A" w14:textId="77777777" w:rsidR="00F50922" w:rsidRPr="007731CF" w:rsidRDefault="00F50922" w:rsidP="00756546">
            <w:pPr>
              <w:jc w:val="both"/>
              <w:rPr>
                <w:sz w:val="18"/>
                <w:szCs w:val="18"/>
                <w:lang w:val="en-US"/>
              </w:rPr>
            </w:pPr>
            <w:proofErr w:type="spellStart"/>
            <w:r w:rsidRPr="007731CF">
              <w:rPr>
                <w:sz w:val="18"/>
                <w:szCs w:val="18"/>
                <w:lang w:val="en-US"/>
              </w:rPr>
              <w:t>III.ii</w:t>
            </w:r>
            <w:proofErr w:type="spellEnd"/>
            <w:r w:rsidRPr="007731CF">
              <w:rPr>
                <w:sz w:val="18"/>
                <w:szCs w:val="18"/>
                <w:lang w:val="en-US"/>
              </w:rPr>
              <w:t xml:space="preserve"> </w:t>
            </w:r>
            <w:proofErr w:type="spellStart"/>
            <w:r w:rsidRPr="007731CF">
              <w:rPr>
                <w:sz w:val="18"/>
                <w:szCs w:val="18"/>
                <w:lang w:val="en-US"/>
              </w:rPr>
              <w:t>Initialisation</w:t>
            </w:r>
            <w:proofErr w:type="spellEnd"/>
          </w:p>
        </w:tc>
        <w:tc>
          <w:tcPr>
            <w:tcW w:w="2982" w:type="dxa"/>
            <w:gridSpan w:val="2"/>
            <w:vAlign w:val="center"/>
          </w:tcPr>
          <w:p w14:paraId="0DF01E3A" w14:textId="77777777" w:rsidR="00F50922" w:rsidRPr="007731CF" w:rsidRDefault="00F50922" w:rsidP="00756546">
            <w:pPr>
              <w:rPr>
                <w:sz w:val="18"/>
                <w:szCs w:val="18"/>
                <w:lang w:val="en-US"/>
              </w:rPr>
            </w:pPr>
            <w:proofErr w:type="spellStart"/>
            <w:r w:rsidRPr="007731CF">
              <w:rPr>
                <w:sz w:val="18"/>
                <w:szCs w:val="18"/>
                <w:lang w:val="en-US"/>
              </w:rPr>
              <w:t>III.ii.a</w:t>
            </w:r>
            <w:proofErr w:type="spellEnd"/>
            <w:r w:rsidRPr="007731CF">
              <w:rPr>
                <w:sz w:val="18"/>
                <w:szCs w:val="18"/>
                <w:lang w:val="en-US"/>
              </w:rPr>
              <w:t xml:space="preserve"> What is the initial state of the model world, i.e. at time t=0 of a simulation run?</w:t>
            </w:r>
          </w:p>
        </w:tc>
        <w:tc>
          <w:tcPr>
            <w:tcW w:w="9280" w:type="dxa"/>
          </w:tcPr>
          <w:p w14:paraId="48E1A5F6" w14:textId="77777777" w:rsidR="00F216B0" w:rsidRDefault="00F216B0" w:rsidP="00F216B0">
            <w:pPr>
              <w:rPr>
                <w:sz w:val="18"/>
                <w:szCs w:val="18"/>
                <w:lang w:val="en-US"/>
              </w:rPr>
            </w:pPr>
            <w:r>
              <w:rPr>
                <w:sz w:val="18"/>
                <w:szCs w:val="18"/>
                <w:lang w:val="en-US"/>
              </w:rPr>
              <w:t>At initialization i</w:t>
            </w:r>
            <w:r w:rsidRPr="00773DFB">
              <w:rPr>
                <w:sz w:val="18"/>
                <w:szCs w:val="18"/>
                <w:lang w:val="en-US"/>
              </w:rPr>
              <w:t>ndividuals from the first generation</w:t>
            </w:r>
            <w:r>
              <w:rPr>
                <w:sz w:val="18"/>
                <w:szCs w:val="18"/>
                <w:lang w:val="en-US"/>
              </w:rPr>
              <w:t xml:space="preserve"> (global variable 84)</w:t>
            </w:r>
            <w:r w:rsidRPr="00773DFB">
              <w:rPr>
                <w:sz w:val="18"/>
                <w:szCs w:val="18"/>
                <w:lang w:val="en-US"/>
              </w:rPr>
              <w:t xml:space="preserve"> are </w:t>
            </w:r>
            <w:r>
              <w:rPr>
                <w:sz w:val="18"/>
                <w:szCs w:val="18"/>
                <w:lang w:val="en-US"/>
              </w:rPr>
              <w:t>a</w:t>
            </w:r>
            <w:r w:rsidRPr="00773DFB">
              <w:rPr>
                <w:sz w:val="18"/>
                <w:szCs w:val="18"/>
                <w:lang w:val="en-US"/>
              </w:rPr>
              <w:t xml:space="preserve">ssigned: </w:t>
            </w:r>
          </w:p>
          <w:p w14:paraId="13A8B76B" w14:textId="15398D2F"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randomly selected neighborhood </w:t>
            </w:r>
          </w:p>
          <w:p w14:paraId="4A9150AC" w14:textId="3CDB0B8B"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group</w:t>
            </w:r>
            <w:r w:rsidR="00B601A4" w:rsidRPr="000130AE">
              <w:rPr>
                <w:sz w:val="18"/>
                <w:szCs w:val="18"/>
                <w:lang w:val="en-US"/>
              </w:rPr>
              <w:t xml:space="preserve"> identity</w:t>
            </w:r>
            <w:r w:rsidR="00F216B0" w:rsidRPr="000130AE">
              <w:rPr>
                <w:sz w:val="18"/>
                <w:szCs w:val="18"/>
                <w:lang w:val="en-US"/>
              </w:rPr>
              <w:t>, majority or minority (global variable 9</w:t>
            </w:r>
            <w:r w:rsidR="006A2940">
              <w:rPr>
                <w:sz w:val="18"/>
                <w:szCs w:val="18"/>
                <w:lang w:val="en-US"/>
              </w:rPr>
              <w:t>5</w:t>
            </w:r>
            <w:r w:rsidR="00F216B0" w:rsidRPr="000130AE">
              <w:rPr>
                <w:sz w:val="18"/>
                <w:szCs w:val="18"/>
                <w:lang w:val="en-US"/>
              </w:rPr>
              <w:t>)</w:t>
            </w:r>
          </w:p>
          <w:p w14:paraId="43D0B74B" w14:textId="7E72FFDC"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gender, male or female (global variable 96) </w:t>
            </w:r>
          </w:p>
          <w:p w14:paraId="391485CC" w14:textId="39EEBF18"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n age </w:t>
            </w:r>
          </w:p>
          <w:p w14:paraId="635DBCDF" w14:textId="1DFAE91A"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life expectancy (global variables 66-67,77-78)</w:t>
            </w:r>
          </w:p>
          <w:p w14:paraId="1E23A815" w14:textId="09510FEE"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religion </w:t>
            </w:r>
            <w:r w:rsidR="00B601A4" w:rsidRPr="000130AE">
              <w:rPr>
                <w:sz w:val="18"/>
                <w:szCs w:val="18"/>
                <w:lang w:val="en-US"/>
              </w:rPr>
              <w:t xml:space="preserve">type </w:t>
            </w:r>
            <w:r w:rsidR="00F216B0" w:rsidRPr="000130AE">
              <w:rPr>
                <w:sz w:val="18"/>
                <w:szCs w:val="18"/>
                <w:lang w:val="en-US"/>
              </w:rPr>
              <w:t xml:space="preserve">according to group </w:t>
            </w:r>
            <w:r w:rsidR="00B601A4" w:rsidRPr="000130AE">
              <w:rPr>
                <w:sz w:val="18"/>
                <w:szCs w:val="18"/>
                <w:lang w:val="en-US"/>
              </w:rPr>
              <w:t>identity</w:t>
            </w:r>
            <w:r w:rsidR="00F216B0" w:rsidRPr="000130AE">
              <w:rPr>
                <w:sz w:val="18"/>
                <w:szCs w:val="18"/>
                <w:lang w:val="en-US"/>
              </w:rPr>
              <w:t xml:space="preserve"> (majority or minority)</w:t>
            </w:r>
          </w:p>
          <w:p w14:paraId="58F3E4C6" w14:textId="74AE362E"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 xml:space="preserve">Nativity, </w:t>
            </w:r>
            <w:r w:rsidR="00D371EA">
              <w:rPr>
                <w:sz w:val="18"/>
                <w:szCs w:val="18"/>
                <w:lang w:val="en-US"/>
              </w:rPr>
              <w:t xml:space="preserve">native are considered the </w:t>
            </w:r>
            <w:r w:rsidRPr="000130AE">
              <w:rPr>
                <w:sz w:val="18"/>
                <w:szCs w:val="18"/>
                <w:lang w:val="en-US"/>
              </w:rPr>
              <w:t xml:space="preserve">majority </w:t>
            </w:r>
            <w:r w:rsidR="00D371EA">
              <w:rPr>
                <w:sz w:val="18"/>
                <w:szCs w:val="18"/>
                <w:lang w:val="en-US"/>
              </w:rPr>
              <w:t>and</w:t>
            </w:r>
            <w:r w:rsidR="00610E3C">
              <w:rPr>
                <w:sz w:val="18"/>
                <w:szCs w:val="18"/>
                <w:lang w:val="en-US"/>
              </w:rPr>
              <w:t xml:space="preserve"> minority from a certain age (</w:t>
            </w:r>
            <w:r w:rsidR="00D371EA">
              <w:rPr>
                <w:sz w:val="18"/>
                <w:szCs w:val="18"/>
                <w:lang w:val="en-US"/>
              </w:rPr>
              <w:t>global variable 83)</w:t>
            </w:r>
            <w:r w:rsidR="00610E3C">
              <w:rPr>
                <w:sz w:val="18"/>
                <w:szCs w:val="18"/>
                <w:lang w:val="en-US"/>
              </w:rPr>
              <w:t xml:space="preserve"> or born in the society.</w:t>
            </w:r>
          </w:p>
          <w:p w14:paraId="1F9C7425" w14:textId="454A4A3F"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In group support (global variable 5</w:t>
            </w:r>
            <w:r w:rsidR="0086487B">
              <w:rPr>
                <w:sz w:val="18"/>
                <w:szCs w:val="18"/>
                <w:lang w:val="en-US"/>
              </w:rPr>
              <w:t>6</w:t>
            </w:r>
            <w:r w:rsidRPr="000130AE">
              <w:rPr>
                <w:sz w:val="18"/>
                <w:szCs w:val="18"/>
                <w:lang w:val="en-US"/>
              </w:rPr>
              <w:t xml:space="preserve">-59) </w:t>
            </w:r>
          </w:p>
          <w:p w14:paraId="50207EB7" w14:textId="42C9AFDC"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Out group suspicion (global variable 91-94)</w:t>
            </w:r>
          </w:p>
          <w:p w14:paraId="09AA1311" w14:textId="397663F2"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Shared norms (global variable 106-107)</w:t>
            </w:r>
          </w:p>
          <w:p w14:paraId="648587D0" w14:textId="1E096EB8" w:rsidR="00D05F59" w:rsidRPr="00663248" w:rsidRDefault="003859BC" w:rsidP="00B707BF">
            <w:pPr>
              <w:pStyle w:val="ListParagraph"/>
              <w:numPr>
                <w:ilvl w:val="0"/>
                <w:numId w:val="20"/>
              </w:numPr>
              <w:ind w:left="623"/>
              <w:rPr>
                <w:sz w:val="18"/>
                <w:szCs w:val="18"/>
                <w:lang w:val="en-US"/>
              </w:rPr>
            </w:pPr>
            <w:r>
              <w:rPr>
                <w:sz w:val="18"/>
                <w:szCs w:val="18"/>
                <w:lang w:val="en-US"/>
              </w:rPr>
              <w:t>HEXACO p</w:t>
            </w:r>
            <w:r w:rsidR="00C55326" w:rsidRPr="000130AE">
              <w:rPr>
                <w:sz w:val="18"/>
                <w:szCs w:val="18"/>
                <w:lang w:val="en-US"/>
              </w:rPr>
              <w:t xml:space="preserve">ersonality traits: honesty, </w:t>
            </w:r>
            <w:r w:rsidR="004C03EE" w:rsidRPr="000130AE">
              <w:rPr>
                <w:sz w:val="18"/>
                <w:szCs w:val="18"/>
                <w:lang w:val="en-US"/>
              </w:rPr>
              <w:t>emotionality, extraversion, agreeableness,</w:t>
            </w:r>
            <w:r w:rsidR="007B2A4E" w:rsidRPr="000130AE">
              <w:rPr>
                <w:sz w:val="18"/>
                <w:szCs w:val="18"/>
                <w:lang w:val="en-US"/>
              </w:rPr>
              <w:t xml:space="preserve"> conscientiousness, </w:t>
            </w:r>
            <w:r w:rsidR="00230E9D" w:rsidRPr="000130AE">
              <w:rPr>
                <w:sz w:val="18"/>
                <w:szCs w:val="18"/>
                <w:lang w:val="en-US"/>
              </w:rPr>
              <w:t>openness</w:t>
            </w:r>
            <w:r w:rsidR="00663248">
              <w:rPr>
                <w:sz w:val="18"/>
                <w:szCs w:val="18"/>
                <w:lang w:val="en-US"/>
              </w:rPr>
              <w:t xml:space="preserve"> </w:t>
            </w:r>
            <w:r w:rsidR="00663248" w:rsidRPr="000130AE">
              <w:rPr>
                <w:sz w:val="18"/>
                <w:szCs w:val="18"/>
                <w:lang w:val="en-US"/>
              </w:rPr>
              <w:t>(global variable</w:t>
            </w:r>
            <w:r w:rsidR="00F878E4">
              <w:rPr>
                <w:sz w:val="18"/>
                <w:szCs w:val="18"/>
                <w:lang w:val="en-US"/>
              </w:rPr>
              <w:t>s</w:t>
            </w:r>
            <w:r w:rsidR="00663248" w:rsidRPr="000130AE">
              <w:rPr>
                <w:sz w:val="18"/>
                <w:szCs w:val="18"/>
                <w:lang w:val="en-US"/>
              </w:rPr>
              <w:t xml:space="preserve"> </w:t>
            </w:r>
            <w:r w:rsidR="00167581">
              <w:rPr>
                <w:sz w:val="18"/>
                <w:szCs w:val="18"/>
                <w:lang w:val="en-US"/>
              </w:rPr>
              <w:t>18-19;</w:t>
            </w:r>
            <w:r w:rsidR="008F5835">
              <w:rPr>
                <w:sz w:val="18"/>
                <w:szCs w:val="18"/>
                <w:lang w:val="en-US"/>
              </w:rPr>
              <w:t xml:space="preserve"> 22-23; </w:t>
            </w:r>
            <w:r w:rsidR="00A47B6B">
              <w:rPr>
                <w:sz w:val="18"/>
                <w:szCs w:val="18"/>
                <w:lang w:val="en-US"/>
              </w:rPr>
              <w:t xml:space="preserve">33-34; </w:t>
            </w:r>
            <w:r w:rsidR="00637BF1">
              <w:rPr>
                <w:sz w:val="18"/>
                <w:szCs w:val="18"/>
                <w:lang w:val="en-US"/>
              </w:rPr>
              <w:t xml:space="preserve">39-40; </w:t>
            </w:r>
            <w:r w:rsidR="00A41D94">
              <w:rPr>
                <w:sz w:val="18"/>
                <w:szCs w:val="18"/>
                <w:lang w:val="en-US"/>
              </w:rPr>
              <w:t xml:space="preserve">45-46; </w:t>
            </w:r>
            <w:r w:rsidR="00A65121">
              <w:rPr>
                <w:sz w:val="18"/>
                <w:szCs w:val="18"/>
                <w:lang w:val="en-US"/>
              </w:rPr>
              <w:t>89-90</w:t>
            </w:r>
            <w:r w:rsidR="00663248" w:rsidRPr="000130AE">
              <w:rPr>
                <w:sz w:val="18"/>
                <w:szCs w:val="18"/>
                <w:lang w:val="en-US"/>
              </w:rPr>
              <w:t>)</w:t>
            </w:r>
          </w:p>
          <w:p w14:paraId="123A7F30" w14:textId="4E751DBD" w:rsidR="00D64495" w:rsidRPr="000130AE" w:rsidRDefault="00B93680" w:rsidP="00B707BF">
            <w:pPr>
              <w:pStyle w:val="ListParagraph"/>
              <w:numPr>
                <w:ilvl w:val="0"/>
                <w:numId w:val="20"/>
              </w:numPr>
              <w:ind w:left="623"/>
              <w:rPr>
                <w:sz w:val="18"/>
                <w:szCs w:val="18"/>
                <w:lang w:val="en-US"/>
              </w:rPr>
            </w:pPr>
            <w:r w:rsidRPr="000130AE">
              <w:rPr>
                <w:sz w:val="18"/>
                <w:szCs w:val="18"/>
                <w:lang w:val="en-US"/>
              </w:rPr>
              <w:t>C</w:t>
            </w:r>
            <w:r w:rsidR="00917C4F" w:rsidRPr="000130AE">
              <w:rPr>
                <w:sz w:val="18"/>
                <w:szCs w:val="18"/>
                <w:lang w:val="en-US"/>
              </w:rPr>
              <w:t>harisma</w:t>
            </w:r>
            <w:r w:rsidR="00755B05" w:rsidRPr="000130AE">
              <w:rPr>
                <w:sz w:val="18"/>
                <w:szCs w:val="18"/>
                <w:lang w:val="en-US"/>
              </w:rPr>
              <w:t>,</w:t>
            </w:r>
            <w:r w:rsidR="00D05F59" w:rsidRPr="000130AE">
              <w:rPr>
                <w:sz w:val="18"/>
                <w:szCs w:val="18"/>
                <w:lang w:val="en-US"/>
              </w:rPr>
              <w:t xml:space="preserve"> derived from </w:t>
            </w:r>
            <w:r w:rsidR="00755B05" w:rsidRPr="000130AE">
              <w:rPr>
                <w:sz w:val="18"/>
                <w:szCs w:val="18"/>
                <w:lang w:val="en-US"/>
              </w:rPr>
              <w:t xml:space="preserve">extraversion </w:t>
            </w:r>
            <w:r w:rsidR="00D05F59" w:rsidRPr="000130AE">
              <w:rPr>
                <w:sz w:val="18"/>
                <w:szCs w:val="18"/>
                <w:lang w:val="en-US"/>
              </w:rPr>
              <w:t>personality trait</w:t>
            </w:r>
          </w:p>
          <w:p w14:paraId="636E69F1" w14:textId="4266BBBF" w:rsidR="00B301A6" w:rsidRPr="000130AE" w:rsidRDefault="00755B05" w:rsidP="00B707BF">
            <w:pPr>
              <w:pStyle w:val="ListParagraph"/>
              <w:numPr>
                <w:ilvl w:val="0"/>
                <w:numId w:val="20"/>
              </w:numPr>
              <w:ind w:left="623"/>
              <w:rPr>
                <w:sz w:val="18"/>
                <w:szCs w:val="18"/>
                <w:lang w:val="en-US"/>
              </w:rPr>
            </w:pPr>
            <w:r w:rsidRPr="000130AE">
              <w:rPr>
                <w:sz w:val="18"/>
                <w:szCs w:val="18"/>
                <w:lang w:val="en-US"/>
              </w:rPr>
              <w:t>S</w:t>
            </w:r>
            <w:r w:rsidR="00B301A6" w:rsidRPr="000130AE">
              <w:rPr>
                <w:sz w:val="18"/>
                <w:szCs w:val="18"/>
                <w:lang w:val="en-US"/>
              </w:rPr>
              <w:t>usceptibility</w:t>
            </w:r>
            <w:r w:rsidRPr="000130AE">
              <w:rPr>
                <w:sz w:val="18"/>
                <w:szCs w:val="18"/>
                <w:lang w:val="en-US"/>
              </w:rPr>
              <w:t>,</w:t>
            </w:r>
            <w:r w:rsidR="00B301A6" w:rsidRPr="000130AE">
              <w:rPr>
                <w:sz w:val="18"/>
                <w:szCs w:val="18"/>
                <w:lang w:val="en-US"/>
              </w:rPr>
              <w:t xml:space="preserve"> derived from </w:t>
            </w:r>
            <w:r w:rsidR="008F1EF0" w:rsidRPr="000130AE">
              <w:rPr>
                <w:sz w:val="18"/>
                <w:szCs w:val="18"/>
                <w:lang w:val="en-US"/>
              </w:rPr>
              <w:t xml:space="preserve">agreeableness </w:t>
            </w:r>
            <w:r w:rsidR="00B301A6" w:rsidRPr="000130AE">
              <w:rPr>
                <w:sz w:val="18"/>
                <w:szCs w:val="18"/>
                <w:lang w:val="en-US"/>
              </w:rPr>
              <w:t>personality trait</w:t>
            </w:r>
          </w:p>
          <w:p w14:paraId="55EB26BB" w14:textId="21200BF8" w:rsidR="008C0089" w:rsidRPr="000130AE" w:rsidRDefault="00555E47" w:rsidP="00B707BF">
            <w:pPr>
              <w:pStyle w:val="ListParagraph"/>
              <w:numPr>
                <w:ilvl w:val="0"/>
                <w:numId w:val="20"/>
              </w:numPr>
              <w:ind w:left="623"/>
              <w:rPr>
                <w:sz w:val="18"/>
                <w:szCs w:val="18"/>
                <w:lang w:val="en-US"/>
              </w:rPr>
            </w:pPr>
            <w:r w:rsidRPr="000130AE">
              <w:rPr>
                <w:sz w:val="18"/>
                <w:szCs w:val="18"/>
                <w:lang w:val="en-US"/>
              </w:rPr>
              <w:t>World</w:t>
            </w:r>
            <w:r w:rsidR="003859BC">
              <w:rPr>
                <w:sz w:val="18"/>
                <w:szCs w:val="18"/>
                <w:lang w:val="en-US"/>
              </w:rPr>
              <w:t>v</w:t>
            </w:r>
            <w:r w:rsidRPr="000130AE">
              <w:rPr>
                <w:sz w:val="18"/>
                <w:szCs w:val="18"/>
                <w:lang w:val="en-US"/>
              </w:rPr>
              <w:t>iew</w:t>
            </w:r>
            <w:r w:rsidR="003859BC">
              <w:rPr>
                <w:sz w:val="18"/>
                <w:szCs w:val="18"/>
                <w:lang w:val="en-US"/>
              </w:rPr>
              <w:t>,</w:t>
            </w:r>
            <w:r w:rsidRPr="000130AE">
              <w:rPr>
                <w:sz w:val="18"/>
                <w:szCs w:val="18"/>
                <w:lang w:val="en-US"/>
              </w:rPr>
              <w:t xml:space="preserve"> derived from openness personality trait</w:t>
            </w:r>
          </w:p>
          <w:p w14:paraId="55DC3AA5" w14:textId="56FEEF34" w:rsidR="00555E47" w:rsidRPr="000130AE" w:rsidRDefault="00433668" w:rsidP="00B707BF">
            <w:pPr>
              <w:pStyle w:val="ListParagraph"/>
              <w:numPr>
                <w:ilvl w:val="0"/>
                <w:numId w:val="20"/>
              </w:numPr>
              <w:ind w:left="623"/>
              <w:rPr>
                <w:sz w:val="18"/>
                <w:szCs w:val="18"/>
                <w:lang w:val="en-US"/>
              </w:rPr>
            </w:pPr>
            <w:r w:rsidRPr="000130AE">
              <w:rPr>
                <w:sz w:val="18"/>
                <w:szCs w:val="18"/>
                <w:lang w:val="en-US"/>
              </w:rPr>
              <w:t>Hypocrisy threshold, derived from honesty and conscientiousness personality traits</w:t>
            </w:r>
          </w:p>
          <w:p w14:paraId="3D16F73D" w14:textId="084ACFFC" w:rsidR="00433668" w:rsidRPr="000130AE" w:rsidRDefault="008771E4" w:rsidP="00B707BF">
            <w:pPr>
              <w:pStyle w:val="ListParagraph"/>
              <w:numPr>
                <w:ilvl w:val="0"/>
                <w:numId w:val="20"/>
              </w:numPr>
              <w:ind w:left="623"/>
              <w:rPr>
                <w:sz w:val="18"/>
                <w:szCs w:val="18"/>
                <w:lang w:val="en-US"/>
              </w:rPr>
            </w:pPr>
            <w:r w:rsidRPr="000130AE">
              <w:rPr>
                <w:sz w:val="18"/>
                <w:szCs w:val="18"/>
                <w:lang w:val="en-US"/>
              </w:rPr>
              <w:t xml:space="preserve">Joining threshold, derived from extraversion </w:t>
            </w:r>
            <w:r w:rsidR="008F1EF0" w:rsidRPr="000130AE">
              <w:rPr>
                <w:sz w:val="18"/>
                <w:szCs w:val="18"/>
                <w:lang w:val="en-US"/>
              </w:rPr>
              <w:t xml:space="preserve">and emotionality </w:t>
            </w:r>
            <w:r w:rsidRPr="000130AE">
              <w:rPr>
                <w:sz w:val="18"/>
                <w:szCs w:val="18"/>
                <w:lang w:val="en-US"/>
              </w:rPr>
              <w:t>personality trait</w:t>
            </w:r>
            <w:r w:rsidR="008F1EF0" w:rsidRPr="000130AE">
              <w:rPr>
                <w:sz w:val="18"/>
                <w:szCs w:val="18"/>
                <w:lang w:val="en-US"/>
              </w:rPr>
              <w:t>s</w:t>
            </w:r>
          </w:p>
          <w:p w14:paraId="7C409A62" w14:textId="768C3759" w:rsidR="001060CA" w:rsidRPr="00A41D94" w:rsidRDefault="00562D55" w:rsidP="00B707BF">
            <w:pPr>
              <w:pStyle w:val="ListParagraph"/>
              <w:numPr>
                <w:ilvl w:val="0"/>
                <w:numId w:val="20"/>
              </w:numPr>
              <w:ind w:left="623"/>
              <w:rPr>
                <w:sz w:val="18"/>
                <w:szCs w:val="18"/>
                <w:lang w:val="en-US"/>
              </w:rPr>
            </w:pPr>
            <w:r>
              <w:rPr>
                <w:sz w:val="18"/>
                <w:szCs w:val="18"/>
                <w:lang w:val="en-US"/>
              </w:rPr>
              <w:t>C</w:t>
            </w:r>
            <w:r w:rsidR="001060CA" w:rsidRPr="000130AE">
              <w:rPr>
                <w:sz w:val="18"/>
                <w:szCs w:val="18"/>
                <w:lang w:val="en-US"/>
              </w:rPr>
              <w:t>urrent and total education level</w:t>
            </w:r>
            <w:r w:rsidR="00A41D94">
              <w:rPr>
                <w:sz w:val="18"/>
                <w:szCs w:val="18"/>
                <w:lang w:val="en-US"/>
              </w:rPr>
              <w:t xml:space="preserve"> </w:t>
            </w:r>
            <w:r w:rsidR="00A41D94" w:rsidRPr="000130AE">
              <w:rPr>
                <w:sz w:val="18"/>
                <w:szCs w:val="18"/>
                <w:lang w:val="en-US"/>
              </w:rPr>
              <w:t xml:space="preserve">(global variable </w:t>
            </w:r>
            <w:r w:rsidR="00C119A6">
              <w:rPr>
                <w:sz w:val="18"/>
                <w:szCs w:val="18"/>
                <w:lang w:val="en-US"/>
              </w:rPr>
              <w:t xml:space="preserve">69-70; </w:t>
            </w:r>
            <w:r w:rsidR="000C5BDF">
              <w:rPr>
                <w:sz w:val="18"/>
                <w:szCs w:val="18"/>
                <w:lang w:val="en-US"/>
              </w:rPr>
              <w:t>79-80</w:t>
            </w:r>
            <w:r w:rsidR="00A41D94" w:rsidRPr="000130AE">
              <w:rPr>
                <w:sz w:val="18"/>
                <w:szCs w:val="18"/>
                <w:lang w:val="en-US"/>
              </w:rPr>
              <w:t>)</w:t>
            </w:r>
          </w:p>
          <w:p w14:paraId="556F95F7" w14:textId="70D59A6F" w:rsidR="001060CA" w:rsidRPr="000130AE" w:rsidRDefault="001060CA" w:rsidP="00B707BF">
            <w:pPr>
              <w:pStyle w:val="ListParagraph"/>
              <w:numPr>
                <w:ilvl w:val="0"/>
                <w:numId w:val="20"/>
              </w:numPr>
              <w:ind w:left="623"/>
              <w:rPr>
                <w:sz w:val="18"/>
                <w:szCs w:val="18"/>
                <w:lang w:val="en-US"/>
              </w:rPr>
            </w:pPr>
            <w:r w:rsidRPr="000130AE">
              <w:rPr>
                <w:sz w:val="18"/>
                <w:szCs w:val="18"/>
                <w:lang w:val="en-US"/>
              </w:rPr>
              <w:t>If their current education is equal to total education, then agents look for employment: whether agent finds a job depend</w:t>
            </w:r>
            <w:r w:rsidR="001C7CE4">
              <w:rPr>
                <w:sz w:val="18"/>
                <w:szCs w:val="18"/>
                <w:lang w:val="en-US"/>
              </w:rPr>
              <w:t>s</w:t>
            </w:r>
            <w:r w:rsidRPr="000130AE">
              <w:rPr>
                <w:sz w:val="18"/>
                <w:szCs w:val="18"/>
                <w:lang w:val="en-US"/>
              </w:rPr>
              <w:t xml:space="preserve"> </w:t>
            </w:r>
            <w:r w:rsidR="001C7CE4" w:rsidRPr="000130AE">
              <w:rPr>
                <w:sz w:val="18"/>
                <w:szCs w:val="18"/>
                <w:lang w:val="en-US"/>
              </w:rPr>
              <w:t>on their</w:t>
            </w:r>
            <w:r w:rsidRPr="000130AE">
              <w:rPr>
                <w:sz w:val="18"/>
                <w:szCs w:val="18"/>
                <w:lang w:val="en-US"/>
              </w:rPr>
              <w:t xml:space="preserve"> group</w:t>
            </w:r>
            <w:r w:rsidR="001C7CE4">
              <w:rPr>
                <w:sz w:val="18"/>
                <w:szCs w:val="18"/>
                <w:lang w:val="en-US"/>
              </w:rPr>
              <w:t xml:space="preserve"> identity</w:t>
            </w:r>
            <w:r w:rsidRPr="000130AE">
              <w:rPr>
                <w:sz w:val="18"/>
                <w:szCs w:val="18"/>
                <w:lang w:val="en-US"/>
              </w:rPr>
              <w:t xml:space="preserve">, education, and percentages of </w:t>
            </w:r>
            <w:r w:rsidR="001C7CE4">
              <w:rPr>
                <w:sz w:val="18"/>
                <w:szCs w:val="18"/>
                <w:lang w:val="en-US"/>
              </w:rPr>
              <w:t>(</w:t>
            </w:r>
            <w:proofErr w:type="spellStart"/>
            <w:r w:rsidR="001C7CE4">
              <w:rPr>
                <w:sz w:val="18"/>
                <w:szCs w:val="18"/>
                <w:lang w:val="en-US"/>
              </w:rPr>
              <w:t>fe</w:t>
            </w:r>
            <w:proofErr w:type="spellEnd"/>
            <w:r w:rsidR="001C7CE4">
              <w:rPr>
                <w:sz w:val="18"/>
                <w:szCs w:val="18"/>
                <w:lang w:val="en-US"/>
              </w:rPr>
              <w:t>)</w:t>
            </w:r>
            <w:r w:rsidRPr="000130AE">
              <w:rPr>
                <w:sz w:val="18"/>
                <w:szCs w:val="18"/>
                <w:lang w:val="en-US"/>
              </w:rPr>
              <w:t>males from the majority being employed</w:t>
            </w:r>
            <w:r w:rsidR="000C5BDF">
              <w:rPr>
                <w:sz w:val="18"/>
                <w:szCs w:val="18"/>
                <w:lang w:val="en-US"/>
              </w:rPr>
              <w:t xml:space="preserve"> (global variables </w:t>
            </w:r>
            <w:r w:rsidR="008815BA">
              <w:rPr>
                <w:sz w:val="18"/>
                <w:szCs w:val="18"/>
                <w:lang w:val="en-US"/>
              </w:rPr>
              <w:t xml:space="preserve">53-55; </w:t>
            </w:r>
            <w:r w:rsidR="00105260">
              <w:rPr>
                <w:sz w:val="18"/>
                <w:szCs w:val="18"/>
                <w:lang w:val="en-US"/>
              </w:rPr>
              <w:t xml:space="preserve">82; </w:t>
            </w:r>
            <w:r w:rsidR="00670FC5">
              <w:rPr>
                <w:sz w:val="18"/>
                <w:szCs w:val="18"/>
                <w:lang w:val="en-US"/>
              </w:rPr>
              <w:t>97-100)</w:t>
            </w:r>
          </w:p>
          <w:p w14:paraId="0889BB74" w14:textId="65A75EC1" w:rsidR="00F216B0" w:rsidRPr="000130AE" w:rsidRDefault="001C7CE4" w:rsidP="00B707BF">
            <w:pPr>
              <w:pStyle w:val="ListParagraph"/>
              <w:numPr>
                <w:ilvl w:val="0"/>
                <w:numId w:val="20"/>
              </w:numPr>
              <w:ind w:left="623"/>
              <w:rPr>
                <w:sz w:val="18"/>
                <w:szCs w:val="18"/>
                <w:lang w:val="en-US"/>
              </w:rPr>
            </w:pPr>
            <w:r>
              <w:rPr>
                <w:sz w:val="18"/>
                <w:szCs w:val="18"/>
                <w:lang w:val="en-US"/>
              </w:rPr>
              <w:t>I</w:t>
            </w:r>
            <w:r w:rsidR="00F216B0" w:rsidRPr="000130AE">
              <w:rPr>
                <w:sz w:val="18"/>
                <w:szCs w:val="18"/>
                <w:lang w:val="en-US"/>
              </w:rPr>
              <w:t>ncomes are set based on education and employment status</w:t>
            </w:r>
          </w:p>
          <w:p w14:paraId="26E912DB" w14:textId="716A2351"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 xml:space="preserve">If </w:t>
            </w:r>
            <w:r w:rsidR="004F67F9">
              <w:rPr>
                <w:sz w:val="18"/>
                <w:szCs w:val="18"/>
                <w:lang w:val="en-US"/>
              </w:rPr>
              <w:t>a</w:t>
            </w:r>
            <w:r w:rsidRPr="000130AE">
              <w:rPr>
                <w:sz w:val="18"/>
                <w:szCs w:val="18"/>
                <w:lang w:val="en-US"/>
              </w:rPr>
              <w:t xml:space="preserve"> minimum age</w:t>
            </w:r>
            <w:r w:rsidR="004F67F9">
              <w:rPr>
                <w:sz w:val="18"/>
                <w:szCs w:val="18"/>
                <w:lang w:val="en-US"/>
              </w:rPr>
              <w:t xml:space="preserve"> is met</w:t>
            </w:r>
            <w:r w:rsidRPr="000130AE">
              <w:rPr>
                <w:sz w:val="18"/>
                <w:szCs w:val="18"/>
                <w:lang w:val="en-US"/>
              </w:rPr>
              <w:t xml:space="preserve">, </w:t>
            </w:r>
            <w:r w:rsidR="004F67F9">
              <w:rPr>
                <w:sz w:val="18"/>
                <w:szCs w:val="18"/>
                <w:lang w:val="en-US"/>
              </w:rPr>
              <w:t xml:space="preserve">agents </w:t>
            </w:r>
            <w:r w:rsidRPr="000130AE">
              <w:rPr>
                <w:sz w:val="18"/>
                <w:szCs w:val="18"/>
                <w:lang w:val="en-US"/>
              </w:rPr>
              <w:t>are allowed to get married</w:t>
            </w:r>
            <w:r w:rsidR="00AA31E6">
              <w:rPr>
                <w:sz w:val="18"/>
                <w:szCs w:val="18"/>
                <w:lang w:val="en-US"/>
              </w:rPr>
              <w:t xml:space="preserve"> </w:t>
            </w:r>
            <w:r w:rsidR="00022C56">
              <w:rPr>
                <w:sz w:val="18"/>
                <w:szCs w:val="18"/>
                <w:lang w:val="en-US"/>
              </w:rPr>
              <w:t>(global variable 72-73)</w:t>
            </w:r>
          </w:p>
          <w:p w14:paraId="56851A7F" w14:textId="4328DB63"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Their online social networks are set: by connecting the individual with two other individuals at random</w:t>
            </w:r>
          </w:p>
          <w:p w14:paraId="3A5DF829" w14:textId="25DCC3BB" w:rsidR="00F50922" w:rsidRPr="000130AE" w:rsidRDefault="00F216B0" w:rsidP="00B707BF">
            <w:pPr>
              <w:pStyle w:val="ListParagraph"/>
              <w:numPr>
                <w:ilvl w:val="0"/>
                <w:numId w:val="20"/>
              </w:numPr>
              <w:ind w:left="623"/>
              <w:rPr>
                <w:sz w:val="18"/>
                <w:szCs w:val="18"/>
                <w:lang w:val="en-US"/>
              </w:rPr>
            </w:pPr>
            <w:r w:rsidRPr="000130AE">
              <w:rPr>
                <w:sz w:val="18"/>
                <w:szCs w:val="18"/>
                <w:lang w:val="en-US"/>
              </w:rPr>
              <w:t>Their offline social networks are set: by connecting the individual with up to 25 other nearby (geographically) individuals</w:t>
            </w:r>
          </w:p>
        </w:tc>
      </w:tr>
      <w:tr w:rsidR="00F50922" w:rsidRPr="007731CF" w14:paraId="63A63A75" w14:textId="77777777" w:rsidTr="00AD4B4A">
        <w:trPr>
          <w:gridBefore w:val="1"/>
          <w:wBefore w:w="6" w:type="dxa"/>
        </w:trPr>
        <w:tc>
          <w:tcPr>
            <w:tcW w:w="1134" w:type="dxa"/>
            <w:gridSpan w:val="2"/>
            <w:vMerge/>
            <w:tcBorders>
              <w:left w:val="single" w:sz="6" w:space="0" w:color="auto"/>
            </w:tcBorders>
          </w:tcPr>
          <w:p w14:paraId="7B364369"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6BC509D4" w14:textId="77777777" w:rsidR="00F50922" w:rsidRPr="007731CF" w:rsidRDefault="00F50922" w:rsidP="00756546">
            <w:pPr>
              <w:jc w:val="both"/>
              <w:rPr>
                <w:sz w:val="18"/>
                <w:szCs w:val="18"/>
                <w:lang w:val="en-US"/>
              </w:rPr>
            </w:pPr>
          </w:p>
        </w:tc>
        <w:tc>
          <w:tcPr>
            <w:tcW w:w="2982" w:type="dxa"/>
            <w:gridSpan w:val="2"/>
            <w:vAlign w:val="center"/>
          </w:tcPr>
          <w:p w14:paraId="0116FF6F" w14:textId="77777777" w:rsidR="00F50922" w:rsidRPr="007731CF" w:rsidRDefault="00F50922" w:rsidP="00756546">
            <w:pPr>
              <w:rPr>
                <w:sz w:val="18"/>
                <w:szCs w:val="18"/>
                <w:lang w:val="en-US"/>
              </w:rPr>
            </w:pPr>
            <w:proofErr w:type="spellStart"/>
            <w:r w:rsidRPr="007731CF">
              <w:rPr>
                <w:sz w:val="18"/>
                <w:szCs w:val="18"/>
                <w:lang w:val="en-US"/>
              </w:rPr>
              <w:t>III.ii.b</w:t>
            </w:r>
            <w:proofErr w:type="spellEnd"/>
            <w:r w:rsidRPr="007731CF">
              <w:rPr>
                <w:sz w:val="18"/>
                <w:szCs w:val="18"/>
                <w:lang w:val="en-US"/>
              </w:rPr>
              <w:t xml:space="preserve"> Is the </w:t>
            </w:r>
            <w:proofErr w:type="spellStart"/>
            <w:r w:rsidRPr="007731CF">
              <w:rPr>
                <w:sz w:val="18"/>
                <w:szCs w:val="18"/>
                <w:lang w:val="en-US"/>
              </w:rPr>
              <w:t>initialisation</w:t>
            </w:r>
            <w:proofErr w:type="spellEnd"/>
            <w:r w:rsidRPr="007731CF">
              <w:rPr>
                <w:sz w:val="18"/>
                <w:szCs w:val="18"/>
                <w:lang w:val="en-US"/>
              </w:rPr>
              <w:t xml:space="preserve"> always the same, or is it allowed to vary among simulations?</w:t>
            </w:r>
          </w:p>
        </w:tc>
        <w:tc>
          <w:tcPr>
            <w:tcW w:w="9280" w:type="dxa"/>
          </w:tcPr>
          <w:p w14:paraId="718E059C" w14:textId="77777777" w:rsidR="00F50922" w:rsidRDefault="005D7534" w:rsidP="00756546">
            <w:pPr>
              <w:rPr>
                <w:sz w:val="18"/>
                <w:szCs w:val="18"/>
                <w:lang w:val="en-US"/>
              </w:rPr>
            </w:pPr>
            <w:r>
              <w:rPr>
                <w:sz w:val="18"/>
                <w:szCs w:val="18"/>
                <w:lang w:val="en-US"/>
              </w:rPr>
              <w:t>The following variables are allowed to vary at initialization (all others are kept constant)</w:t>
            </w:r>
            <w:r w:rsidR="001830A8">
              <w:rPr>
                <w:sz w:val="18"/>
                <w:szCs w:val="18"/>
                <w:lang w:val="en-US"/>
              </w:rPr>
              <w:t>:</w:t>
            </w:r>
          </w:p>
          <w:p w14:paraId="7FB9C51E" w14:textId="77777777" w:rsidR="006529AD" w:rsidRPr="00A209D7" w:rsidRDefault="00B50B31" w:rsidP="00A209D7">
            <w:pPr>
              <w:pStyle w:val="ListParagraph"/>
              <w:numPr>
                <w:ilvl w:val="0"/>
                <w:numId w:val="17"/>
              </w:numPr>
              <w:ind w:left="620"/>
              <w:rPr>
                <w:sz w:val="18"/>
                <w:szCs w:val="18"/>
                <w:lang w:val="en-US"/>
              </w:rPr>
            </w:pPr>
            <w:r w:rsidRPr="00A209D7">
              <w:rPr>
                <w:sz w:val="18"/>
                <w:szCs w:val="18"/>
                <w:lang w:val="en-US"/>
              </w:rPr>
              <w:t>Minority</w:t>
            </w:r>
            <w:r w:rsidR="00EB0064" w:rsidRPr="00A209D7">
              <w:rPr>
                <w:sz w:val="18"/>
                <w:szCs w:val="18"/>
                <w:lang w:val="en-US"/>
              </w:rPr>
              <w:t xml:space="preserve"> of f</w:t>
            </w:r>
            <w:r w:rsidRPr="00A209D7">
              <w:rPr>
                <w:sz w:val="18"/>
                <w:szCs w:val="18"/>
                <w:lang w:val="en-US"/>
              </w:rPr>
              <w:t>riendly</w:t>
            </w:r>
          </w:p>
          <w:p w14:paraId="38E5DAF9" w14:textId="77777777" w:rsidR="006529AD" w:rsidRPr="00A209D7" w:rsidRDefault="006529AD" w:rsidP="00A209D7">
            <w:pPr>
              <w:pStyle w:val="ListParagraph"/>
              <w:numPr>
                <w:ilvl w:val="0"/>
                <w:numId w:val="17"/>
              </w:numPr>
              <w:ind w:left="620"/>
              <w:rPr>
                <w:sz w:val="18"/>
                <w:szCs w:val="18"/>
                <w:lang w:val="en-US"/>
              </w:rPr>
            </w:pPr>
            <w:r w:rsidRPr="00A209D7">
              <w:rPr>
                <w:sz w:val="18"/>
                <w:szCs w:val="18"/>
                <w:lang w:val="en-US"/>
              </w:rPr>
              <w:t>Error of display consistency of credibility enhancing display (CRED)</w:t>
            </w:r>
          </w:p>
          <w:p w14:paraId="56EA653B" w14:textId="1AAD5E90" w:rsidR="00105DA2" w:rsidRPr="00A209D7" w:rsidRDefault="00105DA2" w:rsidP="00A209D7">
            <w:pPr>
              <w:pStyle w:val="ListParagraph"/>
              <w:numPr>
                <w:ilvl w:val="0"/>
                <w:numId w:val="17"/>
              </w:numPr>
              <w:ind w:left="620"/>
              <w:rPr>
                <w:sz w:val="18"/>
                <w:szCs w:val="18"/>
                <w:lang w:val="en-US"/>
              </w:rPr>
            </w:pPr>
            <w:r w:rsidRPr="00A209D7">
              <w:rPr>
                <w:sz w:val="18"/>
                <w:szCs w:val="18"/>
                <w:lang w:val="en-US"/>
              </w:rPr>
              <w:t>Effect of leader’s charisma on the CRED impact</w:t>
            </w:r>
          </w:p>
          <w:p w14:paraId="30B2A911" w14:textId="77777777" w:rsidR="00816FB9" w:rsidRPr="00A209D7" w:rsidRDefault="00816FB9" w:rsidP="00A209D7">
            <w:pPr>
              <w:pStyle w:val="ListParagraph"/>
              <w:numPr>
                <w:ilvl w:val="0"/>
                <w:numId w:val="17"/>
              </w:numPr>
              <w:ind w:left="620"/>
              <w:rPr>
                <w:sz w:val="18"/>
                <w:szCs w:val="18"/>
                <w:lang w:val="en-US"/>
              </w:rPr>
            </w:pPr>
            <w:r w:rsidRPr="00A209D7">
              <w:rPr>
                <w:sz w:val="18"/>
                <w:szCs w:val="18"/>
                <w:lang w:val="en-US"/>
              </w:rPr>
              <w:t>Effect of being affiliated to a club on CRED impact</w:t>
            </w:r>
          </w:p>
          <w:p w14:paraId="4E722705"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leader of a given club</w:t>
            </w:r>
          </w:p>
          <w:p w14:paraId="0C4FCFF9"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leader of my club</w:t>
            </w:r>
          </w:p>
          <w:p w14:paraId="6CEA3F2C"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religious agent</w:t>
            </w:r>
          </w:p>
          <w:p w14:paraId="71867244"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secular agent</w:t>
            </w:r>
          </w:p>
          <w:p w14:paraId="23763406"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determining probability of interpreting a CRED as a CRUD</w:t>
            </w:r>
          </w:p>
          <w:p w14:paraId="08B68813"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determining the probability of joining a religious club when holding a secular world view</w:t>
            </w:r>
          </w:p>
          <w:p w14:paraId="5D8EF5BA"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determining the relation between conscientiousness and CRED consistency</w:t>
            </w:r>
          </w:p>
          <w:p w14:paraId="5075BC95"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lastRenderedPageBreak/>
              <w:t>Curve shape factor determining the relation between values of frustration and CRED consistency</w:t>
            </w:r>
          </w:p>
          <w:p w14:paraId="4FD07C11"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for club and agent world view consistency</w:t>
            </w:r>
          </w:p>
          <w:p w14:paraId="190BBD3B" w14:textId="77777777" w:rsidR="00650EB3" w:rsidRPr="00A209D7" w:rsidRDefault="00650EB3" w:rsidP="00A209D7">
            <w:pPr>
              <w:pStyle w:val="ListParagraph"/>
              <w:numPr>
                <w:ilvl w:val="0"/>
                <w:numId w:val="17"/>
              </w:numPr>
              <w:ind w:left="620"/>
              <w:rPr>
                <w:sz w:val="18"/>
                <w:szCs w:val="18"/>
                <w:lang w:val="en-US"/>
              </w:rPr>
            </w:pPr>
            <w:r w:rsidRPr="00A209D7">
              <w:rPr>
                <w:sz w:val="18"/>
                <w:szCs w:val="18"/>
                <w:lang w:val="en-US"/>
              </w:rPr>
              <w:t>Probability of losing employment majority</w:t>
            </w:r>
          </w:p>
          <w:p w14:paraId="40BDFD45" w14:textId="77777777" w:rsidR="00D70D17" w:rsidRPr="00A209D7" w:rsidRDefault="00650EB3" w:rsidP="00A209D7">
            <w:pPr>
              <w:pStyle w:val="ListParagraph"/>
              <w:numPr>
                <w:ilvl w:val="0"/>
                <w:numId w:val="17"/>
              </w:numPr>
              <w:ind w:left="620"/>
              <w:rPr>
                <w:sz w:val="18"/>
                <w:szCs w:val="18"/>
                <w:lang w:val="en-US"/>
              </w:rPr>
            </w:pPr>
            <w:r w:rsidRPr="00A209D7">
              <w:rPr>
                <w:sz w:val="18"/>
                <w:szCs w:val="18"/>
                <w:lang w:val="en-US"/>
              </w:rPr>
              <w:t>E</w:t>
            </w:r>
            <w:r w:rsidR="00B50B31" w:rsidRPr="00A209D7">
              <w:rPr>
                <w:sz w:val="18"/>
                <w:szCs w:val="18"/>
                <w:lang w:val="en-US"/>
              </w:rPr>
              <w:t>nforced</w:t>
            </w:r>
            <w:r w:rsidR="00A33CF7" w:rsidRPr="00A209D7">
              <w:rPr>
                <w:sz w:val="18"/>
                <w:szCs w:val="18"/>
                <w:lang w:val="en-US"/>
              </w:rPr>
              <w:t xml:space="preserve"> a</w:t>
            </w:r>
            <w:r w:rsidR="00B50B31" w:rsidRPr="00A209D7">
              <w:rPr>
                <w:sz w:val="18"/>
                <w:szCs w:val="18"/>
                <w:lang w:val="en-US"/>
              </w:rPr>
              <w:t>ntidiscrimination</w:t>
            </w:r>
          </w:p>
          <w:p w14:paraId="6C517F2B" w14:textId="084456AE" w:rsidR="00642BAC" w:rsidRPr="00A209D7" w:rsidRDefault="00642BAC" w:rsidP="00A209D7">
            <w:pPr>
              <w:pStyle w:val="ListParagraph"/>
              <w:numPr>
                <w:ilvl w:val="0"/>
                <w:numId w:val="17"/>
              </w:numPr>
              <w:ind w:left="620"/>
              <w:rPr>
                <w:sz w:val="18"/>
                <w:szCs w:val="18"/>
                <w:lang w:val="en-US"/>
              </w:rPr>
            </w:pPr>
            <w:r w:rsidRPr="00A209D7">
              <w:rPr>
                <w:sz w:val="18"/>
                <w:szCs w:val="18"/>
                <w:lang w:val="en-US"/>
              </w:rPr>
              <w:t>Family Impact on Pluralism Index</w:t>
            </w:r>
          </w:p>
          <w:p w14:paraId="7944D6D9" w14:textId="77777777" w:rsidR="00642BAC" w:rsidRPr="00A209D7" w:rsidRDefault="007F5BF1" w:rsidP="00A209D7">
            <w:pPr>
              <w:pStyle w:val="ListParagraph"/>
              <w:numPr>
                <w:ilvl w:val="0"/>
                <w:numId w:val="17"/>
              </w:numPr>
              <w:ind w:left="620"/>
              <w:rPr>
                <w:sz w:val="18"/>
                <w:szCs w:val="18"/>
                <w:lang w:val="en-US"/>
              </w:rPr>
            </w:pPr>
            <w:r w:rsidRPr="00A209D7">
              <w:rPr>
                <w:sz w:val="18"/>
                <w:szCs w:val="18"/>
                <w:lang w:val="en-US"/>
              </w:rPr>
              <w:t>H</w:t>
            </w:r>
            <w:r w:rsidR="00B50B31" w:rsidRPr="00A209D7">
              <w:rPr>
                <w:sz w:val="18"/>
                <w:szCs w:val="18"/>
                <w:lang w:val="en-US"/>
              </w:rPr>
              <w:t>uman</w:t>
            </w:r>
            <w:r w:rsidRPr="00A209D7">
              <w:rPr>
                <w:sz w:val="18"/>
                <w:szCs w:val="18"/>
                <w:lang w:val="en-US"/>
              </w:rPr>
              <w:t xml:space="preserve"> </w:t>
            </w:r>
            <w:r w:rsidR="00B50B31" w:rsidRPr="00A209D7">
              <w:rPr>
                <w:sz w:val="18"/>
                <w:szCs w:val="18"/>
                <w:lang w:val="en-US"/>
              </w:rPr>
              <w:t>Development</w:t>
            </w:r>
            <w:r w:rsidRPr="00A209D7">
              <w:rPr>
                <w:sz w:val="18"/>
                <w:szCs w:val="18"/>
                <w:lang w:val="en-US"/>
              </w:rPr>
              <w:t xml:space="preserve"> </w:t>
            </w:r>
            <w:r w:rsidR="00B50B31" w:rsidRPr="00A209D7">
              <w:rPr>
                <w:sz w:val="18"/>
                <w:szCs w:val="18"/>
                <w:lang w:val="en-US"/>
              </w:rPr>
              <w:t>Index</w:t>
            </w:r>
          </w:p>
          <w:p w14:paraId="543E0922" w14:textId="2CD7B074" w:rsidR="009D6327" w:rsidRPr="00A209D7" w:rsidRDefault="009D6327" w:rsidP="00A209D7">
            <w:pPr>
              <w:pStyle w:val="ListParagraph"/>
              <w:numPr>
                <w:ilvl w:val="0"/>
                <w:numId w:val="17"/>
              </w:numPr>
              <w:ind w:left="620"/>
              <w:rPr>
                <w:sz w:val="18"/>
                <w:szCs w:val="18"/>
                <w:lang w:val="en-US"/>
              </w:rPr>
            </w:pPr>
            <w:r w:rsidRPr="00A209D7">
              <w:rPr>
                <w:sz w:val="18"/>
                <w:szCs w:val="18"/>
                <w:lang w:val="en-US"/>
              </w:rPr>
              <w:t>Percentage of agents from the majority group in population</w:t>
            </w:r>
          </w:p>
          <w:p w14:paraId="559A789A" w14:textId="40A6A613"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Minimum</w:t>
            </w:r>
            <w:r w:rsidR="007F5BF1" w:rsidRPr="00A209D7">
              <w:rPr>
                <w:sz w:val="18"/>
                <w:szCs w:val="18"/>
                <w:lang w:val="en-US"/>
              </w:rPr>
              <w:t xml:space="preserve"> value of </w:t>
            </w:r>
            <w:r w:rsidRPr="00A209D7">
              <w:rPr>
                <w:sz w:val="18"/>
                <w:szCs w:val="18"/>
                <w:lang w:val="en-US"/>
              </w:rPr>
              <w:t>Hypocrisy</w:t>
            </w:r>
            <w:r w:rsidR="007F5BF1" w:rsidRPr="00A209D7">
              <w:rPr>
                <w:sz w:val="18"/>
                <w:szCs w:val="18"/>
                <w:lang w:val="en-US"/>
              </w:rPr>
              <w:t xml:space="preserve"> </w:t>
            </w:r>
            <w:r w:rsidRPr="00A209D7">
              <w:rPr>
                <w:sz w:val="18"/>
                <w:szCs w:val="18"/>
                <w:lang w:val="en-US"/>
              </w:rPr>
              <w:t>Threshold</w:t>
            </w:r>
          </w:p>
          <w:p w14:paraId="3D4235A2" w14:textId="439FBBCF"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Minimum</w:t>
            </w:r>
            <w:r w:rsidR="007F5BF1" w:rsidRPr="00A209D7">
              <w:rPr>
                <w:sz w:val="18"/>
                <w:szCs w:val="18"/>
                <w:lang w:val="en-US"/>
              </w:rPr>
              <w:t xml:space="preserve"> value of </w:t>
            </w:r>
            <w:r w:rsidR="009D6327" w:rsidRPr="00A209D7">
              <w:rPr>
                <w:sz w:val="18"/>
                <w:szCs w:val="18"/>
                <w:lang w:val="en-US"/>
              </w:rPr>
              <w:t>Joining</w:t>
            </w:r>
            <w:r w:rsidR="007F5BF1" w:rsidRPr="00A209D7">
              <w:rPr>
                <w:sz w:val="18"/>
                <w:szCs w:val="18"/>
                <w:lang w:val="en-US"/>
              </w:rPr>
              <w:t xml:space="preserve"> </w:t>
            </w:r>
            <w:r w:rsidRPr="00A209D7">
              <w:rPr>
                <w:sz w:val="18"/>
                <w:szCs w:val="18"/>
                <w:lang w:val="en-US"/>
              </w:rPr>
              <w:t>Threshold</w:t>
            </w:r>
          </w:p>
          <w:p w14:paraId="683AC4D6" w14:textId="77777777"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Number</w:t>
            </w:r>
            <w:r w:rsidR="007F5BF1" w:rsidRPr="00A209D7">
              <w:rPr>
                <w:sz w:val="18"/>
                <w:szCs w:val="18"/>
                <w:lang w:val="en-US"/>
              </w:rPr>
              <w:t xml:space="preserve"> o</w:t>
            </w:r>
            <w:r w:rsidRPr="00A209D7">
              <w:rPr>
                <w:sz w:val="18"/>
                <w:szCs w:val="18"/>
                <w:lang w:val="en-US"/>
              </w:rPr>
              <w:t>f</w:t>
            </w:r>
            <w:r w:rsidR="007F5BF1" w:rsidRPr="00A209D7">
              <w:rPr>
                <w:sz w:val="18"/>
                <w:szCs w:val="18"/>
                <w:lang w:val="en-US"/>
              </w:rPr>
              <w:t xml:space="preserve"> e</w:t>
            </w:r>
            <w:r w:rsidRPr="00A209D7">
              <w:rPr>
                <w:sz w:val="18"/>
                <w:szCs w:val="18"/>
                <w:lang w:val="en-US"/>
              </w:rPr>
              <w:t>mployers</w:t>
            </w:r>
          </w:p>
          <w:p w14:paraId="49763FED" w14:textId="657A465D"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Number</w:t>
            </w:r>
            <w:r w:rsidR="00FF02F6" w:rsidRPr="00A209D7">
              <w:rPr>
                <w:sz w:val="18"/>
                <w:szCs w:val="18"/>
                <w:lang w:val="en-US"/>
              </w:rPr>
              <w:t xml:space="preserve"> of cl</w:t>
            </w:r>
            <w:r w:rsidRPr="00A209D7">
              <w:rPr>
                <w:sz w:val="18"/>
                <w:szCs w:val="18"/>
                <w:lang w:val="en-US"/>
              </w:rPr>
              <w:t>ubs</w:t>
            </w:r>
            <w:r w:rsidR="00FF02F6" w:rsidRPr="00A209D7">
              <w:rPr>
                <w:sz w:val="18"/>
                <w:szCs w:val="18"/>
                <w:lang w:val="en-US"/>
              </w:rPr>
              <w:t xml:space="preserve"> from majority</w:t>
            </w:r>
          </w:p>
          <w:p w14:paraId="5A571218" w14:textId="36786870"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Number</w:t>
            </w:r>
            <w:r w:rsidR="00FF02F6" w:rsidRPr="00A209D7">
              <w:rPr>
                <w:sz w:val="18"/>
                <w:szCs w:val="18"/>
                <w:lang w:val="en-US"/>
              </w:rPr>
              <w:t xml:space="preserve"> of clubs from minority</w:t>
            </w:r>
          </w:p>
          <w:p w14:paraId="7C6CC7F7" w14:textId="77777777" w:rsidR="00966BC9" w:rsidRPr="00A209D7" w:rsidRDefault="00966BC9" w:rsidP="00A209D7">
            <w:pPr>
              <w:pStyle w:val="ListParagraph"/>
              <w:numPr>
                <w:ilvl w:val="0"/>
                <w:numId w:val="17"/>
              </w:numPr>
              <w:ind w:left="620"/>
              <w:rPr>
                <w:sz w:val="18"/>
                <w:szCs w:val="18"/>
                <w:lang w:val="en-US"/>
              </w:rPr>
            </w:pPr>
            <w:r w:rsidRPr="00A209D7">
              <w:rPr>
                <w:sz w:val="18"/>
                <w:szCs w:val="18"/>
                <w:lang w:val="en-US"/>
              </w:rPr>
              <w:t>Percentage of population not affiliated to a religious club</w:t>
            </w:r>
          </w:p>
          <w:p w14:paraId="21B969B2" w14:textId="21197F17" w:rsidR="00D70D17" w:rsidRPr="00A209D7" w:rsidRDefault="00D70D17" w:rsidP="00A209D7">
            <w:pPr>
              <w:pStyle w:val="ListParagraph"/>
              <w:numPr>
                <w:ilvl w:val="0"/>
                <w:numId w:val="17"/>
              </w:numPr>
              <w:ind w:left="620"/>
              <w:rPr>
                <w:sz w:val="18"/>
                <w:szCs w:val="18"/>
                <w:lang w:val="en-US"/>
              </w:rPr>
            </w:pPr>
            <w:r w:rsidRPr="00A209D7">
              <w:rPr>
                <w:sz w:val="18"/>
                <w:szCs w:val="18"/>
                <w:lang w:val="en-US"/>
              </w:rPr>
              <w:t>Percentage of females from the majority employed</w:t>
            </w:r>
          </w:p>
          <w:p w14:paraId="61188DE8" w14:textId="5B2B4FD1" w:rsidR="00D70D17" w:rsidRPr="00A209D7" w:rsidRDefault="00D70D17" w:rsidP="00A209D7">
            <w:pPr>
              <w:pStyle w:val="ListParagraph"/>
              <w:numPr>
                <w:ilvl w:val="0"/>
                <w:numId w:val="17"/>
              </w:numPr>
              <w:ind w:left="620"/>
              <w:rPr>
                <w:sz w:val="18"/>
                <w:szCs w:val="18"/>
                <w:lang w:val="en-US"/>
              </w:rPr>
            </w:pPr>
            <w:r w:rsidRPr="00A209D7">
              <w:rPr>
                <w:sz w:val="18"/>
                <w:szCs w:val="18"/>
                <w:lang w:val="en-US"/>
              </w:rPr>
              <w:t>Percentage of females from the minority employed</w:t>
            </w:r>
          </w:p>
          <w:p w14:paraId="0608EFA0" w14:textId="0E23F8A8" w:rsidR="00D70D17" w:rsidRPr="00A209D7" w:rsidRDefault="00D70D17" w:rsidP="00A209D7">
            <w:pPr>
              <w:pStyle w:val="ListParagraph"/>
              <w:numPr>
                <w:ilvl w:val="0"/>
                <w:numId w:val="17"/>
              </w:numPr>
              <w:ind w:left="620"/>
              <w:rPr>
                <w:sz w:val="18"/>
                <w:szCs w:val="18"/>
                <w:lang w:val="en-US"/>
              </w:rPr>
            </w:pPr>
            <w:r w:rsidRPr="00A209D7">
              <w:rPr>
                <w:sz w:val="18"/>
                <w:szCs w:val="18"/>
                <w:lang w:val="en-US"/>
              </w:rPr>
              <w:t>Percentage of males from the majority employed</w:t>
            </w:r>
          </w:p>
          <w:p w14:paraId="6A51EAB6" w14:textId="1E14B06E" w:rsidR="001830A8" w:rsidRPr="00A209D7" w:rsidRDefault="00D70D17" w:rsidP="00A209D7">
            <w:pPr>
              <w:pStyle w:val="ListParagraph"/>
              <w:numPr>
                <w:ilvl w:val="0"/>
                <w:numId w:val="17"/>
              </w:numPr>
              <w:ind w:left="620"/>
              <w:rPr>
                <w:sz w:val="18"/>
                <w:szCs w:val="18"/>
                <w:lang w:val="en-US"/>
              </w:rPr>
            </w:pPr>
            <w:r w:rsidRPr="00A209D7">
              <w:rPr>
                <w:sz w:val="18"/>
                <w:szCs w:val="18"/>
                <w:lang w:val="en-US"/>
              </w:rPr>
              <w:t>Percentage of males from the minority employed</w:t>
            </w:r>
          </w:p>
        </w:tc>
      </w:tr>
      <w:tr w:rsidR="00F50922" w:rsidRPr="007731CF" w14:paraId="47A5E893" w14:textId="77777777" w:rsidTr="00AD4B4A">
        <w:trPr>
          <w:gridBefore w:val="1"/>
          <w:wBefore w:w="6" w:type="dxa"/>
        </w:trPr>
        <w:tc>
          <w:tcPr>
            <w:tcW w:w="1134" w:type="dxa"/>
            <w:gridSpan w:val="2"/>
            <w:vMerge/>
            <w:tcBorders>
              <w:left w:val="single" w:sz="6" w:space="0" w:color="auto"/>
            </w:tcBorders>
          </w:tcPr>
          <w:p w14:paraId="7B1D86D9"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36CB25B3" w14:textId="77777777" w:rsidR="00F50922" w:rsidRPr="007731CF" w:rsidRDefault="00F50922" w:rsidP="00756546">
            <w:pPr>
              <w:jc w:val="both"/>
              <w:rPr>
                <w:sz w:val="18"/>
                <w:szCs w:val="18"/>
                <w:lang w:val="en-US"/>
              </w:rPr>
            </w:pPr>
          </w:p>
        </w:tc>
        <w:tc>
          <w:tcPr>
            <w:tcW w:w="2982" w:type="dxa"/>
            <w:gridSpan w:val="2"/>
            <w:vAlign w:val="center"/>
          </w:tcPr>
          <w:p w14:paraId="2A72090A" w14:textId="77777777" w:rsidR="00F50922" w:rsidRPr="007731CF" w:rsidRDefault="00F50922" w:rsidP="00756546">
            <w:pPr>
              <w:rPr>
                <w:sz w:val="18"/>
                <w:szCs w:val="18"/>
                <w:highlight w:val="yellow"/>
                <w:lang w:val="en-US"/>
              </w:rPr>
            </w:pPr>
            <w:proofErr w:type="spellStart"/>
            <w:r w:rsidRPr="007731CF">
              <w:rPr>
                <w:sz w:val="18"/>
                <w:szCs w:val="18"/>
                <w:lang w:val="en-US"/>
              </w:rPr>
              <w:t>III.ii.c</w:t>
            </w:r>
            <w:proofErr w:type="spellEnd"/>
            <w:r w:rsidRPr="007731CF">
              <w:rPr>
                <w:sz w:val="18"/>
                <w:szCs w:val="18"/>
                <w:lang w:val="en-US"/>
              </w:rPr>
              <w:t xml:space="preserve"> Are the initial values chosen arbitrarily or based on data?</w:t>
            </w:r>
          </w:p>
        </w:tc>
        <w:tc>
          <w:tcPr>
            <w:tcW w:w="9280" w:type="dxa"/>
          </w:tcPr>
          <w:p w14:paraId="73D18345" w14:textId="72EDAE18" w:rsidR="00F50922" w:rsidRPr="007731CF" w:rsidRDefault="00534C38" w:rsidP="00756546">
            <w:pPr>
              <w:rPr>
                <w:sz w:val="18"/>
                <w:szCs w:val="18"/>
                <w:lang w:val="en-US"/>
              </w:rPr>
            </w:pPr>
            <w:r>
              <w:rPr>
                <w:sz w:val="18"/>
                <w:szCs w:val="18"/>
                <w:lang w:val="en-US"/>
              </w:rPr>
              <w:t xml:space="preserve">Values of </w:t>
            </w:r>
            <w:r w:rsidR="006878E3">
              <w:rPr>
                <w:sz w:val="18"/>
                <w:szCs w:val="18"/>
                <w:lang w:val="en-US"/>
              </w:rPr>
              <w:t xml:space="preserve">the </w:t>
            </w:r>
            <w:r>
              <w:rPr>
                <w:sz w:val="18"/>
                <w:szCs w:val="18"/>
                <w:lang w:val="en-US"/>
              </w:rPr>
              <w:t>variable</w:t>
            </w:r>
            <w:r w:rsidR="006878E3">
              <w:rPr>
                <w:sz w:val="18"/>
                <w:szCs w:val="18"/>
                <w:lang w:val="en-US"/>
              </w:rPr>
              <w:t xml:space="preserve">s </w:t>
            </w:r>
            <w:r>
              <w:rPr>
                <w:sz w:val="18"/>
                <w:szCs w:val="18"/>
                <w:lang w:val="en-US"/>
              </w:rPr>
              <w:t xml:space="preserve">kept constant in all simulations are based on data; values from all other variables </w:t>
            </w:r>
            <w:r w:rsidR="006878E3">
              <w:rPr>
                <w:sz w:val="18"/>
                <w:szCs w:val="18"/>
                <w:lang w:val="en-US"/>
              </w:rPr>
              <w:t xml:space="preserve">are </w:t>
            </w:r>
            <w:r w:rsidR="004F3409">
              <w:rPr>
                <w:sz w:val="18"/>
                <w:szCs w:val="18"/>
                <w:lang w:val="en-US"/>
              </w:rPr>
              <w:t>allow</w:t>
            </w:r>
            <w:r w:rsidR="00171CB2">
              <w:rPr>
                <w:sz w:val="18"/>
                <w:szCs w:val="18"/>
                <w:lang w:val="en-US"/>
              </w:rPr>
              <w:t>ed</w:t>
            </w:r>
            <w:r w:rsidR="004F3409">
              <w:rPr>
                <w:sz w:val="18"/>
                <w:szCs w:val="18"/>
                <w:lang w:val="en-US"/>
              </w:rPr>
              <w:t xml:space="preserve"> to vary within </w:t>
            </w:r>
            <w:r w:rsidR="001830A8">
              <w:rPr>
                <w:sz w:val="18"/>
                <w:szCs w:val="18"/>
                <w:lang w:val="en-US"/>
              </w:rPr>
              <w:t xml:space="preserve">specific </w:t>
            </w:r>
            <w:r w:rsidR="004F3409">
              <w:rPr>
                <w:sz w:val="18"/>
                <w:szCs w:val="18"/>
                <w:lang w:val="en-US"/>
              </w:rPr>
              <w:t>ranges</w:t>
            </w:r>
            <w:r w:rsidR="006878E3">
              <w:rPr>
                <w:sz w:val="18"/>
                <w:szCs w:val="18"/>
                <w:lang w:val="en-US"/>
              </w:rPr>
              <w:t>,</w:t>
            </w:r>
            <w:r w:rsidR="004F3409">
              <w:rPr>
                <w:sz w:val="18"/>
                <w:szCs w:val="18"/>
                <w:lang w:val="en-US"/>
              </w:rPr>
              <w:t xml:space="preserve"> </w:t>
            </w:r>
            <w:r w:rsidR="001830A8">
              <w:rPr>
                <w:sz w:val="18"/>
                <w:szCs w:val="18"/>
                <w:lang w:val="en-US"/>
              </w:rPr>
              <w:t>also informed by empirical data.</w:t>
            </w:r>
          </w:p>
        </w:tc>
      </w:tr>
      <w:tr w:rsidR="00F50922" w:rsidRPr="007731CF" w14:paraId="0D221150" w14:textId="77777777" w:rsidTr="00AD4B4A">
        <w:trPr>
          <w:gridBefore w:val="1"/>
          <w:wBefore w:w="6" w:type="dxa"/>
        </w:trPr>
        <w:tc>
          <w:tcPr>
            <w:tcW w:w="1134" w:type="dxa"/>
            <w:gridSpan w:val="2"/>
            <w:vMerge/>
            <w:tcBorders>
              <w:left w:val="single" w:sz="6" w:space="0" w:color="auto"/>
            </w:tcBorders>
          </w:tcPr>
          <w:p w14:paraId="42D828A4" w14:textId="77777777" w:rsidR="00F50922" w:rsidRPr="007731CF" w:rsidRDefault="00F50922" w:rsidP="00756546">
            <w:pPr>
              <w:jc w:val="both"/>
              <w:rPr>
                <w:sz w:val="18"/>
                <w:szCs w:val="18"/>
                <w:lang w:val="en-US"/>
              </w:rPr>
            </w:pPr>
          </w:p>
        </w:tc>
        <w:tc>
          <w:tcPr>
            <w:tcW w:w="1155" w:type="dxa"/>
            <w:gridSpan w:val="2"/>
            <w:tcBorders>
              <w:left w:val="single" w:sz="6" w:space="0" w:color="auto"/>
            </w:tcBorders>
            <w:vAlign w:val="center"/>
          </w:tcPr>
          <w:p w14:paraId="799C023A" w14:textId="77777777" w:rsidR="00F50922" w:rsidRPr="007731CF" w:rsidRDefault="00F50922" w:rsidP="00756546">
            <w:pPr>
              <w:jc w:val="both"/>
              <w:rPr>
                <w:sz w:val="18"/>
                <w:szCs w:val="18"/>
                <w:lang w:val="en-US"/>
              </w:rPr>
            </w:pPr>
            <w:proofErr w:type="spellStart"/>
            <w:r w:rsidRPr="007731CF">
              <w:rPr>
                <w:sz w:val="18"/>
                <w:szCs w:val="18"/>
                <w:lang w:val="en-US"/>
              </w:rPr>
              <w:t>III.iii</w:t>
            </w:r>
            <w:proofErr w:type="spellEnd"/>
            <w:r w:rsidRPr="007731CF">
              <w:rPr>
                <w:sz w:val="18"/>
                <w:szCs w:val="18"/>
                <w:lang w:val="en-US"/>
              </w:rPr>
              <w:t xml:space="preserve"> Input Data</w:t>
            </w:r>
          </w:p>
        </w:tc>
        <w:tc>
          <w:tcPr>
            <w:tcW w:w="2982" w:type="dxa"/>
            <w:gridSpan w:val="2"/>
            <w:vAlign w:val="center"/>
          </w:tcPr>
          <w:p w14:paraId="710E656D" w14:textId="77777777" w:rsidR="00F50922" w:rsidRPr="007731CF" w:rsidRDefault="00F50922" w:rsidP="00756546">
            <w:pPr>
              <w:rPr>
                <w:sz w:val="18"/>
                <w:szCs w:val="18"/>
                <w:highlight w:val="yellow"/>
                <w:lang w:val="en-US"/>
              </w:rPr>
            </w:pPr>
            <w:proofErr w:type="spellStart"/>
            <w:r w:rsidRPr="007731CF">
              <w:rPr>
                <w:sz w:val="18"/>
                <w:szCs w:val="18"/>
                <w:lang w:val="en-US"/>
              </w:rPr>
              <w:t>III.iii.a</w:t>
            </w:r>
            <w:proofErr w:type="spellEnd"/>
            <w:r w:rsidRPr="007731CF">
              <w:rPr>
                <w:sz w:val="18"/>
                <w:szCs w:val="18"/>
                <w:lang w:val="en-US"/>
              </w:rPr>
              <w:t xml:space="preserve"> Does the model use input from external sources such as data files or other models to represent processes that change over time?</w:t>
            </w:r>
          </w:p>
        </w:tc>
        <w:tc>
          <w:tcPr>
            <w:tcW w:w="9280" w:type="dxa"/>
          </w:tcPr>
          <w:p w14:paraId="5055F843" w14:textId="6EA1176F" w:rsidR="00F50922" w:rsidRPr="007731CF" w:rsidRDefault="00812F79" w:rsidP="00756546">
            <w:pPr>
              <w:rPr>
                <w:sz w:val="18"/>
                <w:szCs w:val="18"/>
                <w:lang w:val="en-US"/>
              </w:rPr>
            </w:pPr>
            <w:r>
              <w:rPr>
                <w:sz w:val="18"/>
                <w:szCs w:val="18"/>
                <w:lang w:val="en-US"/>
              </w:rPr>
              <w:t>No</w:t>
            </w:r>
            <w:r w:rsidR="00F50922" w:rsidRPr="007731CF">
              <w:rPr>
                <w:sz w:val="18"/>
                <w:szCs w:val="18"/>
                <w:lang w:val="en-US"/>
              </w:rPr>
              <w:t>.</w:t>
            </w:r>
          </w:p>
        </w:tc>
      </w:tr>
      <w:tr w:rsidR="00F50922" w:rsidRPr="007731CF" w14:paraId="010D195D" w14:textId="77777777" w:rsidTr="00AD4B4A">
        <w:trPr>
          <w:gridBefore w:val="1"/>
          <w:wBefore w:w="6" w:type="dxa"/>
        </w:trPr>
        <w:tc>
          <w:tcPr>
            <w:tcW w:w="1134" w:type="dxa"/>
            <w:gridSpan w:val="2"/>
            <w:vMerge/>
            <w:tcBorders>
              <w:left w:val="single" w:sz="6" w:space="0" w:color="auto"/>
            </w:tcBorders>
          </w:tcPr>
          <w:p w14:paraId="6EFEDDE9" w14:textId="77777777" w:rsidR="00F50922" w:rsidRPr="007731CF" w:rsidRDefault="00F50922" w:rsidP="00756546">
            <w:pPr>
              <w:jc w:val="both"/>
              <w:rPr>
                <w:sz w:val="18"/>
                <w:szCs w:val="18"/>
                <w:lang w:val="en-US"/>
              </w:rPr>
            </w:pPr>
          </w:p>
        </w:tc>
        <w:tc>
          <w:tcPr>
            <w:tcW w:w="1155" w:type="dxa"/>
            <w:gridSpan w:val="2"/>
            <w:vMerge w:val="restart"/>
            <w:tcBorders>
              <w:left w:val="single" w:sz="6" w:space="0" w:color="auto"/>
            </w:tcBorders>
            <w:vAlign w:val="center"/>
          </w:tcPr>
          <w:p w14:paraId="42942828" w14:textId="77777777" w:rsidR="00F50922" w:rsidRPr="007731CF" w:rsidRDefault="00F50922" w:rsidP="00756546">
            <w:pPr>
              <w:jc w:val="both"/>
              <w:rPr>
                <w:sz w:val="18"/>
                <w:szCs w:val="18"/>
                <w:lang w:val="en-US"/>
              </w:rPr>
            </w:pPr>
            <w:proofErr w:type="spellStart"/>
            <w:r w:rsidRPr="007731CF">
              <w:rPr>
                <w:sz w:val="18"/>
                <w:szCs w:val="18"/>
                <w:lang w:val="en-US"/>
              </w:rPr>
              <w:t>III.iv</w:t>
            </w:r>
            <w:proofErr w:type="spellEnd"/>
            <w:r w:rsidRPr="007731CF">
              <w:rPr>
                <w:sz w:val="18"/>
                <w:szCs w:val="18"/>
                <w:lang w:val="en-US"/>
              </w:rPr>
              <w:t xml:space="preserve"> </w:t>
            </w:r>
            <w:proofErr w:type="spellStart"/>
            <w:r w:rsidRPr="007731CF">
              <w:rPr>
                <w:sz w:val="18"/>
                <w:szCs w:val="18"/>
                <w:lang w:val="en-US"/>
              </w:rPr>
              <w:t>Submodels</w:t>
            </w:r>
            <w:proofErr w:type="spellEnd"/>
          </w:p>
          <w:p w14:paraId="48D571C1" w14:textId="77777777" w:rsidR="00F50922" w:rsidRPr="007731CF" w:rsidRDefault="00F50922" w:rsidP="00756546">
            <w:pPr>
              <w:jc w:val="both"/>
              <w:rPr>
                <w:sz w:val="18"/>
                <w:szCs w:val="18"/>
                <w:lang w:val="en-US"/>
              </w:rPr>
            </w:pPr>
          </w:p>
        </w:tc>
        <w:tc>
          <w:tcPr>
            <w:tcW w:w="2982" w:type="dxa"/>
            <w:gridSpan w:val="2"/>
            <w:vAlign w:val="center"/>
          </w:tcPr>
          <w:p w14:paraId="3F79D02E" w14:textId="77777777" w:rsidR="00F50922" w:rsidRPr="007731CF" w:rsidRDefault="00F50922" w:rsidP="00756546">
            <w:pPr>
              <w:rPr>
                <w:sz w:val="18"/>
                <w:szCs w:val="18"/>
                <w:lang w:val="en-US"/>
              </w:rPr>
            </w:pPr>
            <w:proofErr w:type="spellStart"/>
            <w:r w:rsidRPr="007731CF">
              <w:rPr>
                <w:sz w:val="18"/>
                <w:szCs w:val="18"/>
                <w:lang w:val="en-US"/>
              </w:rPr>
              <w:t>III.iv.a</w:t>
            </w:r>
            <w:proofErr w:type="spellEnd"/>
            <w:r w:rsidRPr="007731CF">
              <w:rPr>
                <w:sz w:val="18"/>
                <w:szCs w:val="18"/>
                <w:lang w:val="en-US"/>
              </w:rPr>
              <w:t xml:space="preserve"> What, in detail, are the </w:t>
            </w:r>
            <w:proofErr w:type="spellStart"/>
            <w:r w:rsidRPr="007731CF">
              <w:rPr>
                <w:sz w:val="18"/>
                <w:szCs w:val="18"/>
                <w:lang w:val="en-US"/>
              </w:rPr>
              <w:t>submodels</w:t>
            </w:r>
            <w:proofErr w:type="spellEnd"/>
            <w:r w:rsidRPr="007731CF">
              <w:rPr>
                <w:sz w:val="18"/>
                <w:szCs w:val="18"/>
                <w:lang w:val="en-US"/>
              </w:rPr>
              <w:t xml:space="preserve"> that represent the processes listed in ‘Process overview and scheduling’?</w:t>
            </w:r>
          </w:p>
        </w:tc>
        <w:tc>
          <w:tcPr>
            <w:tcW w:w="9280" w:type="dxa"/>
          </w:tcPr>
          <w:p w14:paraId="0CDFD935" w14:textId="029C6C06" w:rsidR="00E82DB0" w:rsidRDefault="00E82DB0" w:rsidP="00756546">
            <w:pPr>
              <w:rPr>
                <w:sz w:val="18"/>
                <w:szCs w:val="18"/>
                <w:lang w:val="en-US"/>
              </w:rPr>
            </w:pPr>
            <w:r>
              <w:rPr>
                <w:sz w:val="18"/>
                <w:szCs w:val="18"/>
                <w:lang w:val="en-US"/>
              </w:rPr>
              <w:t>Personality characteristics set up</w:t>
            </w:r>
          </w:p>
          <w:p w14:paraId="7ACF2DA8" w14:textId="02FF07EE" w:rsidR="00F50922" w:rsidRDefault="009E066F" w:rsidP="00756546">
            <w:pPr>
              <w:rPr>
                <w:sz w:val="18"/>
                <w:szCs w:val="18"/>
                <w:lang w:val="en-US"/>
              </w:rPr>
            </w:pPr>
            <w:r>
              <w:rPr>
                <w:sz w:val="18"/>
                <w:szCs w:val="18"/>
                <w:lang w:val="en-US"/>
              </w:rPr>
              <w:t>Employment</w:t>
            </w:r>
          </w:p>
          <w:p w14:paraId="13BB7165" w14:textId="6B1FB6B6" w:rsidR="009E066F" w:rsidRDefault="009E066F" w:rsidP="00756546">
            <w:pPr>
              <w:rPr>
                <w:sz w:val="18"/>
                <w:szCs w:val="18"/>
                <w:lang w:val="en-US"/>
              </w:rPr>
            </w:pPr>
            <w:r>
              <w:rPr>
                <w:sz w:val="18"/>
                <w:szCs w:val="18"/>
                <w:lang w:val="en-US"/>
              </w:rPr>
              <w:t>Marriage</w:t>
            </w:r>
          </w:p>
          <w:p w14:paraId="3F297494" w14:textId="49A30625" w:rsidR="00E82DB0" w:rsidRPr="00AE5B5C" w:rsidRDefault="00B5142F" w:rsidP="00AE5B5C">
            <w:pPr>
              <w:pStyle w:val="ListParagraph"/>
              <w:numPr>
                <w:ilvl w:val="0"/>
                <w:numId w:val="33"/>
              </w:numPr>
              <w:ind w:left="264" w:hanging="180"/>
              <w:rPr>
                <w:sz w:val="18"/>
                <w:szCs w:val="18"/>
                <w:lang w:val="en-US"/>
              </w:rPr>
            </w:pPr>
            <w:r w:rsidRPr="00AE5B5C">
              <w:rPr>
                <w:sz w:val="18"/>
                <w:szCs w:val="18"/>
                <w:lang w:val="en-US"/>
              </w:rPr>
              <w:t>Children and h</w:t>
            </w:r>
            <w:r w:rsidR="00E82DB0" w:rsidRPr="00AE5B5C">
              <w:rPr>
                <w:sz w:val="18"/>
                <w:szCs w:val="18"/>
                <w:lang w:val="en-US"/>
              </w:rPr>
              <w:t>eritability of traits parents-offspring</w:t>
            </w:r>
          </w:p>
          <w:p w14:paraId="6DF01C3C" w14:textId="6BC769CE" w:rsidR="00D857BE" w:rsidRDefault="00D857BE" w:rsidP="00E82DB0">
            <w:pPr>
              <w:rPr>
                <w:sz w:val="18"/>
                <w:szCs w:val="18"/>
                <w:lang w:val="en-US"/>
              </w:rPr>
            </w:pPr>
            <w:r>
              <w:rPr>
                <w:sz w:val="18"/>
                <w:szCs w:val="18"/>
                <w:lang w:val="en-US"/>
              </w:rPr>
              <w:t>Integration interactions</w:t>
            </w:r>
          </w:p>
          <w:p w14:paraId="2B79C822" w14:textId="02974E60" w:rsidR="009E066F" w:rsidRDefault="009E066F" w:rsidP="00756546">
            <w:pPr>
              <w:rPr>
                <w:sz w:val="18"/>
                <w:szCs w:val="18"/>
                <w:lang w:val="en-US"/>
              </w:rPr>
            </w:pPr>
            <w:r>
              <w:rPr>
                <w:sz w:val="18"/>
                <w:szCs w:val="18"/>
                <w:lang w:val="en-US"/>
              </w:rPr>
              <w:t>Cred display</w:t>
            </w:r>
            <w:r w:rsidR="007D055A">
              <w:rPr>
                <w:sz w:val="18"/>
                <w:szCs w:val="18"/>
                <w:lang w:val="en-US"/>
              </w:rPr>
              <w:t>s</w:t>
            </w:r>
            <w:r w:rsidR="00B5142F">
              <w:rPr>
                <w:sz w:val="18"/>
                <w:szCs w:val="18"/>
                <w:lang w:val="en-US"/>
              </w:rPr>
              <w:t xml:space="preserve"> and interactions</w:t>
            </w:r>
          </w:p>
          <w:p w14:paraId="1FA87CE7" w14:textId="375C2ACB" w:rsidR="00F166B6" w:rsidRPr="00AE5B5C" w:rsidRDefault="00933193" w:rsidP="00AE5B5C">
            <w:pPr>
              <w:pStyle w:val="ListParagraph"/>
              <w:numPr>
                <w:ilvl w:val="0"/>
                <w:numId w:val="33"/>
              </w:numPr>
              <w:ind w:left="264" w:hanging="180"/>
              <w:rPr>
                <w:sz w:val="18"/>
                <w:szCs w:val="18"/>
                <w:lang w:val="en-US"/>
              </w:rPr>
            </w:pPr>
            <w:r w:rsidRPr="00AE5B5C">
              <w:rPr>
                <w:sz w:val="18"/>
                <w:szCs w:val="18"/>
                <w:lang w:val="en-US"/>
              </w:rPr>
              <w:t>Modulator</w:t>
            </w:r>
            <w:r w:rsidR="001A4307" w:rsidRPr="00AE5B5C">
              <w:rPr>
                <w:sz w:val="18"/>
                <w:szCs w:val="18"/>
                <w:lang w:val="en-US"/>
              </w:rPr>
              <w:t>s</w:t>
            </w:r>
            <w:r w:rsidRPr="00AE5B5C">
              <w:rPr>
                <w:sz w:val="18"/>
                <w:szCs w:val="18"/>
                <w:lang w:val="en-US"/>
              </w:rPr>
              <w:t xml:space="preserve"> of CRED display’s intensity: </w:t>
            </w:r>
            <w:r w:rsidR="00A949AE" w:rsidRPr="00AE5B5C">
              <w:rPr>
                <w:sz w:val="18"/>
                <w:szCs w:val="18"/>
                <w:lang w:val="en-US"/>
              </w:rPr>
              <w:t>p</w:t>
            </w:r>
            <w:r w:rsidR="009E066F" w:rsidRPr="00AE5B5C">
              <w:rPr>
                <w:sz w:val="18"/>
                <w:szCs w:val="18"/>
                <w:lang w:val="en-US"/>
              </w:rPr>
              <w:t>luralism index</w:t>
            </w:r>
            <w:r w:rsidR="00A949AE" w:rsidRPr="00AE5B5C">
              <w:rPr>
                <w:sz w:val="18"/>
                <w:szCs w:val="18"/>
                <w:lang w:val="en-US"/>
              </w:rPr>
              <w:t xml:space="preserve"> and e</w:t>
            </w:r>
            <w:r w:rsidR="009E066F" w:rsidRPr="00AE5B5C">
              <w:rPr>
                <w:sz w:val="18"/>
                <w:szCs w:val="18"/>
                <w:lang w:val="en-US"/>
              </w:rPr>
              <w:t>xistential security</w:t>
            </w:r>
          </w:p>
          <w:p w14:paraId="5BC3C944" w14:textId="1091A55C" w:rsidR="00700CE9" w:rsidRPr="00AE5B5C" w:rsidRDefault="00750AD0" w:rsidP="00AE5B5C">
            <w:pPr>
              <w:pStyle w:val="ListParagraph"/>
              <w:numPr>
                <w:ilvl w:val="0"/>
                <w:numId w:val="33"/>
              </w:numPr>
              <w:ind w:left="264" w:hanging="180"/>
              <w:rPr>
                <w:sz w:val="18"/>
                <w:szCs w:val="18"/>
                <w:lang w:val="en-US"/>
              </w:rPr>
            </w:pPr>
            <w:r w:rsidRPr="00AE5B5C">
              <w:rPr>
                <w:sz w:val="18"/>
                <w:szCs w:val="18"/>
                <w:lang w:val="en-US"/>
              </w:rPr>
              <w:t>Club affiliation/</w:t>
            </w:r>
            <w:proofErr w:type="spellStart"/>
            <w:r w:rsidRPr="00AE5B5C">
              <w:rPr>
                <w:sz w:val="18"/>
                <w:szCs w:val="18"/>
                <w:lang w:val="en-US"/>
              </w:rPr>
              <w:t>deaffiliation</w:t>
            </w:r>
            <w:proofErr w:type="spellEnd"/>
          </w:p>
        </w:tc>
      </w:tr>
      <w:tr w:rsidR="00F50922" w:rsidRPr="007731CF" w14:paraId="2C075C98" w14:textId="77777777" w:rsidTr="00AD4B4A">
        <w:trPr>
          <w:gridBefore w:val="1"/>
          <w:wBefore w:w="6" w:type="dxa"/>
        </w:trPr>
        <w:tc>
          <w:tcPr>
            <w:tcW w:w="1134" w:type="dxa"/>
            <w:gridSpan w:val="2"/>
            <w:vMerge/>
            <w:tcBorders>
              <w:left w:val="single" w:sz="6" w:space="0" w:color="auto"/>
            </w:tcBorders>
          </w:tcPr>
          <w:p w14:paraId="6E92A839"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0B4C8FB1" w14:textId="77777777" w:rsidR="00F50922" w:rsidRPr="007731CF" w:rsidRDefault="00F50922" w:rsidP="00756546">
            <w:pPr>
              <w:jc w:val="both"/>
              <w:rPr>
                <w:sz w:val="18"/>
                <w:szCs w:val="18"/>
                <w:lang w:val="en-US"/>
              </w:rPr>
            </w:pPr>
          </w:p>
        </w:tc>
        <w:tc>
          <w:tcPr>
            <w:tcW w:w="2982" w:type="dxa"/>
            <w:gridSpan w:val="2"/>
            <w:vAlign w:val="center"/>
          </w:tcPr>
          <w:p w14:paraId="1331376B" w14:textId="77777777" w:rsidR="00F50922" w:rsidRPr="007731CF" w:rsidRDefault="00F50922" w:rsidP="00756546">
            <w:pPr>
              <w:rPr>
                <w:sz w:val="18"/>
                <w:szCs w:val="18"/>
                <w:lang w:val="en-US"/>
              </w:rPr>
            </w:pPr>
            <w:proofErr w:type="spellStart"/>
            <w:r w:rsidRPr="007731CF">
              <w:rPr>
                <w:sz w:val="18"/>
                <w:szCs w:val="18"/>
                <w:lang w:val="en-US"/>
              </w:rPr>
              <w:t>III.iv.b</w:t>
            </w:r>
            <w:proofErr w:type="spellEnd"/>
            <w:r w:rsidRPr="007731CF">
              <w:rPr>
                <w:sz w:val="18"/>
                <w:szCs w:val="18"/>
                <w:lang w:val="en-US"/>
              </w:rPr>
              <w:t xml:space="preserve"> What are the model parameters, their dimensions and reference values?</w:t>
            </w:r>
          </w:p>
        </w:tc>
        <w:tc>
          <w:tcPr>
            <w:tcW w:w="9280" w:type="dxa"/>
          </w:tcPr>
          <w:p w14:paraId="6227CD99" w14:textId="1FAAFF24" w:rsidR="00F50922" w:rsidRPr="007731CF" w:rsidRDefault="00F50922" w:rsidP="00756546">
            <w:pPr>
              <w:rPr>
                <w:sz w:val="18"/>
                <w:szCs w:val="18"/>
                <w:lang w:val="en-US"/>
              </w:rPr>
            </w:pPr>
            <w:r w:rsidRPr="007731CF">
              <w:rPr>
                <w:sz w:val="18"/>
                <w:szCs w:val="18"/>
                <w:lang w:val="en-US"/>
              </w:rPr>
              <w:t xml:space="preserve">See </w:t>
            </w:r>
            <w:r w:rsidR="00633B5E">
              <w:rPr>
                <w:sz w:val="18"/>
                <w:szCs w:val="18"/>
                <w:lang w:val="en-US"/>
              </w:rPr>
              <w:t>Table</w:t>
            </w:r>
            <w:r w:rsidR="00D10C21">
              <w:rPr>
                <w:sz w:val="18"/>
                <w:szCs w:val="18"/>
                <w:lang w:val="en-US"/>
              </w:rPr>
              <w:t>s</w:t>
            </w:r>
            <w:r w:rsidR="00633B5E">
              <w:rPr>
                <w:sz w:val="18"/>
                <w:szCs w:val="18"/>
                <w:lang w:val="en-US"/>
              </w:rPr>
              <w:t xml:space="preserve"> </w:t>
            </w:r>
            <w:r w:rsidR="00D10C21">
              <w:rPr>
                <w:sz w:val="18"/>
                <w:szCs w:val="18"/>
                <w:lang w:val="en-US"/>
              </w:rPr>
              <w:t>1 and 2</w:t>
            </w:r>
          </w:p>
        </w:tc>
      </w:tr>
      <w:tr w:rsidR="00F50922" w:rsidRPr="007731CF" w14:paraId="7EFC2DCF" w14:textId="77777777" w:rsidTr="00AD4B4A">
        <w:trPr>
          <w:gridBefore w:val="1"/>
          <w:wBefore w:w="6" w:type="dxa"/>
        </w:trPr>
        <w:tc>
          <w:tcPr>
            <w:tcW w:w="1134" w:type="dxa"/>
            <w:gridSpan w:val="2"/>
            <w:vMerge/>
            <w:tcBorders>
              <w:left w:val="single" w:sz="6" w:space="0" w:color="auto"/>
            </w:tcBorders>
          </w:tcPr>
          <w:p w14:paraId="31781048"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6615648F" w14:textId="77777777" w:rsidR="00F50922" w:rsidRPr="007731CF" w:rsidRDefault="00F50922" w:rsidP="00756546">
            <w:pPr>
              <w:jc w:val="both"/>
              <w:rPr>
                <w:sz w:val="18"/>
                <w:szCs w:val="18"/>
                <w:lang w:val="en-US"/>
              </w:rPr>
            </w:pPr>
          </w:p>
        </w:tc>
        <w:tc>
          <w:tcPr>
            <w:tcW w:w="2982" w:type="dxa"/>
            <w:gridSpan w:val="2"/>
            <w:vAlign w:val="center"/>
          </w:tcPr>
          <w:p w14:paraId="5DBFA9F3" w14:textId="77777777" w:rsidR="00F50922" w:rsidRPr="007731CF" w:rsidRDefault="00F50922" w:rsidP="00756546">
            <w:pPr>
              <w:rPr>
                <w:sz w:val="18"/>
                <w:szCs w:val="18"/>
                <w:lang w:val="en-US"/>
              </w:rPr>
            </w:pPr>
            <w:proofErr w:type="spellStart"/>
            <w:r w:rsidRPr="007731CF">
              <w:rPr>
                <w:sz w:val="18"/>
                <w:szCs w:val="18"/>
                <w:lang w:val="en-US"/>
              </w:rPr>
              <w:t>III.iv.c</w:t>
            </w:r>
            <w:proofErr w:type="spellEnd"/>
            <w:r w:rsidRPr="007731CF">
              <w:rPr>
                <w:sz w:val="18"/>
                <w:szCs w:val="18"/>
                <w:lang w:val="en-US"/>
              </w:rPr>
              <w:t xml:space="preserve"> How were the </w:t>
            </w:r>
            <w:proofErr w:type="spellStart"/>
            <w:r w:rsidRPr="007731CF">
              <w:rPr>
                <w:sz w:val="18"/>
                <w:szCs w:val="18"/>
                <w:lang w:val="en-US"/>
              </w:rPr>
              <w:t>submodels</w:t>
            </w:r>
            <w:proofErr w:type="spellEnd"/>
            <w:r w:rsidRPr="007731CF">
              <w:rPr>
                <w:sz w:val="18"/>
                <w:szCs w:val="18"/>
                <w:lang w:val="en-US"/>
              </w:rPr>
              <w:t xml:space="preserve"> designed or chosen, and how were they </w:t>
            </w:r>
            <w:proofErr w:type="spellStart"/>
            <w:r w:rsidRPr="007731CF">
              <w:rPr>
                <w:sz w:val="18"/>
                <w:szCs w:val="18"/>
                <w:lang w:val="en-US"/>
              </w:rPr>
              <w:t>parameterised</w:t>
            </w:r>
            <w:proofErr w:type="spellEnd"/>
            <w:r w:rsidRPr="007731CF">
              <w:rPr>
                <w:sz w:val="18"/>
                <w:szCs w:val="18"/>
                <w:lang w:val="en-US"/>
              </w:rPr>
              <w:t xml:space="preserve"> and then tested?</w:t>
            </w:r>
          </w:p>
        </w:tc>
        <w:tc>
          <w:tcPr>
            <w:tcW w:w="9280" w:type="dxa"/>
          </w:tcPr>
          <w:p w14:paraId="1CE7AD9D" w14:textId="77777777" w:rsidR="00F50922" w:rsidRPr="007731CF" w:rsidRDefault="00F50922" w:rsidP="00756546">
            <w:pPr>
              <w:rPr>
                <w:sz w:val="18"/>
                <w:szCs w:val="18"/>
                <w:lang w:val="en-US"/>
              </w:rPr>
            </w:pPr>
            <w:r w:rsidRPr="007731CF">
              <w:rPr>
                <w:sz w:val="18"/>
                <w:szCs w:val="18"/>
                <w:lang w:val="en-US"/>
              </w:rPr>
              <w:t>See text below.</w:t>
            </w:r>
          </w:p>
        </w:tc>
      </w:tr>
    </w:tbl>
    <w:p w14:paraId="2B764CDF" w14:textId="77777777" w:rsidR="00F50922" w:rsidRPr="007731CF" w:rsidRDefault="00F50922" w:rsidP="00F50922">
      <w:pPr>
        <w:rPr>
          <w:sz w:val="18"/>
          <w:szCs w:val="18"/>
          <w:lang w:val="en-US"/>
        </w:rPr>
      </w:pPr>
    </w:p>
    <w:p w14:paraId="746FC56D" w14:textId="77777777" w:rsidR="00F50922" w:rsidRPr="007731CF" w:rsidRDefault="00F50922" w:rsidP="00F50922">
      <w:pPr>
        <w:rPr>
          <w:lang w:val="en-US"/>
        </w:rPr>
      </w:pPr>
    </w:p>
    <w:p w14:paraId="7EF5CC32" w14:textId="77777777" w:rsidR="00F50922" w:rsidRPr="007731CF" w:rsidRDefault="00F50922" w:rsidP="00F50922">
      <w:pPr>
        <w:rPr>
          <w:b/>
          <w:lang w:val="en-US"/>
        </w:rPr>
      </w:pPr>
    </w:p>
    <w:p w14:paraId="36A7A60E" w14:textId="77777777" w:rsidR="00F50922" w:rsidRPr="007731CF" w:rsidRDefault="00F50922" w:rsidP="00F50922">
      <w:pPr>
        <w:pStyle w:val="Heading1"/>
        <w:numPr>
          <w:ilvl w:val="0"/>
          <w:numId w:val="0"/>
        </w:numPr>
        <w:ind w:left="432" w:hanging="432"/>
        <w:rPr>
          <w:lang w:val="en-US"/>
        </w:rPr>
      </w:pPr>
      <w:proofErr w:type="spellStart"/>
      <w:r w:rsidRPr="007731CF">
        <w:rPr>
          <w:lang w:val="en-US"/>
        </w:rPr>
        <w:lastRenderedPageBreak/>
        <w:t>Submodels</w:t>
      </w:r>
      <w:proofErr w:type="spellEnd"/>
    </w:p>
    <w:p w14:paraId="49EEAEFD" w14:textId="18EABDA0" w:rsidR="00D06A4F" w:rsidRDefault="00917878" w:rsidP="00F50922">
      <w:pPr>
        <w:rPr>
          <w:lang w:val="en-US"/>
        </w:rPr>
      </w:pPr>
      <w:r w:rsidRPr="00304F8B">
        <w:rPr>
          <w:b/>
          <w:i/>
          <w:lang w:val="en-US"/>
        </w:rPr>
        <w:t>Personality characteristics set up</w:t>
      </w:r>
    </w:p>
    <w:p w14:paraId="234B82BA" w14:textId="2F9A34F7" w:rsidR="00351FAB" w:rsidRDefault="00917878" w:rsidP="00F50922">
      <w:pPr>
        <w:rPr>
          <w:lang w:val="en-US"/>
        </w:rPr>
      </w:pPr>
      <w:r>
        <w:rPr>
          <w:lang w:val="en-US"/>
        </w:rPr>
        <w:t xml:space="preserve">At initialization, the HEXACO personality traits are drawn from normal </w:t>
      </w:r>
      <w:r w:rsidR="00BA2CBA">
        <w:rPr>
          <w:lang w:val="en-US"/>
        </w:rPr>
        <w:t xml:space="preserve">truncated </w:t>
      </w:r>
      <w:r>
        <w:rPr>
          <w:lang w:val="en-US"/>
        </w:rPr>
        <w:t xml:space="preserve">distributions </w:t>
      </w:r>
      <w:r w:rsidR="006E1E3F">
        <w:rPr>
          <w:lang w:val="en-US"/>
        </w:rPr>
        <w:t xml:space="preserve">on the range </w:t>
      </w:r>
      <w:r w:rsidR="00BA2CBA">
        <w:rPr>
          <w:lang w:val="en-US"/>
        </w:rPr>
        <w:t>[0</w:t>
      </w:r>
      <w:r w:rsidR="006E1E3F">
        <w:rPr>
          <w:lang w:val="en-US"/>
        </w:rPr>
        <w:t xml:space="preserve">,1] </w:t>
      </w:r>
      <w:r>
        <w:rPr>
          <w:lang w:val="en-US"/>
        </w:rPr>
        <w:t xml:space="preserve">with </w:t>
      </w:r>
      <w:r w:rsidRPr="006E1E3F">
        <w:rPr>
          <w:i/>
          <w:lang w:val="en-US"/>
        </w:rPr>
        <w:t>means</w:t>
      </w:r>
      <w:r>
        <w:rPr>
          <w:lang w:val="en-US"/>
        </w:rPr>
        <w:t xml:space="preserve"> </w:t>
      </w:r>
      <w:r w:rsidR="006B3356">
        <w:rPr>
          <w:lang w:val="en-US"/>
        </w:rPr>
        <w:t xml:space="preserve">(0.5) </w:t>
      </w:r>
      <w:r>
        <w:rPr>
          <w:lang w:val="en-US"/>
        </w:rPr>
        <w:t xml:space="preserve">and </w:t>
      </w:r>
      <w:proofErr w:type="spellStart"/>
      <w:r w:rsidRPr="006E1E3F">
        <w:rPr>
          <w:i/>
          <w:lang w:val="en-US"/>
        </w:rPr>
        <w:t>sd</w:t>
      </w:r>
      <w:proofErr w:type="spellEnd"/>
      <w:r>
        <w:rPr>
          <w:lang w:val="en-US"/>
        </w:rPr>
        <w:t xml:space="preserve"> </w:t>
      </w:r>
      <w:r w:rsidR="006B3356">
        <w:rPr>
          <w:lang w:val="en-US"/>
        </w:rPr>
        <w:t xml:space="preserve">(0.25) </w:t>
      </w:r>
      <w:r>
        <w:rPr>
          <w:lang w:val="en-US"/>
        </w:rPr>
        <w:t xml:space="preserve">given by </w:t>
      </w:r>
      <w:r w:rsidR="00A8049E">
        <w:rPr>
          <w:lang w:val="en-US"/>
        </w:rPr>
        <w:t xml:space="preserve">global variables </w:t>
      </w:r>
      <w:r w:rsidR="00A8049E" w:rsidRPr="00A8049E">
        <w:rPr>
          <w:lang w:val="en-US"/>
        </w:rPr>
        <w:t>18-19; 22-23; 33-34; 39-40; 45-46; 89-90</w:t>
      </w:r>
      <w:r w:rsidR="00A8049E">
        <w:rPr>
          <w:lang w:val="en-US"/>
        </w:rPr>
        <w:t xml:space="preserve">. The HEXACO personality traits of new born agents are inherit from their parents </w:t>
      </w:r>
      <w:r w:rsidR="006E1E3F">
        <w:rPr>
          <w:lang w:val="en-US"/>
        </w:rPr>
        <w:t>(</w:t>
      </w:r>
      <w:r w:rsidR="00A8049E">
        <w:rPr>
          <w:lang w:val="en-US"/>
        </w:rPr>
        <w:t xml:space="preserve">see </w:t>
      </w:r>
      <w:r w:rsidR="006E1E3F">
        <w:rPr>
          <w:lang w:val="en-US"/>
        </w:rPr>
        <w:t>h</w:t>
      </w:r>
      <w:r w:rsidR="009D78B8">
        <w:rPr>
          <w:lang w:val="en-US"/>
        </w:rPr>
        <w:t xml:space="preserve">eritability of traits parents-offspring </w:t>
      </w:r>
      <w:proofErr w:type="spellStart"/>
      <w:r w:rsidR="009D78B8">
        <w:rPr>
          <w:lang w:val="en-US"/>
        </w:rPr>
        <w:t>submodel</w:t>
      </w:r>
      <w:proofErr w:type="spellEnd"/>
      <w:r w:rsidR="006E1E3F">
        <w:rPr>
          <w:lang w:val="en-US"/>
        </w:rPr>
        <w:t>)</w:t>
      </w:r>
      <w:r w:rsidR="009D78B8">
        <w:rPr>
          <w:lang w:val="en-US"/>
        </w:rPr>
        <w:t xml:space="preserve">. </w:t>
      </w:r>
      <w:r w:rsidR="00351FAB">
        <w:rPr>
          <w:lang w:val="en-US"/>
        </w:rPr>
        <w:t>Charisma and susceptibility are derived from the HEXACO personality traits as follows:</w:t>
      </w:r>
    </w:p>
    <w:p w14:paraId="1E36D9DE" w14:textId="51F6F2ED" w:rsidR="00A8049E" w:rsidRPr="00351FAB" w:rsidRDefault="00351FAB" w:rsidP="00351FAB">
      <w:pPr>
        <w:pStyle w:val="ListParagraph"/>
        <w:numPr>
          <w:ilvl w:val="1"/>
          <w:numId w:val="7"/>
        </w:numPr>
        <w:rPr>
          <w:lang w:val="en-US"/>
        </w:rPr>
      </w:pPr>
      <w:r>
        <w:rPr>
          <w:lang w:val="en-US"/>
        </w:rPr>
        <w:t>Charisma</w:t>
      </w:r>
      <w:r w:rsidR="009D78B8" w:rsidRPr="00351FAB">
        <w:rPr>
          <w:lang w:val="en-US"/>
        </w:rPr>
        <w:t xml:space="preserve"> </w:t>
      </w:r>
      <w:r w:rsidR="00D37A29">
        <w:rPr>
          <w:lang w:val="en-US"/>
        </w:rPr>
        <w:t xml:space="preserve">from a truncated triangular distribution, range [0,1] with mode = </w:t>
      </w:r>
      <w:r w:rsidR="00C37BF3">
        <w:rPr>
          <w:lang w:val="en-US"/>
        </w:rPr>
        <w:t>Extraversion personality trait and error = 0.25</w:t>
      </w:r>
    </w:p>
    <w:p w14:paraId="4E3019A1" w14:textId="77777777" w:rsidR="00C37BF3" w:rsidRDefault="00C37BF3" w:rsidP="00F50922">
      <w:pPr>
        <w:rPr>
          <w:lang w:val="en-US"/>
        </w:rPr>
      </w:pPr>
    </w:p>
    <w:p w14:paraId="26541087" w14:textId="027A55AF" w:rsidR="00C37BF3" w:rsidRDefault="00E65914" w:rsidP="00C37BF3">
      <w:pPr>
        <w:pStyle w:val="ListParagraph"/>
        <w:numPr>
          <w:ilvl w:val="1"/>
          <w:numId w:val="7"/>
        </w:numPr>
        <w:rPr>
          <w:lang w:val="en-US"/>
        </w:rPr>
      </w:pPr>
      <w:r>
        <w:rPr>
          <w:lang w:val="en-US"/>
        </w:rPr>
        <w:t>Susceptibility</w:t>
      </w:r>
      <w:r w:rsidR="00C37BF3" w:rsidRPr="00351FAB">
        <w:rPr>
          <w:lang w:val="en-US"/>
        </w:rPr>
        <w:t xml:space="preserve"> </w:t>
      </w:r>
      <w:r w:rsidR="00C37BF3">
        <w:rPr>
          <w:lang w:val="en-US"/>
        </w:rPr>
        <w:t xml:space="preserve">from a truncated triangular distribution, range [0,1] with mode = </w:t>
      </w:r>
      <w:r>
        <w:rPr>
          <w:lang w:val="en-US"/>
        </w:rPr>
        <w:t>Agreeableness</w:t>
      </w:r>
      <w:r w:rsidR="00C37BF3">
        <w:rPr>
          <w:lang w:val="en-US"/>
        </w:rPr>
        <w:t xml:space="preserve"> personality trait and error = 0.25</w:t>
      </w:r>
    </w:p>
    <w:p w14:paraId="246657FC" w14:textId="77777777" w:rsidR="00E65914" w:rsidRPr="00E65914" w:rsidRDefault="00E65914" w:rsidP="00E65914">
      <w:pPr>
        <w:pStyle w:val="ListParagraph"/>
        <w:rPr>
          <w:lang w:val="en-US"/>
        </w:rPr>
      </w:pPr>
    </w:p>
    <w:p w14:paraId="0C5E9AD3" w14:textId="539E6D8B" w:rsidR="00E65914" w:rsidRDefault="00B90735" w:rsidP="00E65914">
      <w:pPr>
        <w:rPr>
          <w:lang w:val="en-US"/>
        </w:rPr>
      </w:pPr>
      <w:r>
        <w:rPr>
          <w:lang w:val="en-US"/>
        </w:rPr>
        <w:t xml:space="preserve">The </w:t>
      </w:r>
      <w:r w:rsidR="00912F17">
        <w:rPr>
          <w:lang w:val="en-US"/>
        </w:rPr>
        <w:t>theoretical justification for the reliability of the HEXACO scale</w:t>
      </w:r>
      <w:r w:rsidR="00F91E14">
        <w:rPr>
          <w:lang w:val="en-US"/>
        </w:rPr>
        <w:t>, and its relevance for religious varia</w:t>
      </w:r>
      <w:r w:rsidR="00B1660B">
        <w:rPr>
          <w:lang w:val="en-US"/>
        </w:rPr>
        <w:t>b</w:t>
      </w:r>
      <w:r w:rsidR="00F91E14">
        <w:rPr>
          <w:lang w:val="en-US"/>
        </w:rPr>
        <w:t>les,</w:t>
      </w:r>
      <w:r w:rsidR="00912F17">
        <w:rPr>
          <w:lang w:val="en-US"/>
        </w:rPr>
        <w:t xml:space="preserve"> can be found in </w:t>
      </w:r>
      <w:r w:rsidR="000278AD">
        <w:rPr>
          <w:lang w:val="en-US"/>
        </w:rPr>
        <w:t>(</w:t>
      </w:r>
      <w:proofErr w:type="spellStart"/>
      <w:r w:rsidR="000278AD">
        <w:rPr>
          <w:lang w:val="en-US"/>
        </w:rPr>
        <w:t>Aghababaei</w:t>
      </w:r>
      <w:proofErr w:type="spellEnd"/>
      <w:r w:rsidR="00F91E14">
        <w:rPr>
          <w:lang w:val="en-US"/>
        </w:rPr>
        <w:t>, 2012</w:t>
      </w:r>
      <w:r w:rsidR="00B1660B">
        <w:rPr>
          <w:lang w:val="en-US"/>
        </w:rPr>
        <w:t>; Silvia, 2014</w:t>
      </w:r>
      <w:r w:rsidR="00F91E14">
        <w:rPr>
          <w:lang w:val="en-US"/>
        </w:rPr>
        <w:t>)</w:t>
      </w:r>
      <w:r w:rsidR="00B1660B">
        <w:rPr>
          <w:lang w:val="en-US"/>
        </w:rPr>
        <w:t>.</w:t>
      </w:r>
    </w:p>
    <w:p w14:paraId="34812DFA" w14:textId="5ACDB0DA" w:rsidR="00912F17" w:rsidRDefault="00912F17" w:rsidP="00E65914">
      <w:pPr>
        <w:rPr>
          <w:lang w:val="en-US"/>
        </w:rPr>
      </w:pPr>
    </w:p>
    <w:p w14:paraId="20067DA7" w14:textId="77777777" w:rsidR="00912F17" w:rsidRPr="00E65914" w:rsidRDefault="00912F17" w:rsidP="00E65914">
      <w:pPr>
        <w:rPr>
          <w:lang w:val="en-US"/>
        </w:rPr>
      </w:pPr>
    </w:p>
    <w:p w14:paraId="43FC2E69" w14:textId="124D03DF" w:rsidR="00D06A4F" w:rsidRDefault="001127FB" w:rsidP="00F50922">
      <w:pPr>
        <w:rPr>
          <w:lang w:val="en-US"/>
        </w:rPr>
      </w:pPr>
      <w:r w:rsidRPr="00304F8B">
        <w:rPr>
          <w:b/>
          <w:i/>
          <w:lang w:val="en-US"/>
        </w:rPr>
        <w:t>Employment</w:t>
      </w:r>
    </w:p>
    <w:p w14:paraId="56FBA678" w14:textId="451537C3" w:rsidR="001127FB" w:rsidRDefault="00325DF6" w:rsidP="00F50922">
      <w:pPr>
        <w:rPr>
          <w:lang w:val="en-US"/>
        </w:rPr>
      </w:pPr>
      <w:r>
        <w:rPr>
          <w:lang w:val="en-US"/>
        </w:rPr>
        <w:t xml:space="preserve">We calibrated the model using London demographics. </w:t>
      </w:r>
      <w:r w:rsidR="00CE0FD5">
        <w:rPr>
          <w:lang w:val="en-US"/>
        </w:rPr>
        <w:t>Agents looks for employment after they have me</w:t>
      </w:r>
      <w:r w:rsidR="00BF5C50">
        <w:rPr>
          <w:lang w:val="en-US"/>
        </w:rPr>
        <w:t xml:space="preserve">t their total level of education (total education variable). </w:t>
      </w:r>
      <w:r w:rsidR="009D7D50">
        <w:rPr>
          <w:lang w:val="en-US"/>
        </w:rPr>
        <w:t xml:space="preserve">The probability of an agent obtaining a job depend first on their gender and group identity </w:t>
      </w:r>
      <w:r w:rsidR="00890FAD">
        <w:rPr>
          <w:lang w:val="en-US"/>
        </w:rPr>
        <w:t>(</w:t>
      </w:r>
      <w:r w:rsidR="00BB0F19">
        <w:rPr>
          <w:lang w:val="en-US"/>
        </w:rPr>
        <w:t xml:space="preserve">global variables 97-100) and second on </w:t>
      </w:r>
      <w:r w:rsidR="00550E9D">
        <w:rPr>
          <w:lang w:val="en-US"/>
        </w:rPr>
        <w:t>position</w:t>
      </w:r>
      <w:r w:rsidR="000B3A9A">
        <w:rPr>
          <w:lang w:val="en-US"/>
        </w:rPr>
        <w:t>s</w:t>
      </w:r>
      <w:r w:rsidR="00550E9D">
        <w:rPr>
          <w:lang w:val="en-US"/>
        </w:rPr>
        <w:t xml:space="preserve"> available </w:t>
      </w:r>
      <w:r w:rsidR="000B3A9A">
        <w:rPr>
          <w:lang w:val="en-US"/>
        </w:rPr>
        <w:t xml:space="preserve">(job availability) </w:t>
      </w:r>
      <w:r w:rsidR="00550E9D">
        <w:rPr>
          <w:lang w:val="en-US"/>
        </w:rPr>
        <w:t>in the potential employer</w:t>
      </w:r>
      <w:r w:rsidR="000B3A9A">
        <w:rPr>
          <w:lang w:val="en-US"/>
        </w:rPr>
        <w:t xml:space="preserve">. </w:t>
      </w:r>
      <w:r w:rsidR="006F35EF">
        <w:rPr>
          <w:lang w:val="en-US"/>
        </w:rPr>
        <w:t>Th</w:t>
      </w:r>
      <w:r w:rsidR="00B3564E">
        <w:rPr>
          <w:lang w:val="en-US"/>
        </w:rPr>
        <w:t>is</w:t>
      </w:r>
      <w:r w:rsidR="006F35EF">
        <w:rPr>
          <w:lang w:val="en-US"/>
        </w:rPr>
        <w:t xml:space="preserve"> process has certain degree of uncertainty</w:t>
      </w:r>
      <w:r w:rsidR="00BC4F43">
        <w:rPr>
          <w:lang w:val="en-US"/>
        </w:rPr>
        <w:t>:</w:t>
      </w:r>
    </w:p>
    <w:p w14:paraId="7A0A781F" w14:textId="3AC7B1CF" w:rsidR="00BC4F43" w:rsidRDefault="00890EA9" w:rsidP="003B03F6">
      <w:pPr>
        <w:ind w:left="720"/>
        <w:rPr>
          <w:lang w:val="en-US"/>
        </w:rPr>
      </w:pPr>
      <w:r w:rsidRPr="003B03F6">
        <w:rPr>
          <w:lang w:val="en-US"/>
        </w:rPr>
        <w:t xml:space="preserve">A random number [0,1] is compared to the percentage of employment according to group identity and gender. If the number is </w:t>
      </w:r>
      <w:r w:rsidR="009248DA" w:rsidRPr="003B03F6">
        <w:rPr>
          <w:lang w:val="en-US"/>
        </w:rPr>
        <w:t>lower</w:t>
      </w:r>
      <w:r w:rsidRPr="003B03F6">
        <w:rPr>
          <w:lang w:val="en-US"/>
        </w:rPr>
        <w:t xml:space="preserve"> than the percentage</w:t>
      </w:r>
      <w:r w:rsidR="009248DA" w:rsidRPr="003B03F6">
        <w:rPr>
          <w:lang w:val="en-US"/>
        </w:rPr>
        <w:t xml:space="preserve"> of employment,</w:t>
      </w:r>
      <w:r w:rsidRPr="003B03F6">
        <w:rPr>
          <w:lang w:val="en-US"/>
        </w:rPr>
        <w:t xml:space="preserve"> then</w:t>
      </w:r>
      <w:r w:rsidR="005648ED" w:rsidRPr="003B03F6">
        <w:rPr>
          <w:lang w:val="en-US"/>
        </w:rPr>
        <w:t xml:space="preserve"> an employer w</w:t>
      </w:r>
      <w:r w:rsidR="009248DA" w:rsidRPr="003B03F6">
        <w:rPr>
          <w:lang w:val="en-US"/>
        </w:rPr>
        <w:t xml:space="preserve">ith available </w:t>
      </w:r>
      <w:r w:rsidR="005648ED" w:rsidRPr="003B03F6">
        <w:rPr>
          <w:lang w:val="en-US"/>
        </w:rPr>
        <w:t xml:space="preserve">job positions is selected and the </w:t>
      </w:r>
      <w:r w:rsidR="009248DA" w:rsidRPr="003B03F6">
        <w:rPr>
          <w:lang w:val="en-US"/>
        </w:rPr>
        <w:t xml:space="preserve">occupation </w:t>
      </w:r>
      <w:r w:rsidR="005648ED" w:rsidRPr="003B03F6">
        <w:rPr>
          <w:lang w:val="en-US"/>
        </w:rPr>
        <w:t xml:space="preserve">status of the agent is set to </w:t>
      </w:r>
      <w:r w:rsidR="005648ED" w:rsidRPr="003B03F6">
        <w:rPr>
          <w:i/>
          <w:lang w:val="en-US"/>
        </w:rPr>
        <w:t>employed</w:t>
      </w:r>
      <w:r w:rsidR="005648ED" w:rsidRPr="003B03F6">
        <w:rPr>
          <w:lang w:val="en-US"/>
        </w:rPr>
        <w:t xml:space="preserve">. </w:t>
      </w:r>
      <w:r w:rsidR="007C6E9E" w:rsidRPr="003B03F6">
        <w:rPr>
          <w:lang w:val="en-US"/>
        </w:rPr>
        <w:t>If no</w:t>
      </w:r>
      <w:r w:rsidR="009248DA" w:rsidRPr="003B03F6">
        <w:rPr>
          <w:lang w:val="en-US"/>
        </w:rPr>
        <w:t xml:space="preserve"> employer with available</w:t>
      </w:r>
      <w:r w:rsidR="007C6E9E" w:rsidRPr="003B03F6">
        <w:rPr>
          <w:lang w:val="en-US"/>
        </w:rPr>
        <w:t xml:space="preserve"> job positions </w:t>
      </w:r>
      <w:r w:rsidR="009248DA" w:rsidRPr="003B03F6">
        <w:rPr>
          <w:lang w:val="en-US"/>
        </w:rPr>
        <w:t xml:space="preserve">is found or </w:t>
      </w:r>
      <w:r w:rsidR="007C6E9E" w:rsidRPr="003B03F6">
        <w:rPr>
          <w:lang w:val="en-US"/>
        </w:rPr>
        <w:t xml:space="preserve">if the random number is higher than the percentage of employment, then the agent occupation status is set to </w:t>
      </w:r>
      <w:r w:rsidR="009248DA" w:rsidRPr="003B03F6">
        <w:rPr>
          <w:i/>
          <w:lang w:val="en-US"/>
        </w:rPr>
        <w:t>unemployed</w:t>
      </w:r>
      <w:r w:rsidR="009248DA" w:rsidRPr="003B03F6">
        <w:rPr>
          <w:lang w:val="en-US"/>
        </w:rPr>
        <w:t>.</w:t>
      </w:r>
      <w:r w:rsidRPr="003B03F6">
        <w:rPr>
          <w:lang w:val="en-US"/>
        </w:rPr>
        <w:t xml:space="preserve"> </w:t>
      </w:r>
      <w:r w:rsidR="003B03F6">
        <w:rPr>
          <w:lang w:val="en-US"/>
        </w:rPr>
        <w:t xml:space="preserve">If the agent </w:t>
      </w:r>
      <w:r w:rsidR="00647292">
        <w:rPr>
          <w:lang w:val="en-US"/>
        </w:rPr>
        <w:t>finds a job</w:t>
      </w:r>
      <w:r w:rsidR="00C62060">
        <w:rPr>
          <w:lang w:val="en-US"/>
        </w:rPr>
        <w:t xml:space="preserve"> and its marital status is </w:t>
      </w:r>
      <w:r w:rsidR="00C62060" w:rsidRPr="00C62060">
        <w:rPr>
          <w:i/>
          <w:lang w:val="en-US"/>
        </w:rPr>
        <w:t>single</w:t>
      </w:r>
      <w:r w:rsidR="00647292">
        <w:rPr>
          <w:lang w:val="en-US"/>
        </w:rPr>
        <w:t xml:space="preserve">, </w:t>
      </w:r>
      <w:r w:rsidR="00C62060">
        <w:rPr>
          <w:lang w:val="en-US"/>
        </w:rPr>
        <w:t xml:space="preserve">then </w:t>
      </w:r>
      <w:r w:rsidR="00647292">
        <w:rPr>
          <w:lang w:val="en-US"/>
        </w:rPr>
        <w:t>it changes its living location to its job location</w:t>
      </w:r>
      <w:r w:rsidR="00C62060">
        <w:rPr>
          <w:lang w:val="en-US"/>
        </w:rPr>
        <w:t>.</w:t>
      </w:r>
    </w:p>
    <w:p w14:paraId="1C8C2AD7" w14:textId="77777777" w:rsidR="006425CE" w:rsidRDefault="005B51B4" w:rsidP="003E757B">
      <w:pPr>
        <w:rPr>
          <w:lang w:val="en-US"/>
        </w:rPr>
      </w:pPr>
      <w:r>
        <w:rPr>
          <w:lang w:val="en-US"/>
        </w:rPr>
        <w:t xml:space="preserve">Every month (4 time steps) </w:t>
      </w:r>
      <w:r w:rsidRPr="00F546EB">
        <w:rPr>
          <w:i/>
          <w:lang w:val="en-US"/>
        </w:rPr>
        <w:t>unemployed</w:t>
      </w:r>
      <w:r>
        <w:rPr>
          <w:lang w:val="en-US"/>
        </w:rPr>
        <w:t xml:space="preserve"> agents </w:t>
      </w:r>
      <w:r w:rsidR="00A13EDF">
        <w:rPr>
          <w:lang w:val="en-US"/>
        </w:rPr>
        <w:t xml:space="preserve">may get a job and </w:t>
      </w:r>
      <w:r w:rsidR="00A13EDF" w:rsidRPr="00F546EB">
        <w:rPr>
          <w:i/>
          <w:lang w:val="en-US"/>
        </w:rPr>
        <w:t>employed</w:t>
      </w:r>
      <w:r w:rsidR="00A13EDF">
        <w:rPr>
          <w:lang w:val="en-US"/>
        </w:rPr>
        <w:t xml:space="preserve"> agents may </w:t>
      </w:r>
      <w:r w:rsidR="008F747F">
        <w:rPr>
          <w:lang w:val="en-US"/>
        </w:rPr>
        <w:t>lose</w:t>
      </w:r>
      <w:r w:rsidR="00A13EDF">
        <w:rPr>
          <w:lang w:val="en-US"/>
        </w:rPr>
        <w:t xml:space="preserve"> their jobs.</w:t>
      </w:r>
      <w:r w:rsidR="00680FFD">
        <w:rPr>
          <w:lang w:val="en-US"/>
        </w:rPr>
        <w:t xml:space="preserve"> The chances of obtaining or losing a job vary according to group identity.</w:t>
      </w:r>
      <w:r w:rsidR="005973A8">
        <w:rPr>
          <w:lang w:val="en-US"/>
        </w:rPr>
        <w:t xml:space="preserve"> </w:t>
      </w:r>
    </w:p>
    <w:p w14:paraId="613BED7B" w14:textId="33DCE844" w:rsidR="00352500" w:rsidRDefault="005973A8" w:rsidP="00F546EB">
      <w:pPr>
        <w:ind w:firstLine="720"/>
        <w:rPr>
          <w:lang w:val="en-US"/>
        </w:rPr>
      </w:pPr>
      <w:r w:rsidRPr="00F546EB">
        <w:rPr>
          <w:i/>
          <w:lang w:val="en-US"/>
        </w:rPr>
        <w:t>Unemployed</w:t>
      </w:r>
      <w:r>
        <w:rPr>
          <w:lang w:val="en-US"/>
        </w:rPr>
        <w:t xml:space="preserve"> agents from the majority group ob</w:t>
      </w:r>
      <w:r w:rsidR="00352500">
        <w:rPr>
          <w:lang w:val="en-US"/>
        </w:rPr>
        <w:t>tain a job with a probability equal to</w:t>
      </w:r>
      <w:r w:rsidR="001953DB">
        <w:rPr>
          <w:lang w:val="en-US"/>
        </w:rPr>
        <w:t>:</w:t>
      </w:r>
    </w:p>
    <w:p w14:paraId="3CC73B04" w14:textId="77777777" w:rsidR="008637C8" w:rsidRDefault="008637C8" w:rsidP="00F546EB">
      <w:pPr>
        <w:ind w:firstLine="720"/>
        <w:rPr>
          <w:lang w:val="en-US"/>
        </w:rPr>
      </w:pPr>
    </w:p>
    <w:p w14:paraId="19FD25E6" w14:textId="1D4A553C" w:rsidR="003E757B" w:rsidRDefault="00352500" w:rsidP="00F546EB">
      <w:pPr>
        <w:ind w:left="720" w:firstLine="720"/>
        <w:rPr>
          <w:rFonts w:ascii="Consolas" w:eastAsiaTheme="minorHAnsi" w:hAnsi="Consolas" w:cs="Consolas"/>
          <w:color w:val="000000"/>
          <w:sz w:val="20"/>
          <w:szCs w:val="20"/>
          <w:lang w:val="en-US" w:eastAsia="en-US"/>
        </w:rPr>
      </w:pPr>
      <w:proofErr w:type="spellStart"/>
      <w:r>
        <w:rPr>
          <w:rFonts w:ascii="Consolas" w:eastAsiaTheme="minorHAnsi" w:hAnsi="Consolas" w:cs="Consolas"/>
          <w:color w:val="000000"/>
          <w:sz w:val="20"/>
          <w:szCs w:val="20"/>
          <w:lang w:val="en-US" w:eastAsia="en-US"/>
        </w:rPr>
        <w:t>Employment_availability</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Jobs_available</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Jobs_Taken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Jobs_available</w:t>
      </w:r>
      <w:proofErr w:type="spellEnd"/>
    </w:p>
    <w:p w14:paraId="409C1958" w14:textId="77777777" w:rsidR="008637C8" w:rsidRDefault="008637C8" w:rsidP="00F546EB">
      <w:pPr>
        <w:ind w:left="720" w:firstLine="720"/>
        <w:rPr>
          <w:rFonts w:ascii="Consolas" w:eastAsiaTheme="minorHAnsi" w:hAnsi="Consolas" w:cs="Consolas"/>
          <w:color w:val="000000"/>
          <w:sz w:val="20"/>
          <w:szCs w:val="20"/>
          <w:lang w:val="en-US" w:eastAsia="en-US"/>
        </w:rPr>
      </w:pPr>
    </w:p>
    <w:p w14:paraId="5839D115" w14:textId="3F8510A6" w:rsidR="006425CE" w:rsidRDefault="006425CE" w:rsidP="00F546EB">
      <w:pPr>
        <w:ind w:firstLine="720"/>
        <w:rPr>
          <w:lang w:val="en-US"/>
        </w:rPr>
      </w:pPr>
      <w:r w:rsidRPr="00F546EB">
        <w:rPr>
          <w:i/>
          <w:lang w:val="en-US"/>
        </w:rPr>
        <w:t>Unemployed</w:t>
      </w:r>
      <w:r>
        <w:rPr>
          <w:lang w:val="en-US"/>
        </w:rPr>
        <w:t xml:space="preserve"> agents from the minority group obtain a job with a probability equal to</w:t>
      </w:r>
      <w:r w:rsidR="001953DB">
        <w:rPr>
          <w:lang w:val="en-US"/>
        </w:rPr>
        <w:t>:</w:t>
      </w:r>
    </w:p>
    <w:p w14:paraId="6EDC7550" w14:textId="77777777" w:rsidR="008637C8" w:rsidRDefault="008637C8" w:rsidP="00F546EB">
      <w:pPr>
        <w:ind w:firstLine="720"/>
        <w:rPr>
          <w:lang w:val="en-US"/>
        </w:rPr>
      </w:pPr>
    </w:p>
    <w:p w14:paraId="4A9BD720" w14:textId="1A8D6312" w:rsidR="006425CE" w:rsidRDefault="001953DB" w:rsidP="006425CE">
      <w:pPr>
        <w:rPr>
          <w:rFonts w:ascii="Consolas" w:eastAsiaTheme="minorHAnsi" w:hAnsi="Consolas" w:cs="Consolas"/>
          <w:color w:val="000000"/>
          <w:sz w:val="20"/>
          <w:szCs w:val="20"/>
          <w:lang w:val="en-US" w:eastAsia="en-US"/>
        </w:rPr>
      </w:pPr>
      <w:r>
        <w:rPr>
          <w:lang w:val="en-US"/>
        </w:rPr>
        <w:tab/>
      </w:r>
      <w:r w:rsidR="00F546EB">
        <w:rPr>
          <w:lang w:val="en-US"/>
        </w:rPr>
        <w:tab/>
      </w:r>
      <w:proofErr w:type="spellStart"/>
      <w:r>
        <w:rPr>
          <w:rFonts w:ascii="Consolas" w:eastAsiaTheme="minorHAnsi" w:hAnsi="Consolas" w:cs="Consolas"/>
          <w:color w:val="000000"/>
          <w:sz w:val="20"/>
          <w:szCs w:val="20"/>
          <w:lang w:val="en-US" w:eastAsia="en-US"/>
        </w:rPr>
        <w:t>Employment_availability</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Enforced_Antidiscrimination</w:t>
      </w:r>
      <w:proofErr w:type="spellEnd"/>
    </w:p>
    <w:p w14:paraId="3D1E5752" w14:textId="77777777" w:rsidR="008637C8" w:rsidRPr="003B03F6" w:rsidRDefault="008637C8" w:rsidP="006425CE">
      <w:pPr>
        <w:rPr>
          <w:lang w:val="en-US"/>
        </w:rPr>
      </w:pPr>
    </w:p>
    <w:p w14:paraId="4DC0BE11" w14:textId="31991FDF" w:rsidR="00082D2E" w:rsidRDefault="00A24381" w:rsidP="00F546EB">
      <w:pPr>
        <w:ind w:left="720"/>
        <w:rPr>
          <w:lang w:val="en-US"/>
        </w:rPr>
      </w:pPr>
      <w:r>
        <w:rPr>
          <w:lang w:val="en-US"/>
        </w:rPr>
        <w:t xml:space="preserve">Thus, if </w:t>
      </w:r>
      <w:r w:rsidRPr="008637C8">
        <w:rPr>
          <w:i/>
          <w:lang w:val="en-US"/>
        </w:rPr>
        <w:t>enforced antidiscrimination</w:t>
      </w:r>
      <w:r>
        <w:rPr>
          <w:lang w:val="en-US"/>
        </w:rPr>
        <w:t xml:space="preserve"> is set to 1, agents from the minority have the same probability as the majority to obtain a job otherwise, they have a lower probability.</w:t>
      </w:r>
    </w:p>
    <w:p w14:paraId="5270691F" w14:textId="13D7B1D8" w:rsidR="00082D2E" w:rsidRDefault="00082D2E" w:rsidP="00F50922">
      <w:pPr>
        <w:rPr>
          <w:lang w:val="en-US"/>
        </w:rPr>
      </w:pPr>
    </w:p>
    <w:p w14:paraId="0CE67289" w14:textId="4FEF0C5B" w:rsidR="00E51F13" w:rsidRDefault="00E51F13" w:rsidP="00E51F13">
      <w:pPr>
        <w:ind w:firstLine="720"/>
        <w:rPr>
          <w:lang w:val="en-US"/>
        </w:rPr>
      </w:pPr>
      <w:r>
        <w:rPr>
          <w:i/>
          <w:lang w:val="en-US"/>
        </w:rPr>
        <w:t>E</w:t>
      </w:r>
      <w:r w:rsidRPr="00F546EB">
        <w:rPr>
          <w:i/>
          <w:lang w:val="en-US"/>
        </w:rPr>
        <w:t>mployed</w:t>
      </w:r>
      <w:r>
        <w:rPr>
          <w:lang w:val="en-US"/>
        </w:rPr>
        <w:t xml:space="preserve"> agents from the majority group lose a job with a probability equal to:</w:t>
      </w:r>
    </w:p>
    <w:p w14:paraId="7FC4B739" w14:textId="77777777" w:rsidR="00E51F13" w:rsidRDefault="00E51F13" w:rsidP="00E51F13">
      <w:pPr>
        <w:ind w:firstLine="720"/>
        <w:rPr>
          <w:lang w:val="en-US"/>
        </w:rPr>
      </w:pPr>
    </w:p>
    <w:p w14:paraId="38B61485" w14:textId="50606688" w:rsidR="00E51F13" w:rsidRDefault="00E51F13" w:rsidP="00E51F13">
      <w:pPr>
        <w:ind w:left="720" w:firstLine="720"/>
        <w:rPr>
          <w:rFonts w:ascii="Consolas" w:eastAsiaTheme="minorHAnsi" w:hAnsi="Consolas" w:cs="Consolas"/>
          <w:color w:val="000000"/>
          <w:sz w:val="20"/>
          <w:szCs w:val="20"/>
          <w:lang w:val="en-US" w:eastAsia="en-US"/>
        </w:rPr>
      </w:pPr>
      <w:r w:rsidRPr="00E51F13">
        <w:rPr>
          <w:rFonts w:ascii="Consolas" w:eastAsiaTheme="minorHAnsi" w:hAnsi="Consolas" w:cs="Consolas"/>
          <w:i/>
          <w:color w:val="000000"/>
          <w:sz w:val="20"/>
          <w:szCs w:val="20"/>
          <w:lang w:val="en-US" w:eastAsia="en-US"/>
        </w:rPr>
        <w:t>Probability of losing employment majority</w:t>
      </w:r>
    </w:p>
    <w:p w14:paraId="3C3E1440" w14:textId="77777777" w:rsidR="00E51F13" w:rsidRDefault="00E51F13" w:rsidP="00E51F13">
      <w:pPr>
        <w:ind w:left="720" w:firstLine="720"/>
        <w:rPr>
          <w:rFonts w:ascii="Consolas" w:eastAsiaTheme="minorHAnsi" w:hAnsi="Consolas" w:cs="Consolas"/>
          <w:color w:val="000000"/>
          <w:sz w:val="20"/>
          <w:szCs w:val="20"/>
          <w:lang w:val="en-US" w:eastAsia="en-US"/>
        </w:rPr>
      </w:pPr>
    </w:p>
    <w:p w14:paraId="349B9E3D" w14:textId="2C5BF938" w:rsidR="00E51F13" w:rsidRDefault="00E51F13" w:rsidP="00E51F13">
      <w:pPr>
        <w:ind w:firstLine="720"/>
        <w:rPr>
          <w:lang w:val="en-US"/>
        </w:rPr>
      </w:pPr>
      <w:r>
        <w:rPr>
          <w:i/>
          <w:lang w:val="en-US"/>
        </w:rPr>
        <w:t>E</w:t>
      </w:r>
      <w:r w:rsidRPr="00F546EB">
        <w:rPr>
          <w:i/>
          <w:lang w:val="en-US"/>
        </w:rPr>
        <w:t>mployed</w:t>
      </w:r>
      <w:r>
        <w:rPr>
          <w:lang w:val="en-US"/>
        </w:rPr>
        <w:t xml:space="preserve"> agents from the minority group lose a job with a probability equal to:</w:t>
      </w:r>
    </w:p>
    <w:p w14:paraId="51124C79" w14:textId="77777777" w:rsidR="00E51F13" w:rsidRDefault="00E51F13" w:rsidP="00E51F13">
      <w:pPr>
        <w:ind w:firstLine="720"/>
        <w:rPr>
          <w:lang w:val="en-US"/>
        </w:rPr>
      </w:pPr>
    </w:p>
    <w:p w14:paraId="460C8E48" w14:textId="09A93147" w:rsidR="00E51F13" w:rsidRDefault="00E51F13" w:rsidP="00E51F13">
      <w:pPr>
        <w:ind w:left="720" w:firstLine="720"/>
        <w:rPr>
          <w:rFonts w:ascii="Consolas" w:eastAsiaTheme="minorHAnsi" w:hAnsi="Consolas" w:cs="Consolas"/>
          <w:color w:val="000000"/>
          <w:sz w:val="20"/>
          <w:szCs w:val="20"/>
          <w:lang w:val="en-US" w:eastAsia="en-US"/>
        </w:rPr>
      </w:pPr>
      <w:r w:rsidRPr="00E51F13">
        <w:rPr>
          <w:rFonts w:ascii="Consolas" w:eastAsiaTheme="minorHAnsi" w:hAnsi="Consolas" w:cs="Consolas"/>
          <w:i/>
          <w:color w:val="000000"/>
          <w:sz w:val="20"/>
          <w:szCs w:val="20"/>
          <w:lang w:val="en-US" w:eastAsia="en-US"/>
        </w:rPr>
        <w:t>Probability of losing employment majority</w:t>
      </w:r>
      <w:r>
        <w:rPr>
          <w:rFonts w:ascii="Consolas" w:eastAsiaTheme="minorHAnsi" w:hAnsi="Consolas" w:cs="Consolas"/>
          <w:color w:val="000000"/>
          <w:sz w:val="20"/>
          <w:szCs w:val="20"/>
          <w:lang w:val="en-US" w:eastAsia="en-US"/>
        </w:rPr>
        <w:t xml:space="preserve"> * </w:t>
      </w:r>
      <w:r w:rsidR="00E0310A">
        <w:rPr>
          <w:rFonts w:ascii="Consolas" w:eastAsiaTheme="minorHAnsi" w:hAnsi="Consolas" w:cs="Consolas"/>
          <w:color w:val="000000"/>
          <w:sz w:val="20"/>
          <w:szCs w:val="20"/>
          <w:lang w:val="en-US" w:eastAsia="en-US"/>
        </w:rPr>
        <w:t xml:space="preserve">(1 + (1 - </w:t>
      </w:r>
      <w:proofErr w:type="spellStart"/>
      <w:r>
        <w:rPr>
          <w:rFonts w:ascii="Consolas" w:eastAsiaTheme="minorHAnsi" w:hAnsi="Consolas" w:cs="Consolas"/>
          <w:color w:val="000000"/>
          <w:sz w:val="20"/>
          <w:szCs w:val="20"/>
          <w:lang w:val="en-US" w:eastAsia="en-US"/>
        </w:rPr>
        <w:t>Enforced_Antidiscrimination</w:t>
      </w:r>
      <w:proofErr w:type="spellEnd"/>
      <w:r w:rsidR="00E0310A">
        <w:rPr>
          <w:rFonts w:ascii="Consolas" w:eastAsiaTheme="minorHAnsi" w:hAnsi="Consolas" w:cs="Consolas"/>
          <w:color w:val="000000"/>
          <w:sz w:val="20"/>
          <w:szCs w:val="20"/>
          <w:lang w:val="en-US" w:eastAsia="en-US"/>
        </w:rPr>
        <w:t>)</w:t>
      </w:r>
    </w:p>
    <w:p w14:paraId="6ABB2F34" w14:textId="77777777" w:rsidR="00E51F13" w:rsidRPr="003B03F6" w:rsidRDefault="00E51F13" w:rsidP="00E51F13">
      <w:pPr>
        <w:rPr>
          <w:lang w:val="en-US"/>
        </w:rPr>
      </w:pPr>
    </w:p>
    <w:p w14:paraId="2A0ECFEF" w14:textId="29E38249" w:rsidR="00E51F13" w:rsidRDefault="00E51F13" w:rsidP="00E51F13">
      <w:pPr>
        <w:ind w:left="720"/>
        <w:rPr>
          <w:lang w:val="en-US"/>
        </w:rPr>
      </w:pPr>
      <w:r>
        <w:rPr>
          <w:lang w:val="en-US"/>
        </w:rPr>
        <w:t xml:space="preserve">Thus, if </w:t>
      </w:r>
      <w:r w:rsidRPr="008637C8">
        <w:rPr>
          <w:i/>
          <w:lang w:val="en-US"/>
        </w:rPr>
        <w:t>enforced antidiscrimination</w:t>
      </w:r>
      <w:r>
        <w:rPr>
          <w:lang w:val="en-US"/>
        </w:rPr>
        <w:t xml:space="preserve"> is set to 1, agents from the minority have the same probability as the majority to </w:t>
      </w:r>
      <w:r w:rsidR="00E0310A">
        <w:rPr>
          <w:lang w:val="en-US"/>
        </w:rPr>
        <w:t>lose</w:t>
      </w:r>
      <w:r>
        <w:rPr>
          <w:lang w:val="en-US"/>
        </w:rPr>
        <w:t xml:space="preserve"> a job otherwise, they have a </w:t>
      </w:r>
      <w:r w:rsidR="00E0310A">
        <w:rPr>
          <w:lang w:val="en-US"/>
        </w:rPr>
        <w:t xml:space="preserve">higher </w:t>
      </w:r>
      <w:r>
        <w:rPr>
          <w:lang w:val="en-US"/>
        </w:rPr>
        <w:t>probability.</w:t>
      </w:r>
    </w:p>
    <w:p w14:paraId="1809FE71" w14:textId="77777777" w:rsidR="008623F5" w:rsidRDefault="008623F5" w:rsidP="00E51F13">
      <w:pPr>
        <w:ind w:left="720"/>
        <w:rPr>
          <w:lang w:val="en-US"/>
        </w:rPr>
      </w:pPr>
    </w:p>
    <w:p w14:paraId="0BA1759D" w14:textId="5272F94F" w:rsidR="00287F60" w:rsidRDefault="00173D9D" w:rsidP="00287F60">
      <w:pPr>
        <w:rPr>
          <w:lang w:val="en-US"/>
        </w:rPr>
      </w:pPr>
      <w:r>
        <w:rPr>
          <w:lang w:val="en-US"/>
        </w:rPr>
        <w:t>Agents income, if agent</w:t>
      </w:r>
      <w:r w:rsidR="008623F5">
        <w:rPr>
          <w:lang w:val="en-US"/>
        </w:rPr>
        <w:t>s</w:t>
      </w:r>
      <w:r>
        <w:rPr>
          <w:lang w:val="en-US"/>
        </w:rPr>
        <w:t xml:space="preserve"> obtain a job, their income is set according to the following </w:t>
      </w:r>
      <w:r w:rsidR="00287F60">
        <w:rPr>
          <w:lang w:val="en-US"/>
        </w:rPr>
        <w:t>pseudo code</w:t>
      </w:r>
      <w:r>
        <w:rPr>
          <w:lang w:val="en-US"/>
        </w:rPr>
        <w:t>:</w:t>
      </w:r>
    </w:p>
    <w:p w14:paraId="64DD4DEF" w14:textId="6E5D8B3D"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(Group == MAJORITY_GROUP &amp;&amp; </w:t>
      </w:r>
      <w:proofErr w:type="spellStart"/>
      <w:r>
        <w:rPr>
          <w:rFonts w:ascii="Consolas" w:eastAsiaTheme="minorHAnsi" w:hAnsi="Consolas" w:cs="Consolas"/>
          <w:color w:val="000000"/>
          <w:sz w:val="20"/>
          <w:szCs w:val="20"/>
          <w:lang w:val="en-US" w:eastAsia="en-US"/>
        </w:rPr>
        <w:t>Education_Current</w:t>
      </w:r>
      <w:proofErr w:type="spellEnd"/>
      <w:r>
        <w:rPr>
          <w:rFonts w:ascii="Consolas" w:eastAsiaTheme="minorHAnsi" w:hAnsi="Consolas" w:cs="Consolas"/>
          <w:color w:val="000000"/>
          <w:sz w:val="20"/>
          <w:szCs w:val="20"/>
          <w:lang w:val="en-US" w:eastAsia="en-US"/>
        </w:rPr>
        <w:t xml:space="preserve"> &gt; </w:t>
      </w:r>
      <w:proofErr w:type="spellStart"/>
      <w:r w:rsidR="00D641C1">
        <w:rPr>
          <w:rFonts w:ascii="Consolas" w:eastAsiaTheme="minorHAnsi" w:hAnsi="Consolas" w:cs="Consolas"/>
          <w:color w:val="000000"/>
          <w:sz w:val="20"/>
          <w:szCs w:val="20"/>
          <w:lang w:val="en-US" w:eastAsia="en-US"/>
        </w:rPr>
        <w:t>Min_years_</w:t>
      </w:r>
      <w:r>
        <w:rPr>
          <w:rFonts w:ascii="Consolas" w:eastAsiaTheme="minorHAnsi" w:hAnsi="Consolas" w:cs="Consolas"/>
          <w:color w:val="000000"/>
          <w:sz w:val="20"/>
          <w:szCs w:val="20"/>
          <w:lang w:val="en-US" w:eastAsia="en-US"/>
        </w:rPr>
        <w:t>Education_Majority</w:t>
      </w:r>
      <w:proofErr w:type="spellEnd"/>
      <w:r>
        <w:rPr>
          <w:rFonts w:ascii="Consolas" w:eastAsiaTheme="minorHAnsi" w:hAnsi="Consolas" w:cs="Consolas"/>
          <w:color w:val="000000"/>
          <w:sz w:val="20"/>
          <w:szCs w:val="20"/>
          <w:lang w:val="en-US" w:eastAsia="en-US"/>
        </w:rPr>
        <w:t xml:space="preserve"> + 3)</w:t>
      </w:r>
    </w:p>
    <w:p w14:paraId="1903C7DB" w14:textId="0A7EB16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4116E3F7" w14:textId="2369E97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sidR="00471976">
        <w:rPr>
          <w:rFonts w:ascii="Consolas" w:eastAsiaTheme="minorHAnsi" w:hAnsi="Consolas" w:cs="Consolas"/>
          <w:color w:val="000000"/>
          <w:sz w:val="20"/>
          <w:szCs w:val="20"/>
          <w:lang w:val="en-US" w:eastAsia="en-US"/>
        </w:rPr>
        <w:t>I</w:t>
      </w:r>
      <w:r>
        <w:rPr>
          <w:rFonts w:ascii="Consolas" w:eastAsiaTheme="minorHAnsi" w:hAnsi="Consolas" w:cs="Consolas"/>
          <w:color w:val="000000"/>
          <w:sz w:val="20"/>
          <w:szCs w:val="20"/>
          <w:lang w:val="en-US" w:eastAsia="en-US"/>
        </w:rPr>
        <w:t>ncome_Individual</w:t>
      </w:r>
      <w:proofErr w:type="spellEnd"/>
      <w:r>
        <w:rPr>
          <w:rFonts w:ascii="Consolas" w:eastAsiaTheme="minorHAnsi" w:hAnsi="Consolas" w:cs="Consolas"/>
          <w:color w:val="000000"/>
          <w:sz w:val="20"/>
          <w:szCs w:val="20"/>
          <w:lang w:val="en-US" w:eastAsia="en-US"/>
        </w:rPr>
        <w:t xml:space="preserve"> = 100000 * lognormal((</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5A471F">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2634588B" w14:textId="78775EE2"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41358FDB" w14:textId="4419EA7D"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(Group == MAJORITY_GROUP &amp;&amp; </w:t>
      </w:r>
      <w:proofErr w:type="spellStart"/>
      <w:r w:rsidR="005A471F">
        <w:rPr>
          <w:rFonts w:ascii="Consolas" w:eastAsiaTheme="minorHAnsi" w:hAnsi="Consolas" w:cs="Consolas"/>
          <w:color w:val="000000"/>
          <w:sz w:val="20"/>
          <w:szCs w:val="20"/>
          <w:lang w:val="en-US" w:eastAsia="en-US"/>
        </w:rPr>
        <w:t>E</w:t>
      </w:r>
      <w:r>
        <w:rPr>
          <w:rFonts w:ascii="Consolas" w:eastAsiaTheme="minorHAnsi" w:hAnsi="Consolas" w:cs="Consolas"/>
          <w:color w:val="000000"/>
          <w:sz w:val="20"/>
          <w:szCs w:val="20"/>
          <w:lang w:val="en-US" w:eastAsia="en-US"/>
        </w:rPr>
        <w:t>ducation_Current</w:t>
      </w:r>
      <w:proofErr w:type="spellEnd"/>
      <w:r>
        <w:rPr>
          <w:rFonts w:ascii="Consolas" w:eastAsiaTheme="minorHAnsi" w:hAnsi="Consolas" w:cs="Consolas"/>
          <w:color w:val="000000"/>
          <w:sz w:val="20"/>
          <w:szCs w:val="20"/>
          <w:lang w:val="en-US" w:eastAsia="en-US"/>
        </w:rPr>
        <w:t xml:space="preserve"> &lt;= </w:t>
      </w:r>
      <w:proofErr w:type="spellStart"/>
      <w:r w:rsidR="005A471F">
        <w:rPr>
          <w:rFonts w:ascii="Consolas" w:eastAsiaTheme="minorHAnsi" w:hAnsi="Consolas" w:cs="Consolas"/>
          <w:color w:val="000000"/>
          <w:sz w:val="20"/>
          <w:szCs w:val="20"/>
          <w:lang w:val="en-US" w:eastAsia="en-US"/>
        </w:rPr>
        <w:t>Min_years_Edu</w:t>
      </w:r>
      <w:r>
        <w:rPr>
          <w:rFonts w:ascii="Consolas" w:eastAsiaTheme="minorHAnsi" w:hAnsi="Consolas" w:cs="Consolas"/>
          <w:color w:val="000000"/>
          <w:sz w:val="20"/>
          <w:szCs w:val="20"/>
          <w:lang w:val="en-US" w:eastAsia="en-US"/>
        </w:rPr>
        <w:t>cation</w:t>
      </w:r>
      <w:r w:rsidR="005A471F">
        <w:rPr>
          <w:rFonts w:ascii="Consolas" w:eastAsiaTheme="minorHAnsi" w:hAnsi="Consolas" w:cs="Consolas"/>
          <w:color w:val="000000"/>
          <w:sz w:val="20"/>
          <w:szCs w:val="20"/>
          <w:lang w:val="en-US" w:eastAsia="en-US"/>
        </w:rPr>
        <w:t>_</w:t>
      </w:r>
      <w:r>
        <w:rPr>
          <w:rFonts w:ascii="Consolas" w:eastAsiaTheme="minorHAnsi" w:hAnsi="Consolas" w:cs="Consolas"/>
          <w:color w:val="000000"/>
          <w:sz w:val="20"/>
          <w:szCs w:val="20"/>
          <w:lang w:val="en-US" w:eastAsia="en-US"/>
        </w:rPr>
        <w:t>Majority</w:t>
      </w:r>
      <w:proofErr w:type="spellEnd"/>
      <w:r>
        <w:rPr>
          <w:rFonts w:ascii="Consolas" w:eastAsiaTheme="minorHAnsi" w:hAnsi="Consolas" w:cs="Consolas"/>
          <w:color w:val="000000"/>
          <w:sz w:val="20"/>
          <w:szCs w:val="20"/>
          <w:lang w:val="en-US" w:eastAsia="en-US"/>
        </w:rPr>
        <w:t xml:space="preserve"> + 3)</w:t>
      </w:r>
    </w:p>
    <w:p w14:paraId="3EDCA9B6" w14:textId="314584B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49A0AE73" w14:textId="312F462A" w:rsidR="00287F60" w:rsidRDefault="00287F60" w:rsidP="002427F2">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Income_Individual</w:t>
      </w:r>
      <w:proofErr w:type="spellEnd"/>
      <w:r>
        <w:rPr>
          <w:rFonts w:ascii="Consolas" w:eastAsiaTheme="minorHAnsi" w:hAnsi="Consolas" w:cs="Consolas"/>
          <w:color w:val="000000"/>
          <w:sz w:val="20"/>
          <w:szCs w:val="20"/>
          <w:lang w:val="en-US" w:eastAsia="en-US"/>
        </w:rPr>
        <w:t xml:space="preserve"> = 100000 * lognormal((</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2427F2">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34515236" w14:textId="77777777"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3C4CB788" w14:textId="05CDECC4" w:rsidR="00287F60" w:rsidRDefault="002427F2"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w:t>
      </w:r>
      <w:r w:rsidR="00287F60">
        <w:rPr>
          <w:rFonts w:ascii="Consolas" w:eastAsiaTheme="minorHAnsi" w:hAnsi="Consolas" w:cs="Consolas"/>
          <w:b/>
          <w:bCs/>
          <w:color w:val="7F0055"/>
          <w:sz w:val="20"/>
          <w:szCs w:val="20"/>
          <w:lang w:val="en-US" w:eastAsia="en-US"/>
        </w:rPr>
        <w:t>f</w:t>
      </w:r>
      <w:r w:rsidR="00287F60">
        <w:rPr>
          <w:rFonts w:ascii="Consolas" w:eastAsiaTheme="minorHAnsi" w:hAnsi="Consolas" w:cs="Consolas"/>
          <w:color w:val="000000"/>
          <w:sz w:val="20"/>
          <w:szCs w:val="20"/>
          <w:lang w:val="en-US" w:eastAsia="en-US"/>
        </w:rPr>
        <w:t xml:space="preserve">(Group == MINORITY_GROUP &amp;&amp; </w:t>
      </w:r>
      <w:proofErr w:type="spellStart"/>
      <w:r w:rsidR="00287F60">
        <w:rPr>
          <w:rFonts w:ascii="Consolas" w:eastAsiaTheme="minorHAnsi" w:hAnsi="Consolas" w:cs="Consolas"/>
          <w:color w:val="000000"/>
          <w:sz w:val="20"/>
          <w:szCs w:val="20"/>
          <w:lang w:val="en-US" w:eastAsia="en-US"/>
        </w:rPr>
        <w:t>Education_Current</w:t>
      </w:r>
      <w:proofErr w:type="spellEnd"/>
      <w:r w:rsidR="00287F60">
        <w:rPr>
          <w:rFonts w:ascii="Consolas" w:eastAsiaTheme="minorHAnsi" w:hAnsi="Consolas" w:cs="Consolas"/>
          <w:color w:val="000000"/>
          <w:sz w:val="20"/>
          <w:szCs w:val="20"/>
          <w:lang w:val="en-US" w:eastAsia="en-US"/>
        </w:rPr>
        <w:t xml:space="preserve"> &gt; </w:t>
      </w:r>
      <w:proofErr w:type="spellStart"/>
      <w:r>
        <w:rPr>
          <w:rFonts w:ascii="Consolas" w:eastAsiaTheme="minorHAnsi" w:hAnsi="Consolas" w:cs="Consolas"/>
          <w:color w:val="000000"/>
          <w:sz w:val="20"/>
          <w:szCs w:val="20"/>
          <w:lang w:val="en-US" w:eastAsia="en-US"/>
        </w:rPr>
        <w:t>Min</w:t>
      </w:r>
      <w:r w:rsidR="00287F60">
        <w:rPr>
          <w:rFonts w:ascii="Consolas" w:eastAsiaTheme="minorHAnsi" w:hAnsi="Consolas" w:cs="Consolas"/>
          <w:color w:val="000000"/>
          <w:sz w:val="20"/>
          <w:szCs w:val="20"/>
          <w:lang w:val="en-US" w:eastAsia="en-US"/>
        </w:rPr>
        <w:t>_</w:t>
      </w:r>
      <w:r>
        <w:rPr>
          <w:rFonts w:ascii="Consolas" w:eastAsiaTheme="minorHAnsi" w:hAnsi="Consolas" w:cs="Consolas"/>
          <w:color w:val="000000"/>
          <w:sz w:val="20"/>
          <w:szCs w:val="20"/>
          <w:lang w:val="en-US" w:eastAsia="en-US"/>
        </w:rPr>
        <w:t>years_Education_</w:t>
      </w:r>
      <w:r w:rsidR="00287F60">
        <w:rPr>
          <w:rFonts w:ascii="Consolas" w:eastAsiaTheme="minorHAnsi" w:hAnsi="Consolas" w:cs="Consolas"/>
          <w:color w:val="000000"/>
          <w:sz w:val="20"/>
          <w:szCs w:val="20"/>
          <w:lang w:val="en-US" w:eastAsia="en-US"/>
        </w:rPr>
        <w:t>Minority</w:t>
      </w:r>
      <w:proofErr w:type="spellEnd"/>
      <w:r w:rsidR="00287F60">
        <w:rPr>
          <w:rFonts w:ascii="Consolas" w:eastAsiaTheme="minorHAnsi" w:hAnsi="Consolas" w:cs="Consolas"/>
          <w:color w:val="000000"/>
          <w:sz w:val="20"/>
          <w:szCs w:val="20"/>
          <w:lang w:val="en-US" w:eastAsia="en-US"/>
        </w:rPr>
        <w:t xml:space="preserve"> + 3)</w:t>
      </w:r>
    </w:p>
    <w:p w14:paraId="6629A529" w14:textId="4800BDD2"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66B1FE0B" w14:textId="05664DB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Income_Individual</w:t>
      </w:r>
      <w:proofErr w:type="spellEnd"/>
      <w:r>
        <w:rPr>
          <w:rFonts w:ascii="Consolas" w:eastAsiaTheme="minorHAnsi" w:hAnsi="Consolas" w:cs="Consolas"/>
          <w:color w:val="000000"/>
          <w:sz w:val="20"/>
          <w:szCs w:val="20"/>
          <w:lang w:val="en-US" w:eastAsia="en-US"/>
        </w:rPr>
        <w:t xml:space="preserve"> = 100000 *</w:t>
      </w:r>
      <w:r w:rsidR="00513920">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00"/>
          <w:sz w:val="20"/>
          <w:szCs w:val="20"/>
          <w:lang w:val="en-US" w:eastAsia="en-US"/>
        </w:rPr>
        <w:t>lognormal((</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2427F2">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556BD844" w14:textId="54939D74"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2554949A" w14:textId="7F78DE9C"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(Group == MINORITY_GROUP &amp;&amp; </w:t>
      </w:r>
      <w:proofErr w:type="spellStart"/>
      <w:r>
        <w:rPr>
          <w:rFonts w:ascii="Consolas" w:eastAsiaTheme="minorHAnsi" w:hAnsi="Consolas" w:cs="Consolas"/>
          <w:color w:val="000000"/>
          <w:sz w:val="20"/>
          <w:szCs w:val="20"/>
          <w:lang w:val="en-US" w:eastAsia="en-US"/>
        </w:rPr>
        <w:t>Education_Current</w:t>
      </w:r>
      <w:proofErr w:type="spellEnd"/>
      <w:r>
        <w:rPr>
          <w:rFonts w:ascii="Consolas" w:eastAsiaTheme="minorHAnsi" w:hAnsi="Consolas" w:cs="Consolas"/>
          <w:color w:val="000000"/>
          <w:sz w:val="20"/>
          <w:szCs w:val="20"/>
          <w:lang w:val="en-US" w:eastAsia="en-US"/>
        </w:rPr>
        <w:t xml:space="preserve"> &lt;= </w:t>
      </w:r>
      <w:proofErr w:type="spellStart"/>
      <w:r w:rsidR="00513920">
        <w:rPr>
          <w:rFonts w:ascii="Consolas" w:eastAsiaTheme="minorHAnsi" w:hAnsi="Consolas" w:cs="Consolas"/>
          <w:color w:val="000000"/>
          <w:sz w:val="20"/>
          <w:szCs w:val="20"/>
          <w:lang w:val="en-US" w:eastAsia="en-US"/>
        </w:rPr>
        <w:t>Min_years_Education_</w:t>
      </w:r>
      <w:r>
        <w:rPr>
          <w:rFonts w:ascii="Consolas" w:eastAsiaTheme="minorHAnsi" w:hAnsi="Consolas" w:cs="Consolas"/>
          <w:color w:val="000000"/>
          <w:sz w:val="20"/>
          <w:szCs w:val="20"/>
          <w:lang w:val="en-US" w:eastAsia="en-US"/>
        </w:rPr>
        <w:t>Minority</w:t>
      </w:r>
      <w:proofErr w:type="spellEnd"/>
      <w:r>
        <w:rPr>
          <w:rFonts w:ascii="Consolas" w:eastAsiaTheme="minorHAnsi" w:hAnsi="Consolas" w:cs="Consolas"/>
          <w:color w:val="000000"/>
          <w:sz w:val="20"/>
          <w:szCs w:val="20"/>
          <w:lang w:val="en-US" w:eastAsia="en-US"/>
        </w:rPr>
        <w:t xml:space="preserve"> + 3)</w:t>
      </w:r>
    </w:p>
    <w:p w14:paraId="38D5A100" w14:textId="5B010287"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768E5AA8" w14:textId="40C12F17"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Income_Individual</w:t>
      </w:r>
      <w:proofErr w:type="spellEnd"/>
      <w:r>
        <w:rPr>
          <w:rFonts w:ascii="Consolas" w:eastAsiaTheme="minorHAnsi" w:hAnsi="Consolas" w:cs="Consolas"/>
          <w:color w:val="000000"/>
          <w:sz w:val="20"/>
          <w:szCs w:val="20"/>
          <w:lang w:val="en-US" w:eastAsia="en-US"/>
        </w:rPr>
        <w:t xml:space="preserve"> = 100000 * lognormal((</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513920">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77238F2E" w14:textId="3A60820C" w:rsidR="00287F60" w:rsidRDefault="00287F60" w:rsidP="0051392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14:paraId="1948F0C7" w14:textId="0DB54824" w:rsidR="00173D9D" w:rsidRDefault="008623F5" w:rsidP="00173D9D">
      <w:pPr>
        <w:rPr>
          <w:lang w:val="en-US"/>
        </w:rPr>
      </w:pPr>
      <w:r>
        <w:rPr>
          <w:lang w:val="en-US"/>
        </w:rPr>
        <w:t xml:space="preserve">If agents obtain no job, their income is set to a minimum given by global variable </w:t>
      </w:r>
      <w:r w:rsidR="000F73D4">
        <w:rPr>
          <w:lang w:val="en-US"/>
        </w:rPr>
        <w:t>54</w:t>
      </w:r>
      <w:r w:rsidR="00173D9D">
        <w:rPr>
          <w:lang w:val="en-US"/>
        </w:rPr>
        <w:t xml:space="preserve"> </w:t>
      </w:r>
    </w:p>
    <w:p w14:paraId="586FC38A" w14:textId="5FFE173E" w:rsidR="00D66283" w:rsidRPr="00D66283" w:rsidRDefault="00D66283" w:rsidP="00D66283">
      <w:pPr>
        <w:autoSpaceDE w:val="0"/>
        <w:autoSpaceDN w:val="0"/>
        <w:adjustRightInd w:val="0"/>
        <w:rPr>
          <w:lang w:val="en-US"/>
        </w:rPr>
      </w:pPr>
      <w:r w:rsidRPr="00D66283">
        <w:rPr>
          <w:lang w:val="en-US"/>
        </w:rPr>
        <w:t>Agents set their class income as:</w:t>
      </w:r>
    </w:p>
    <w:p w14:paraId="52AD7560" w14:textId="77777777" w:rsidR="00D66283" w:rsidRPr="00D66283" w:rsidRDefault="00D66283" w:rsidP="00D66283">
      <w:pPr>
        <w:autoSpaceDE w:val="0"/>
        <w:autoSpaceDN w:val="0"/>
        <w:adjustRightInd w:val="0"/>
        <w:ind w:firstLine="720"/>
        <w:rPr>
          <w:lang w:val="en-US"/>
        </w:rPr>
      </w:pPr>
      <w:r w:rsidRPr="00D66283">
        <w:rPr>
          <w:lang w:val="en-US"/>
        </w:rPr>
        <w:t>Lowest class if their income is below the median * 0.5</w:t>
      </w:r>
    </w:p>
    <w:p w14:paraId="637CC175" w14:textId="77777777" w:rsidR="00D66283" w:rsidRPr="00D66283" w:rsidRDefault="00D66283" w:rsidP="00D66283">
      <w:pPr>
        <w:autoSpaceDE w:val="0"/>
        <w:autoSpaceDN w:val="0"/>
        <w:adjustRightInd w:val="0"/>
        <w:ind w:firstLine="720"/>
        <w:rPr>
          <w:lang w:val="en-US"/>
        </w:rPr>
      </w:pPr>
      <w:r w:rsidRPr="00D66283">
        <w:rPr>
          <w:lang w:val="en-US"/>
        </w:rPr>
        <w:lastRenderedPageBreak/>
        <w:t>Low class if their income is above median * 0.5 but below the median * 0.67</w:t>
      </w:r>
    </w:p>
    <w:p w14:paraId="4416A0B0" w14:textId="77777777" w:rsidR="00D66283" w:rsidRPr="00D66283" w:rsidRDefault="00D66283" w:rsidP="00D66283">
      <w:pPr>
        <w:autoSpaceDE w:val="0"/>
        <w:autoSpaceDN w:val="0"/>
        <w:adjustRightInd w:val="0"/>
        <w:ind w:firstLine="720"/>
        <w:rPr>
          <w:lang w:val="en-US"/>
        </w:rPr>
      </w:pPr>
      <w:r w:rsidRPr="00D66283">
        <w:rPr>
          <w:lang w:val="en-US"/>
        </w:rPr>
        <w:t>Middle class if their income is above median * 0.67 but below the median * 2</w:t>
      </w:r>
    </w:p>
    <w:p w14:paraId="331F4B17" w14:textId="77777777" w:rsidR="00D66283" w:rsidRPr="00D66283" w:rsidRDefault="00D66283" w:rsidP="00D66283">
      <w:pPr>
        <w:autoSpaceDE w:val="0"/>
        <w:autoSpaceDN w:val="0"/>
        <w:adjustRightInd w:val="0"/>
        <w:ind w:firstLine="720"/>
        <w:rPr>
          <w:lang w:val="en-US"/>
        </w:rPr>
      </w:pPr>
      <w:r w:rsidRPr="00D66283">
        <w:rPr>
          <w:lang w:val="en-US"/>
        </w:rPr>
        <w:t>Upper class if their income is above median * 2 but below the median * 3</w:t>
      </w:r>
    </w:p>
    <w:p w14:paraId="0DE02DC7" w14:textId="5112A084" w:rsidR="005E793B" w:rsidRDefault="00D66283" w:rsidP="00173D9D">
      <w:pPr>
        <w:autoSpaceDE w:val="0"/>
        <w:autoSpaceDN w:val="0"/>
        <w:adjustRightInd w:val="0"/>
        <w:ind w:firstLine="720"/>
        <w:rPr>
          <w:lang w:val="en-US"/>
        </w:rPr>
      </w:pPr>
      <w:r w:rsidRPr="00D66283">
        <w:rPr>
          <w:lang w:val="en-US"/>
        </w:rPr>
        <w:t>Highest class if their income is above median * 3</w:t>
      </w:r>
    </w:p>
    <w:p w14:paraId="444349F8" w14:textId="77777777" w:rsidR="005E793B" w:rsidRDefault="005E793B" w:rsidP="003308B7">
      <w:pPr>
        <w:rPr>
          <w:lang w:val="en-US"/>
        </w:rPr>
      </w:pPr>
    </w:p>
    <w:p w14:paraId="77748D96" w14:textId="77777777" w:rsidR="00D06A4F" w:rsidRDefault="003308B7" w:rsidP="003308B7">
      <w:pPr>
        <w:rPr>
          <w:lang w:val="en-US"/>
        </w:rPr>
      </w:pPr>
      <w:r w:rsidRPr="00304F8B">
        <w:rPr>
          <w:b/>
          <w:i/>
          <w:lang w:val="en-US"/>
        </w:rPr>
        <w:t>Marriage</w:t>
      </w:r>
      <w:r w:rsidR="009F3DCF" w:rsidRPr="009F3DCF">
        <w:rPr>
          <w:b/>
          <w:i/>
          <w:vertAlign w:val="superscript"/>
          <w:lang w:val="en-US"/>
        </w:rPr>
        <w:t>⸸</w:t>
      </w:r>
      <w:r w:rsidR="00781025">
        <w:rPr>
          <w:lang w:val="en-US"/>
        </w:rPr>
        <w:t xml:space="preserve">. </w:t>
      </w:r>
    </w:p>
    <w:p w14:paraId="30CBD492" w14:textId="67A58AF4" w:rsidR="003308B7" w:rsidRDefault="00781025" w:rsidP="003308B7">
      <w:pPr>
        <w:rPr>
          <w:lang w:val="en-US"/>
        </w:rPr>
      </w:pPr>
      <w:r>
        <w:rPr>
          <w:lang w:val="en-US"/>
        </w:rPr>
        <w:t>To get marri</w:t>
      </w:r>
      <w:r w:rsidR="004F28C8">
        <w:rPr>
          <w:lang w:val="en-US"/>
        </w:rPr>
        <w:t>ed</w:t>
      </w:r>
      <w:r>
        <w:rPr>
          <w:lang w:val="en-US"/>
        </w:rPr>
        <w:t xml:space="preserve"> agents have to meet the following homophily conditions:</w:t>
      </w:r>
    </w:p>
    <w:p w14:paraId="4ED45B83" w14:textId="35B8B245" w:rsidR="00BB457D" w:rsidRDefault="00BB457D" w:rsidP="00FC2C5C">
      <w:pPr>
        <w:pStyle w:val="ListParagraph"/>
        <w:numPr>
          <w:ilvl w:val="0"/>
          <w:numId w:val="22"/>
        </w:numPr>
        <w:rPr>
          <w:lang w:val="en-US"/>
        </w:rPr>
      </w:pPr>
      <w:r>
        <w:rPr>
          <w:lang w:val="en-US"/>
        </w:rPr>
        <w:t xml:space="preserve">Agents marital status </w:t>
      </w:r>
      <w:r w:rsidR="00E1230D">
        <w:rPr>
          <w:lang w:val="en-US"/>
        </w:rPr>
        <w:t>must</w:t>
      </w:r>
      <w:r w:rsidR="00EC4BEC">
        <w:rPr>
          <w:lang w:val="en-US"/>
        </w:rPr>
        <w:t xml:space="preserve"> be </w:t>
      </w:r>
      <w:r w:rsidR="00EC4BEC" w:rsidRPr="00E1230D">
        <w:rPr>
          <w:i/>
          <w:lang w:val="en-US"/>
        </w:rPr>
        <w:t>single</w:t>
      </w:r>
    </w:p>
    <w:p w14:paraId="7743DC5D" w14:textId="1477E5B2" w:rsidR="00D748B7" w:rsidRDefault="00D748B7" w:rsidP="00FC2C5C">
      <w:pPr>
        <w:pStyle w:val="ListParagraph"/>
        <w:numPr>
          <w:ilvl w:val="0"/>
          <w:numId w:val="22"/>
        </w:numPr>
        <w:rPr>
          <w:lang w:val="en-US"/>
        </w:rPr>
      </w:pPr>
      <w:r>
        <w:rPr>
          <w:lang w:val="en-US"/>
        </w:rPr>
        <w:t>Agents meet the minimum age according to identity group (global variable</w:t>
      </w:r>
      <w:r w:rsidR="00E4534A">
        <w:rPr>
          <w:lang w:val="en-US"/>
        </w:rPr>
        <w:t xml:space="preserve"> </w:t>
      </w:r>
      <w:r w:rsidR="00516A0A">
        <w:rPr>
          <w:lang w:val="en-US"/>
        </w:rPr>
        <w:t>7</w:t>
      </w:r>
      <w:r w:rsidR="00E4534A">
        <w:rPr>
          <w:lang w:val="en-US"/>
        </w:rPr>
        <w:t>2</w:t>
      </w:r>
      <w:r w:rsidR="00516A0A">
        <w:rPr>
          <w:lang w:val="en-US"/>
        </w:rPr>
        <w:t>-73</w:t>
      </w:r>
      <w:r>
        <w:rPr>
          <w:lang w:val="en-US"/>
        </w:rPr>
        <w:t>)</w:t>
      </w:r>
    </w:p>
    <w:p w14:paraId="2B6C70E4" w14:textId="2C4E610E" w:rsidR="00AF3E8F" w:rsidRPr="00516A0A" w:rsidRDefault="00AF3E8F" w:rsidP="00516A0A">
      <w:pPr>
        <w:pStyle w:val="ListParagraph"/>
        <w:numPr>
          <w:ilvl w:val="0"/>
          <w:numId w:val="22"/>
        </w:numPr>
        <w:rPr>
          <w:lang w:val="en-US"/>
        </w:rPr>
      </w:pPr>
      <w:r>
        <w:rPr>
          <w:lang w:val="en-US"/>
        </w:rPr>
        <w:t xml:space="preserve">Agents are within the marriage age tolerance range </w:t>
      </w:r>
      <w:r w:rsidR="00516A0A">
        <w:rPr>
          <w:lang w:val="en-US"/>
        </w:rPr>
        <w:t>(global variable 62)</w:t>
      </w:r>
    </w:p>
    <w:p w14:paraId="319D7FD9" w14:textId="033191C5" w:rsidR="008F157A" w:rsidRDefault="00AF3E8F" w:rsidP="00FC2C5C">
      <w:pPr>
        <w:pStyle w:val="ListParagraph"/>
        <w:numPr>
          <w:ilvl w:val="0"/>
          <w:numId w:val="22"/>
        </w:numPr>
        <w:rPr>
          <w:lang w:val="en-US"/>
        </w:rPr>
      </w:pPr>
      <w:r>
        <w:rPr>
          <w:lang w:val="en-US"/>
        </w:rPr>
        <w:t xml:space="preserve">Agents worldview </w:t>
      </w:r>
      <w:r w:rsidR="009845F9">
        <w:rPr>
          <w:lang w:val="en-US"/>
        </w:rPr>
        <w:t xml:space="preserve">values are </w:t>
      </w:r>
      <w:r>
        <w:rPr>
          <w:lang w:val="en-US"/>
        </w:rPr>
        <w:t xml:space="preserve">within </w:t>
      </w:r>
      <w:r w:rsidR="008F157A">
        <w:rPr>
          <w:lang w:val="en-US"/>
        </w:rPr>
        <w:t>one s</w:t>
      </w:r>
      <w:r w:rsidR="00E4534A">
        <w:rPr>
          <w:lang w:val="en-US"/>
        </w:rPr>
        <w:t xml:space="preserve">tandard </w:t>
      </w:r>
      <w:r w:rsidR="008F157A">
        <w:rPr>
          <w:lang w:val="en-US"/>
        </w:rPr>
        <w:t>d</w:t>
      </w:r>
      <w:r w:rsidR="00E4534A">
        <w:rPr>
          <w:lang w:val="en-US"/>
        </w:rPr>
        <w:t>eviation</w:t>
      </w:r>
      <w:r w:rsidR="005733CD">
        <w:rPr>
          <w:lang w:val="en-US"/>
        </w:rPr>
        <w:t xml:space="preserve"> of each other</w:t>
      </w:r>
      <w:r w:rsidR="008F157A">
        <w:rPr>
          <w:lang w:val="en-US"/>
        </w:rPr>
        <w:t xml:space="preserve"> </w:t>
      </w:r>
      <w:r w:rsidR="009845F9">
        <w:rPr>
          <w:lang w:val="en-US"/>
        </w:rPr>
        <w:t>(according to t</w:t>
      </w:r>
      <w:r w:rsidR="008F157A">
        <w:rPr>
          <w:lang w:val="en-US"/>
        </w:rPr>
        <w:t xml:space="preserve">he </w:t>
      </w:r>
      <w:r w:rsidR="00E4534A">
        <w:rPr>
          <w:lang w:val="en-US"/>
        </w:rPr>
        <w:t>WV</w:t>
      </w:r>
      <w:r w:rsidR="008F157A">
        <w:rPr>
          <w:lang w:val="en-US"/>
        </w:rPr>
        <w:t xml:space="preserve"> values distribution of their identity group</w:t>
      </w:r>
      <w:r w:rsidR="009845F9">
        <w:rPr>
          <w:lang w:val="en-US"/>
        </w:rPr>
        <w:t>)</w:t>
      </w:r>
    </w:p>
    <w:p w14:paraId="3D79F42E" w14:textId="1C29F73D" w:rsidR="00867427" w:rsidRDefault="00867427" w:rsidP="00FC2C5C">
      <w:pPr>
        <w:pStyle w:val="ListParagraph"/>
        <w:numPr>
          <w:ilvl w:val="0"/>
          <w:numId w:val="22"/>
        </w:numPr>
        <w:rPr>
          <w:lang w:val="en-US"/>
        </w:rPr>
      </w:pPr>
      <w:r>
        <w:rPr>
          <w:lang w:val="en-US"/>
        </w:rPr>
        <w:t>Agents are within the education tolerance range (global variable</w:t>
      </w:r>
      <w:r w:rsidR="00763556">
        <w:rPr>
          <w:lang w:val="en-US"/>
        </w:rPr>
        <w:t xml:space="preserve"> </w:t>
      </w:r>
      <w:r w:rsidR="00E4534A">
        <w:rPr>
          <w:lang w:val="en-US"/>
        </w:rPr>
        <w:t>64)</w:t>
      </w:r>
    </w:p>
    <w:p w14:paraId="28634E8B" w14:textId="77777777" w:rsidR="00B4383C" w:rsidRDefault="00867427" w:rsidP="00B4383C">
      <w:pPr>
        <w:pStyle w:val="ListParagraph"/>
        <w:numPr>
          <w:ilvl w:val="0"/>
          <w:numId w:val="22"/>
        </w:numPr>
        <w:rPr>
          <w:lang w:val="en-US"/>
        </w:rPr>
      </w:pPr>
      <w:r>
        <w:rPr>
          <w:lang w:val="en-US"/>
        </w:rPr>
        <w:t>Agents b</w:t>
      </w:r>
      <w:r w:rsidR="00FC2C5C">
        <w:rPr>
          <w:lang w:val="en-US"/>
        </w:rPr>
        <w:t>elong to the same identity group</w:t>
      </w:r>
      <w:r w:rsidR="00B4383C">
        <w:rPr>
          <w:lang w:val="en-US"/>
        </w:rPr>
        <w:t>* (Majority or minority)</w:t>
      </w:r>
    </w:p>
    <w:p w14:paraId="62FD71D9" w14:textId="3ABC1188" w:rsidR="00FC2C5C" w:rsidRPr="00B4383C" w:rsidRDefault="00B4383C" w:rsidP="00B4383C">
      <w:pPr>
        <w:ind w:left="360"/>
        <w:rPr>
          <w:lang w:val="en-US"/>
        </w:rPr>
      </w:pPr>
      <w:r>
        <w:rPr>
          <w:lang w:val="en-US"/>
        </w:rPr>
        <w:t>*I</w:t>
      </w:r>
      <w:r w:rsidR="00FC2C5C" w:rsidRPr="00B4383C">
        <w:rPr>
          <w:lang w:val="en-US"/>
        </w:rPr>
        <w:t xml:space="preserve">ntermarriage is allowed with a probability equal to </w:t>
      </w:r>
      <w:r w:rsidR="00604681" w:rsidRPr="00B4383C">
        <w:rPr>
          <w:lang w:val="en-US"/>
        </w:rPr>
        <w:t xml:space="preserve">global variable </w:t>
      </w:r>
      <w:r w:rsidR="00763556" w:rsidRPr="00B4383C">
        <w:rPr>
          <w:lang w:val="en-US"/>
        </w:rPr>
        <w:t>35</w:t>
      </w:r>
      <w:r w:rsidR="004F28C8">
        <w:rPr>
          <w:lang w:val="en-US"/>
        </w:rPr>
        <w:t xml:space="preserve"> (this is based on subject-matter expert assessment)</w:t>
      </w:r>
    </w:p>
    <w:p w14:paraId="791F9522" w14:textId="77777777" w:rsidR="00E1230D" w:rsidRDefault="00E1230D" w:rsidP="009D1A53">
      <w:pPr>
        <w:rPr>
          <w:lang w:val="en-US"/>
        </w:rPr>
      </w:pPr>
    </w:p>
    <w:p w14:paraId="00CEF8D5" w14:textId="2C31448D" w:rsidR="009D1A53" w:rsidRDefault="009D1A53" w:rsidP="009D1A53">
      <w:pPr>
        <w:rPr>
          <w:lang w:val="en-US"/>
        </w:rPr>
      </w:pPr>
      <w:r>
        <w:rPr>
          <w:lang w:val="en-US"/>
        </w:rPr>
        <w:t xml:space="preserve">If all these conditions are </w:t>
      </w:r>
      <w:r w:rsidR="00B74A37">
        <w:rPr>
          <w:lang w:val="en-US"/>
        </w:rPr>
        <w:t>met,</w:t>
      </w:r>
      <w:r>
        <w:rPr>
          <w:lang w:val="en-US"/>
        </w:rPr>
        <w:t xml:space="preserve"> then the </w:t>
      </w:r>
      <w:r w:rsidR="00B74A37">
        <w:rPr>
          <w:lang w:val="en-US"/>
        </w:rPr>
        <w:t>agents’</w:t>
      </w:r>
      <w:r>
        <w:rPr>
          <w:lang w:val="en-US"/>
        </w:rPr>
        <w:t xml:space="preserve"> marital status is set to </w:t>
      </w:r>
      <w:r w:rsidRPr="00E1230D">
        <w:rPr>
          <w:i/>
          <w:lang w:val="en-US"/>
        </w:rPr>
        <w:t>married</w:t>
      </w:r>
      <w:r w:rsidR="00B74A37">
        <w:rPr>
          <w:lang w:val="en-US"/>
        </w:rPr>
        <w:t xml:space="preserve"> and update their following variables: </w:t>
      </w:r>
    </w:p>
    <w:p w14:paraId="76686E01" w14:textId="10EAB1C1" w:rsidR="002F5595" w:rsidRDefault="002F5595" w:rsidP="002F5595">
      <w:pPr>
        <w:pStyle w:val="ListParagraph"/>
        <w:numPr>
          <w:ilvl w:val="0"/>
          <w:numId w:val="23"/>
        </w:numPr>
        <w:rPr>
          <w:lang w:val="en-US"/>
        </w:rPr>
      </w:pPr>
      <w:r>
        <w:rPr>
          <w:lang w:val="en-US"/>
        </w:rPr>
        <w:t>A total</w:t>
      </w:r>
      <w:r w:rsidR="00330B0A">
        <w:rPr>
          <w:lang w:val="en-US"/>
        </w:rPr>
        <w:t xml:space="preserve"> (potential)</w:t>
      </w:r>
      <w:r>
        <w:rPr>
          <w:lang w:val="en-US"/>
        </w:rPr>
        <w:t xml:space="preserve"> number of children is set </w:t>
      </w:r>
      <w:r w:rsidR="00B47B9E">
        <w:rPr>
          <w:lang w:val="en-US"/>
        </w:rPr>
        <w:t>a</w:t>
      </w:r>
      <w:r w:rsidR="0056765E">
        <w:rPr>
          <w:lang w:val="en-US"/>
        </w:rPr>
        <w:t xml:space="preserve">ccording to the pseudo code: </w:t>
      </w:r>
    </w:p>
    <w:p w14:paraId="6BF1DAF7" w14:textId="77777777" w:rsidR="003A4A85" w:rsidRDefault="003A4A85" w:rsidP="003A4A85">
      <w:pPr>
        <w:pStyle w:val="ListParagraph"/>
        <w:rPr>
          <w:lang w:val="en-US"/>
        </w:rPr>
      </w:pPr>
    </w:p>
    <w:p w14:paraId="22169085" w14:textId="77777777"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 uniform(0,1);</w:t>
      </w:r>
    </w:p>
    <w:p w14:paraId="0D1CC686" w14:textId="6842BCAB"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&gt;.93){</w:t>
      </w:r>
      <w:proofErr w:type="spellStart"/>
      <w:r>
        <w:rPr>
          <w:rFonts w:ascii="Consolas" w:eastAsiaTheme="minorHAnsi" w:hAnsi="Consolas" w:cs="Consolas"/>
          <w:color w:val="000000"/>
          <w:sz w:val="20"/>
          <w:szCs w:val="20"/>
          <w:lang w:val="en-US" w:eastAsia="en-US"/>
        </w:rPr>
        <w:t>Total_Number_Of_Children</w:t>
      </w:r>
      <w:proofErr w:type="spellEnd"/>
      <w:r>
        <w:rPr>
          <w:rFonts w:ascii="Consolas" w:eastAsiaTheme="minorHAnsi" w:hAnsi="Consolas" w:cs="Consolas"/>
          <w:color w:val="000000"/>
          <w:sz w:val="20"/>
          <w:szCs w:val="20"/>
          <w:lang w:val="en-US" w:eastAsia="en-US"/>
        </w:rPr>
        <w:t xml:space="preserve"> = 4;}</w:t>
      </w:r>
    </w:p>
    <w:p w14:paraId="2A53E94C" w14:textId="03199B75" w:rsidR="0056765E" w:rsidRDefault="0056765E" w:rsidP="00591491">
      <w:pPr>
        <w:autoSpaceDE w:val="0"/>
        <w:autoSpaceDN w:val="0"/>
        <w:adjustRightInd w:val="0"/>
        <w:ind w:left="1440" w:hanging="45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&gt;.75) { </w:t>
      </w:r>
      <w:proofErr w:type="spellStart"/>
      <w:r>
        <w:rPr>
          <w:rFonts w:ascii="Consolas" w:eastAsiaTheme="minorHAnsi" w:hAnsi="Consolas" w:cs="Consolas"/>
          <w:color w:val="000000"/>
          <w:sz w:val="20"/>
          <w:szCs w:val="20"/>
          <w:lang w:val="en-US" w:eastAsia="en-US"/>
        </w:rPr>
        <w:t>Total_Number_Of_Children</w:t>
      </w:r>
      <w:proofErr w:type="spellEnd"/>
      <w:r>
        <w:rPr>
          <w:rFonts w:ascii="Consolas" w:eastAsiaTheme="minorHAnsi" w:hAnsi="Consolas" w:cs="Consolas"/>
          <w:color w:val="000000"/>
          <w:sz w:val="20"/>
          <w:szCs w:val="20"/>
          <w:lang w:val="en-US" w:eastAsia="en-US"/>
        </w:rPr>
        <w:t xml:space="preserve"> = 3; </w:t>
      </w:r>
    </w:p>
    <w:p w14:paraId="1BA2B9EC" w14:textId="1F33A97A"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&gt;.34) { </w:t>
      </w:r>
      <w:proofErr w:type="spellStart"/>
      <w:r>
        <w:rPr>
          <w:rFonts w:ascii="Consolas" w:eastAsiaTheme="minorHAnsi" w:hAnsi="Consolas" w:cs="Consolas"/>
          <w:color w:val="000000"/>
          <w:sz w:val="20"/>
          <w:szCs w:val="20"/>
          <w:lang w:val="en-US" w:eastAsia="en-US"/>
        </w:rPr>
        <w:t>Total_Number_Of_Children</w:t>
      </w:r>
      <w:proofErr w:type="spellEnd"/>
      <w:r>
        <w:rPr>
          <w:rFonts w:ascii="Consolas" w:eastAsiaTheme="minorHAnsi" w:hAnsi="Consolas" w:cs="Consolas"/>
          <w:color w:val="000000"/>
          <w:sz w:val="20"/>
          <w:szCs w:val="20"/>
          <w:lang w:val="en-US" w:eastAsia="en-US"/>
        </w:rPr>
        <w:t xml:space="preserve"> = 2;</w:t>
      </w:r>
    </w:p>
    <w:p w14:paraId="6A490C4B" w14:textId="3422F155"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&gt;.16) {</w:t>
      </w:r>
      <w:r w:rsidR="001854C4">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Total_Number_Of_Children</w:t>
      </w:r>
      <w:proofErr w:type="spellEnd"/>
      <w:r>
        <w:rPr>
          <w:rFonts w:ascii="Consolas" w:eastAsiaTheme="minorHAnsi" w:hAnsi="Consolas" w:cs="Consolas"/>
          <w:color w:val="000000"/>
          <w:sz w:val="20"/>
          <w:szCs w:val="20"/>
          <w:lang w:val="en-US" w:eastAsia="en-US"/>
        </w:rPr>
        <w:t xml:space="preserve"> = 1;</w:t>
      </w:r>
    </w:p>
    <w:p w14:paraId="5FA1CE9F" w14:textId="0F04ED25" w:rsidR="00334875" w:rsidRDefault="0056765E" w:rsidP="00334875">
      <w:pPr>
        <w:autoSpaceDE w:val="0"/>
        <w:autoSpaceDN w:val="0"/>
        <w:adjustRightInd w:val="0"/>
        <w:ind w:left="1440" w:hanging="45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else</w:t>
      </w:r>
      <w:r w:rsidR="001854C4">
        <w:rPr>
          <w:rFonts w:ascii="Consolas" w:eastAsiaTheme="minorHAnsi" w:hAnsi="Consolas" w:cs="Consolas"/>
          <w:b/>
          <w:bCs/>
          <w:color w:val="7F0055"/>
          <w:sz w:val="20"/>
          <w:szCs w:val="20"/>
          <w:lang w:val="en-US" w:eastAsia="en-US"/>
        </w:rPr>
        <w:t xml:space="preserve"> </w:t>
      </w:r>
      <w:r>
        <w:rPr>
          <w:rFonts w:ascii="Consolas" w:eastAsiaTheme="minorHAnsi" w:hAnsi="Consolas" w:cs="Consolas"/>
          <w:color w:val="000000"/>
          <w:sz w:val="20"/>
          <w:szCs w:val="20"/>
          <w:lang w:val="en-US" w:eastAsia="en-US"/>
        </w:rPr>
        <w:t>{</w:t>
      </w:r>
      <w:r w:rsidR="001854C4">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Total_Number_Of_Children</w:t>
      </w:r>
      <w:proofErr w:type="spellEnd"/>
      <w:r>
        <w:rPr>
          <w:rFonts w:ascii="Consolas" w:eastAsiaTheme="minorHAnsi" w:hAnsi="Consolas" w:cs="Consolas"/>
          <w:color w:val="000000"/>
          <w:sz w:val="20"/>
          <w:szCs w:val="20"/>
          <w:lang w:val="en-US" w:eastAsia="en-US"/>
        </w:rPr>
        <w:t>=0;</w:t>
      </w:r>
      <w:r w:rsidR="001854C4">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00"/>
          <w:sz w:val="20"/>
          <w:szCs w:val="20"/>
          <w:lang w:val="en-US" w:eastAsia="en-US"/>
        </w:rPr>
        <w:t>}</w:t>
      </w:r>
    </w:p>
    <w:p w14:paraId="223EA776" w14:textId="77777777" w:rsidR="005E0365" w:rsidRDefault="005E0365" w:rsidP="00C36C83">
      <w:pPr>
        <w:autoSpaceDE w:val="0"/>
        <w:autoSpaceDN w:val="0"/>
        <w:adjustRightInd w:val="0"/>
        <w:rPr>
          <w:lang w:val="en-US"/>
        </w:rPr>
      </w:pPr>
    </w:p>
    <w:p w14:paraId="6CFA0DC7" w14:textId="51DA5D7C" w:rsidR="00334875" w:rsidRDefault="00C36C83" w:rsidP="00FE5E78">
      <w:pPr>
        <w:autoSpaceDE w:val="0"/>
        <w:autoSpaceDN w:val="0"/>
        <w:adjustRightInd w:val="0"/>
        <w:ind w:firstLine="360"/>
        <w:rPr>
          <w:lang w:val="en-US"/>
        </w:rPr>
      </w:pPr>
      <w:r>
        <w:rPr>
          <w:lang w:val="en-US"/>
        </w:rPr>
        <w:t>Th</w:t>
      </w:r>
      <w:r w:rsidR="005E0365">
        <w:rPr>
          <w:lang w:val="en-US"/>
        </w:rPr>
        <w:t xml:space="preserve">us, ~7% of couples will have 4 children; </w:t>
      </w:r>
      <w:r w:rsidR="00786F9E">
        <w:rPr>
          <w:lang w:val="en-US"/>
        </w:rPr>
        <w:t xml:space="preserve">~18% three; </w:t>
      </w:r>
      <w:r w:rsidR="00FB25C2">
        <w:rPr>
          <w:lang w:val="en-US"/>
        </w:rPr>
        <w:t>~</w:t>
      </w:r>
      <w:r w:rsidR="00EA1EF4">
        <w:rPr>
          <w:lang w:val="en-US"/>
        </w:rPr>
        <w:t xml:space="preserve">41% two; </w:t>
      </w:r>
      <w:r w:rsidR="00FB25C2">
        <w:rPr>
          <w:lang w:val="en-US"/>
        </w:rPr>
        <w:t>~</w:t>
      </w:r>
      <w:r w:rsidR="00FE5E78">
        <w:rPr>
          <w:lang w:val="en-US"/>
        </w:rPr>
        <w:t>18% one</w:t>
      </w:r>
      <w:r w:rsidR="00FB25C2">
        <w:rPr>
          <w:lang w:val="en-US"/>
        </w:rPr>
        <w:t>,</w:t>
      </w:r>
      <w:r w:rsidR="00FE5E78">
        <w:rPr>
          <w:lang w:val="en-US"/>
        </w:rPr>
        <w:t xml:space="preserve"> and 16% will have no children.</w:t>
      </w:r>
    </w:p>
    <w:p w14:paraId="10D4E25C" w14:textId="77777777" w:rsidR="00FE5E78" w:rsidRPr="00C36C83" w:rsidRDefault="00FE5E78" w:rsidP="00C36C83">
      <w:pPr>
        <w:autoSpaceDE w:val="0"/>
        <w:autoSpaceDN w:val="0"/>
        <w:adjustRightInd w:val="0"/>
        <w:rPr>
          <w:lang w:val="en-US"/>
        </w:rPr>
      </w:pPr>
    </w:p>
    <w:p w14:paraId="223F9BD0" w14:textId="20580D11" w:rsidR="00B74A37" w:rsidRDefault="00A242B2" w:rsidP="001854C4">
      <w:pPr>
        <w:pStyle w:val="ListParagraph"/>
        <w:numPr>
          <w:ilvl w:val="0"/>
          <w:numId w:val="23"/>
        </w:numPr>
        <w:autoSpaceDE w:val="0"/>
        <w:autoSpaceDN w:val="0"/>
        <w:adjustRightInd w:val="0"/>
        <w:rPr>
          <w:lang w:val="en-US"/>
        </w:rPr>
      </w:pPr>
      <w:r>
        <w:rPr>
          <w:lang w:val="en-US"/>
        </w:rPr>
        <w:t>Agents set their e</w:t>
      </w:r>
      <w:r w:rsidR="002F5595" w:rsidRPr="001854C4">
        <w:rPr>
          <w:lang w:val="en-US"/>
        </w:rPr>
        <w:t>quivalized income</w:t>
      </w:r>
      <w:r w:rsidR="003A4A85">
        <w:rPr>
          <w:lang w:val="en-US"/>
        </w:rPr>
        <w:t xml:space="preserve"> according to the equation</w:t>
      </w:r>
      <w:r>
        <w:rPr>
          <w:lang w:val="en-US"/>
        </w:rPr>
        <w:t>:</w:t>
      </w:r>
    </w:p>
    <w:p w14:paraId="6D81C967" w14:textId="77777777" w:rsidR="003A4A85" w:rsidRDefault="003A4A85" w:rsidP="003A4A85">
      <w:pPr>
        <w:autoSpaceDE w:val="0"/>
        <w:autoSpaceDN w:val="0"/>
        <w:adjustRightInd w:val="0"/>
        <w:ind w:left="1080"/>
        <w:rPr>
          <w:rFonts w:ascii="Consolas" w:eastAsiaTheme="minorHAnsi" w:hAnsi="Consolas" w:cs="Consolas"/>
          <w:color w:val="000000"/>
          <w:sz w:val="20"/>
          <w:szCs w:val="20"/>
          <w:lang w:val="en-US" w:eastAsia="en-US"/>
        </w:rPr>
      </w:pPr>
    </w:p>
    <w:p w14:paraId="2A040FDB" w14:textId="7809C241" w:rsidR="00A242B2" w:rsidRDefault="003A4A85" w:rsidP="003A4A85">
      <w:pPr>
        <w:autoSpaceDE w:val="0"/>
        <w:autoSpaceDN w:val="0"/>
        <w:adjustRightInd w:val="0"/>
        <w:ind w:left="1080"/>
        <w:rPr>
          <w:rFonts w:ascii="Consolas" w:eastAsiaTheme="minorHAnsi" w:hAnsi="Consolas" w:cs="Consolas"/>
          <w:color w:val="000000"/>
          <w:sz w:val="20"/>
          <w:szCs w:val="20"/>
          <w:lang w:val="en-US" w:eastAsia="en-US"/>
        </w:rPr>
      </w:pPr>
      <w:proofErr w:type="spellStart"/>
      <w:r w:rsidRPr="003A4A85">
        <w:rPr>
          <w:rFonts w:ascii="Consolas" w:eastAsiaTheme="minorHAnsi" w:hAnsi="Consolas" w:cs="Consolas"/>
          <w:color w:val="000000"/>
          <w:sz w:val="20"/>
          <w:szCs w:val="20"/>
          <w:lang w:val="en-US" w:eastAsia="en-US"/>
        </w:rPr>
        <w:t>Income_Equivalized</w:t>
      </w:r>
      <w:proofErr w:type="spellEnd"/>
      <w:r w:rsidRPr="003A4A85">
        <w:rPr>
          <w:rFonts w:ascii="Consolas" w:eastAsiaTheme="minorHAnsi" w:hAnsi="Consolas" w:cs="Consolas"/>
          <w:color w:val="000000"/>
          <w:sz w:val="20"/>
          <w:szCs w:val="20"/>
          <w:lang w:val="en-US" w:eastAsia="en-US"/>
        </w:rPr>
        <w:t>= (</w:t>
      </w:r>
      <w:proofErr w:type="spellStart"/>
      <w:r w:rsidRPr="003A4A85">
        <w:rPr>
          <w:rFonts w:ascii="Consolas" w:eastAsiaTheme="minorHAnsi" w:hAnsi="Consolas" w:cs="Consolas"/>
          <w:color w:val="000000"/>
          <w:sz w:val="20"/>
          <w:szCs w:val="20"/>
          <w:lang w:val="en-US" w:eastAsia="en-US"/>
        </w:rPr>
        <w:t>Income_Individual</w:t>
      </w:r>
      <w:proofErr w:type="spellEnd"/>
      <w:r w:rsidRPr="003A4A85">
        <w:rPr>
          <w:rFonts w:ascii="Consolas" w:eastAsiaTheme="minorHAnsi" w:hAnsi="Consolas" w:cs="Consolas"/>
          <w:color w:val="000000"/>
          <w:sz w:val="20"/>
          <w:szCs w:val="20"/>
          <w:lang w:val="en-US" w:eastAsia="en-US"/>
        </w:rPr>
        <w:t xml:space="preserve"> + </w:t>
      </w:r>
      <w:proofErr w:type="spellStart"/>
      <w:r w:rsidRPr="003A4A85">
        <w:rPr>
          <w:rFonts w:ascii="Consolas" w:eastAsiaTheme="minorHAnsi" w:hAnsi="Consolas" w:cs="Consolas"/>
          <w:color w:val="000000"/>
          <w:sz w:val="20"/>
          <w:szCs w:val="20"/>
          <w:lang w:val="en-US" w:eastAsia="en-US"/>
        </w:rPr>
        <w:t>Income_</w:t>
      </w:r>
      <w:r>
        <w:rPr>
          <w:rFonts w:ascii="Consolas" w:eastAsiaTheme="minorHAnsi" w:hAnsi="Consolas" w:cs="Consolas"/>
          <w:color w:val="000000"/>
          <w:sz w:val="20"/>
          <w:szCs w:val="20"/>
          <w:lang w:val="en-US" w:eastAsia="en-US"/>
        </w:rPr>
        <w:t>Partner</w:t>
      </w:r>
      <w:proofErr w:type="spellEnd"/>
      <w:r w:rsidRPr="003A4A85">
        <w:rPr>
          <w:rFonts w:ascii="Consolas" w:eastAsiaTheme="minorHAnsi" w:hAnsi="Consolas" w:cs="Consolas"/>
          <w:color w:val="000000"/>
          <w:sz w:val="20"/>
          <w:szCs w:val="20"/>
          <w:lang w:val="en-US" w:eastAsia="en-US"/>
        </w:rPr>
        <w:t>)*2/(</w:t>
      </w:r>
      <w:proofErr w:type="spellStart"/>
      <w:r w:rsidRPr="003A4A85">
        <w:rPr>
          <w:rFonts w:ascii="Consolas" w:eastAsiaTheme="minorHAnsi" w:hAnsi="Consolas" w:cs="Consolas"/>
          <w:color w:val="000000"/>
          <w:sz w:val="20"/>
          <w:szCs w:val="20"/>
          <w:lang w:val="en-US" w:eastAsia="en-US"/>
        </w:rPr>
        <w:t>My_Children</w:t>
      </w:r>
      <w:proofErr w:type="spellEnd"/>
      <w:r w:rsidR="00993704">
        <w:rPr>
          <w:rFonts w:ascii="Consolas" w:eastAsiaTheme="minorHAnsi" w:hAnsi="Consolas" w:cs="Consolas"/>
          <w:color w:val="000000"/>
          <w:sz w:val="20"/>
          <w:szCs w:val="20"/>
          <w:lang w:val="en-US" w:eastAsia="en-US"/>
        </w:rPr>
        <w:t xml:space="preserve"> </w:t>
      </w:r>
      <w:r w:rsidRPr="003A4A85">
        <w:rPr>
          <w:rFonts w:ascii="Consolas" w:eastAsiaTheme="minorHAnsi" w:hAnsi="Consolas" w:cs="Consolas"/>
          <w:color w:val="000000"/>
          <w:sz w:val="20"/>
          <w:szCs w:val="20"/>
          <w:lang w:val="en-US" w:eastAsia="en-US"/>
        </w:rPr>
        <w:t>+</w:t>
      </w:r>
      <w:r w:rsidR="00993704">
        <w:rPr>
          <w:rFonts w:ascii="Consolas" w:eastAsiaTheme="minorHAnsi" w:hAnsi="Consolas" w:cs="Consolas"/>
          <w:color w:val="000000"/>
          <w:sz w:val="20"/>
          <w:szCs w:val="20"/>
          <w:lang w:val="en-US" w:eastAsia="en-US"/>
        </w:rPr>
        <w:t xml:space="preserve"> </w:t>
      </w:r>
      <w:r w:rsidRPr="003A4A85">
        <w:rPr>
          <w:rFonts w:ascii="Consolas" w:eastAsiaTheme="minorHAnsi" w:hAnsi="Consolas" w:cs="Consolas"/>
          <w:color w:val="000000"/>
          <w:sz w:val="20"/>
          <w:szCs w:val="20"/>
          <w:lang w:val="en-US" w:eastAsia="en-US"/>
        </w:rPr>
        <w:t>4);</w:t>
      </w:r>
    </w:p>
    <w:p w14:paraId="29AC4E00" w14:textId="190712A8" w:rsidR="00B354D7" w:rsidRDefault="00B354D7" w:rsidP="00B354D7">
      <w:pPr>
        <w:autoSpaceDE w:val="0"/>
        <w:autoSpaceDN w:val="0"/>
        <w:adjustRightInd w:val="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p>
    <w:p w14:paraId="3F637094" w14:textId="0A7A93C5" w:rsidR="00B354D7" w:rsidRPr="00B354D7" w:rsidRDefault="00B354D7" w:rsidP="00B354D7">
      <w:pPr>
        <w:autoSpaceDE w:val="0"/>
        <w:autoSpaceDN w:val="0"/>
        <w:adjustRightInd w:val="0"/>
        <w:rPr>
          <w:rFonts w:eastAsiaTheme="minorHAnsi"/>
          <w:color w:val="000000"/>
          <w:szCs w:val="20"/>
          <w:lang w:val="en-US" w:eastAsia="en-US"/>
        </w:rPr>
      </w:pPr>
      <w:r>
        <w:rPr>
          <w:rFonts w:ascii="Consolas" w:eastAsiaTheme="minorHAnsi" w:hAnsi="Consolas" w:cs="Consolas"/>
          <w:color w:val="000000"/>
          <w:sz w:val="20"/>
          <w:szCs w:val="20"/>
          <w:lang w:val="en-US" w:eastAsia="en-US"/>
        </w:rPr>
        <w:tab/>
      </w:r>
      <w:r>
        <w:rPr>
          <w:rFonts w:eastAsiaTheme="minorHAnsi"/>
          <w:color w:val="000000"/>
          <w:szCs w:val="20"/>
          <w:lang w:val="en-US" w:eastAsia="en-US"/>
        </w:rPr>
        <w:t xml:space="preserve">The number of children taken into consideration </w:t>
      </w:r>
      <w:r w:rsidR="001668E9">
        <w:rPr>
          <w:rFonts w:eastAsiaTheme="minorHAnsi"/>
          <w:color w:val="000000"/>
          <w:szCs w:val="20"/>
          <w:lang w:val="en-US" w:eastAsia="en-US"/>
        </w:rPr>
        <w:t xml:space="preserve">in the equation </w:t>
      </w:r>
      <w:r>
        <w:rPr>
          <w:rFonts w:eastAsiaTheme="minorHAnsi"/>
          <w:color w:val="000000"/>
          <w:szCs w:val="20"/>
          <w:lang w:val="en-US" w:eastAsia="en-US"/>
        </w:rPr>
        <w:t xml:space="preserve">are those with an occupation status set to </w:t>
      </w:r>
      <w:r w:rsidR="001668E9" w:rsidRPr="001668E9">
        <w:rPr>
          <w:rFonts w:eastAsiaTheme="minorHAnsi"/>
          <w:i/>
          <w:color w:val="000000"/>
          <w:szCs w:val="20"/>
          <w:lang w:val="en-US" w:eastAsia="en-US"/>
        </w:rPr>
        <w:t>student</w:t>
      </w:r>
      <w:r w:rsidR="001668E9">
        <w:rPr>
          <w:rFonts w:eastAsiaTheme="minorHAnsi"/>
          <w:color w:val="000000"/>
          <w:szCs w:val="20"/>
          <w:lang w:val="en-US" w:eastAsia="en-US"/>
        </w:rPr>
        <w:t>.</w:t>
      </w:r>
    </w:p>
    <w:p w14:paraId="110CF896" w14:textId="39A93D34" w:rsidR="00993704" w:rsidRDefault="00993704" w:rsidP="003A4A85">
      <w:pPr>
        <w:autoSpaceDE w:val="0"/>
        <w:autoSpaceDN w:val="0"/>
        <w:adjustRightInd w:val="0"/>
        <w:ind w:left="1080"/>
        <w:rPr>
          <w:rFonts w:ascii="Consolas" w:eastAsiaTheme="minorHAnsi" w:hAnsi="Consolas" w:cs="Consolas"/>
          <w:color w:val="000000"/>
          <w:sz w:val="20"/>
          <w:szCs w:val="20"/>
          <w:lang w:val="en-US" w:eastAsia="en-US"/>
        </w:rPr>
      </w:pPr>
    </w:p>
    <w:p w14:paraId="374A46DE" w14:textId="74148237" w:rsidR="00AC79CA" w:rsidRDefault="00993704" w:rsidP="00785D7B">
      <w:pPr>
        <w:pStyle w:val="ListParagraph"/>
        <w:numPr>
          <w:ilvl w:val="0"/>
          <w:numId w:val="23"/>
        </w:numPr>
        <w:autoSpaceDE w:val="0"/>
        <w:autoSpaceDN w:val="0"/>
        <w:adjustRightInd w:val="0"/>
        <w:rPr>
          <w:lang w:val="en-US"/>
        </w:rPr>
      </w:pPr>
      <w:r>
        <w:rPr>
          <w:lang w:val="en-US"/>
        </w:rPr>
        <w:t xml:space="preserve">Agents </w:t>
      </w:r>
      <w:r w:rsidR="0073542A">
        <w:rPr>
          <w:lang w:val="en-US"/>
        </w:rPr>
        <w:t>re</w:t>
      </w:r>
      <w:r>
        <w:rPr>
          <w:lang w:val="en-US"/>
        </w:rPr>
        <w:t xml:space="preserve">set their </w:t>
      </w:r>
      <w:r w:rsidR="00286281">
        <w:rPr>
          <w:lang w:val="en-US"/>
        </w:rPr>
        <w:t>class income</w:t>
      </w:r>
      <w:r w:rsidR="00677E4E">
        <w:rPr>
          <w:lang w:val="en-US"/>
        </w:rPr>
        <w:t xml:space="preserve"> a</w:t>
      </w:r>
      <w:r w:rsidR="00D66283">
        <w:rPr>
          <w:lang w:val="en-US"/>
        </w:rPr>
        <w:t>ccording to their new equivalized income</w:t>
      </w:r>
      <w:r w:rsidR="00AD218C">
        <w:rPr>
          <w:lang w:val="en-US"/>
        </w:rPr>
        <w:t xml:space="preserve"> </w:t>
      </w:r>
      <w:r w:rsidR="004C79A6">
        <w:rPr>
          <w:lang w:val="en-US"/>
        </w:rPr>
        <w:t xml:space="preserve">(see income class classification in employment </w:t>
      </w:r>
      <w:proofErr w:type="spellStart"/>
      <w:r w:rsidR="004C79A6">
        <w:rPr>
          <w:lang w:val="en-US"/>
        </w:rPr>
        <w:t>submodel</w:t>
      </w:r>
      <w:proofErr w:type="spellEnd"/>
      <w:r w:rsidR="004C79A6">
        <w:rPr>
          <w:lang w:val="en-US"/>
        </w:rPr>
        <w:t>)</w:t>
      </w:r>
    </w:p>
    <w:p w14:paraId="7520220F" w14:textId="78E189C7" w:rsidR="00785D7B" w:rsidRDefault="00785D7B" w:rsidP="00785D7B">
      <w:pPr>
        <w:pStyle w:val="ListParagraph"/>
        <w:numPr>
          <w:ilvl w:val="0"/>
          <w:numId w:val="23"/>
        </w:numPr>
        <w:autoSpaceDE w:val="0"/>
        <w:autoSpaceDN w:val="0"/>
        <w:adjustRightInd w:val="0"/>
        <w:rPr>
          <w:lang w:val="en-US"/>
        </w:rPr>
      </w:pPr>
      <w:r>
        <w:rPr>
          <w:lang w:val="en-US"/>
        </w:rPr>
        <w:lastRenderedPageBreak/>
        <w:t xml:space="preserve">Agents adjust their hypocrisy threshold to the average of </w:t>
      </w:r>
      <w:r w:rsidR="006B2F4B">
        <w:rPr>
          <w:lang w:val="en-US"/>
        </w:rPr>
        <w:t>the couple</w:t>
      </w:r>
    </w:p>
    <w:p w14:paraId="16D6A311" w14:textId="77777777" w:rsidR="006B2F4B" w:rsidRDefault="006B2F4B" w:rsidP="00785D7B">
      <w:pPr>
        <w:pStyle w:val="ListParagraph"/>
        <w:numPr>
          <w:ilvl w:val="0"/>
          <w:numId w:val="23"/>
        </w:numPr>
        <w:autoSpaceDE w:val="0"/>
        <w:autoSpaceDN w:val="0"/>
        <w:adjustRightInd w:val="0"/>
        <w:rPr>
          <w:lang w:val="en-US"/>
        </w:rPr>
      </w:pPr>
      <w:r>
        <w:rPr>
          <w:lang w:val="en-US"/>
        </w:rPr>
        <w:t>Agents adjust their living location according to the following rules:</w:t>
      </w:r>
    </w:p>
    <w:p w14:paraId="6A8701D6" w14:textId="77777777" w:rsidR="00773D74" w:rsidRDefault="005E793B" w:rsidP="00773D74">
      <w:pPr>
        <w:pStyle w:val="ListParagraph"/>
        <w:numPr>
          <w:ilvl w:val="1"/>
          <w:numId w:val="23"/>
        </w:numPr>
        <w:autoSpaceDE w:val="0"/>
        <w:autoSpaceDN w:val="0"/>
        <w:adjustRightInd w:val="0"/>
        <w:rPr>
          <w:lang w:val="en-US"/>
        </w:rPr>
      </w:pPr>
      <w:r w:rsidRPr="00773D74">
        <w:rPr>
          <w:lang w:val="en-US"/>
        </w:rPr>
        <w:t xml:space="preserve">If </w:t>
      </w:r>
      <w:r w:rsidR="00CB5ADC" w:rsidRPr="00773D74">
        <w:rPr>
          <w:lang w:val="en-US"/>
        </w:rPr>
        <w:t>only one of the agents is employed, the unemployed agent moves to the living location of the employed one</w:t>
      </w:r>
    </w:p>
    <w:p w14:paraId="5AF4D92E" w14:textId="14931B32" w:rsidR="00CB5ADC" w:rsidRPr="00773D74" w:rsidRDefault="00CB5ADC" w:rsidP="00773D74">
      <w:pPr>
        <w:pStyle w:val="ListParagraph"/>
        <w:numPr>
          <w:ilvl w:val="1"/>
          <w:numId w:val="23"/>
        </w:numPr>
        <w:autoSpaceDE w:val="0"/>
        <w:autoSpaceDN w:val="0"/>
        <w:adjustRightInd w:val="0"/>
        <w:rPr>
          <w:lang w:val="en-US"/>
        </w:rPr>
      </w:pPr>
      <w:r w:rsidRPr="00773D74">
        <w:rPr>
          <w:lang w:val="en-US"/>
        </w:rPr>
        <w:t xml:space="preserve">If </w:t>
      </w:r>
      <w:r w:rsidR="004A5C22" w:rsidRPr="00773D74">
        <w:rPr>
          <w:lang w:val="en-US"/>
        </w:rPr>
        <w:t>none of the agents is employed, agents living location is reassigned randomly</w:t>
      </w:r>
    </w:p>
    <w:p w14:paraId="1A798687" w14:textId="01BC53A0" w:rsidR="004A5C22" w:rsidRDefault="004A5C22" w:rsidP="00773D74">
      <w:pPr>
        <w:pStyle w:val="ListParagraph"/>
        <w:numPr>
          <w:ilvl w:val="1"/>
          <w:numId w:val="23"/>
        </w:numPr>
        <w:autoSpaceDE w:val="0"/>
        <w:autoSpaceDN w:val="0"/>
        <w:adjustRightInd w:val="0"/>
        <w:rPr>
          <w:lang w:val="en-US"/>
        </w:rPr>
      </w:pPr>
      <w:r>
        <w:rPr>
          <w:lang w:val="en-US"/>
        </w:rPr>
        <w:t xml:space="preserve">If both agents are employed, the </w:t>
      </w:r>
      <w:r w:rsidR="00101CA3">
        <w:rPr>
          <w:lang w:val="en-US"/>
        </w:rPr>
        <w:t>agent with lowest authority level moves to the living location of the one with highest authority level</w:t>
      </w:r>
    </w:p>
    <w:p w14:paraId="40E1222D" w14:textId="3F9CB74E" w:rsidR="00E74577" w:rsidRDefault="00F74E94" w:rsidP="00F74E94">
      <w:pPr>
        <w:pStyle w:val="ListParagraph"/>
        <w:numPr>
          <w:ilvl w:val="0"/>
          <w:numId w:val="23"/>
        </w:numPr>
        <w:autoSpaceDE w:val="0"/>
        <w:autoSpaceDN w:val="0"/>
        <w:adjustRightInd w:val="0"/>
        <w:rPr>
          <w:lang w:val="en-US"/>
        </w:rPr>
      </w:pPr>
      <w:r>
        <w:rPr>
          <w:lang w:val="en-US"/>
        </w:rPr>
        <w:t xml:space="preserve">Agents </w:t>
      </w:r>
      <w:r w:rsidR="009F7E45">
        <w:rPr>
          <w:lang w:val="en-US"/>
        </w:rPr>
        <w:t xml:space="preserve">may </w:t>
      </w:r>
      <w:r>
        <w:rPr>
          <w:lang w:val="en-US"/>
        </w:rPr>
        <w:t xml:space="preserve">follow their partners </w:t>
      </w:r>
      <w:r w:rsidR="00635F61">
        <w:rPr>
          <w:lang w:val="en-US"/>
        </w:rPr>
        <w:t xml:space="preserve">a) </w:t>
      </w:r>
      <w:r>
        <w:rPr>
          <w:lang w:val="en-US"/>
        </w:rPr>
        <w:t xml:space="preserve">into their </w:t>
      </w:r>
      <w:r w:rsidR="00635F61">
        <w:rPr>
          <w:lang w:val="en-US"/>
        </w:rPr>
        <w:t xml:space="preserve">religious </w:t>
      </w:r>
      <w:r>
        <w:rPr>
          <w:lang w:val="en-US"/>
        </w:rPr>
        <w:t>club (</w:t>
      </w:r>
      <w:r w:rsidR="00C54730">
        <w:rPr>
          <w:lang w:val="en-US"/>
        </w:rPr>
        <w:t xml:space="preserve">if </w:t>
      </w:r>
      <w:r>
        <w:rPr>
          <w:lang w:val="en-US"/>
        </w:rPr>
        <w:t>affiliated)</w:t>
      </w:r>
      <w:r w:rsidR="00635F61">
        <w:rPr>
          <w:lang w:val="en-US"/>
        </w:rPr>
        <w:t>, b)</w:t>
      </w:r>
      <w:r>
        <w:rPr>
          <w:lang w:val="en-US"/>
        </w:rPr>
        <w:t xml:space="preserve"> </w:t>
      </w:r>
      <w:r w:rsidR="00FE1665">
        <w:rPr>
          <w:lang w:val="en-US"/>
        </w:rPr>
        <w:t>into no club (</w:t>
      </w:r>
      <w:r w:rsidR="00C54730">
        <w:rPr>
          <w:lang w:val="en-US"/>
        </w:rPr>
        <w:t xml:space="preserve">if </w:t>
      </w:r>
      <w:r w:rsidR="00FE1665">
        <w:rPr>
          <w:lang w:val="en-US"/>
        </w:rPr>
        <w:t>not affiliated)</w:t>
      </w:r>
      <w:r w:rsidR="00635F61">
        <w:rPr>
          <w:lang w:val="en-US"/>
        </w:rPr>
        <w:t>,</w:t>
      </w:r>
      <w:r w:rsidR="00FE1665">
        <w:rPr>
          <w:lang w:val="en-US"/>
        </w:rPr>
        <w:t xml:space="preserve"> </w:t>
      </w:r>
      <w:r w:rsidR="001C08BB">
        <w:rPr>
          <w:lang w:val="en-US"/>
        </w:rPr>
        <w:t xml:space="preserve">or </w:t>
      </w:r>
      <w:r w:rsidR="00635F61">
        <w:rPr>
          <w:lang w:val="en-US"/>
        </w:rPr>
        <w:t>c) remain in the same situation</w:t>
      </w:r>
      <w:r w:rsidR="009F7E45">
        <w:rPr>
          <w:lang w:val="en-US"/>
        </w:rPr>
        <w:t xml:space="preserve">. The probabilities for each of these cases are </w:t>
      </w:r>
      <w:r w:rsidR="00FE1665">
        <w:rPr>
          <w:lang w:val="en-US"/>
        </w:rPr>
        <w:t xml:space="preserve">given by global variables </w:t>
      </w:r>
      <w:r w:rsidR="00176A23">
        <w:rPr>
          <w:lang w:val="en-US"/>
        </w:rPr>
        <w:t>1-16</w:t>
      </w:r>
    </w:p>
    <w:p w14:paraId="4A9B4096" w14:textId="77777777" w:rsidR="00C55F77" w:rsidRDefault="00C55F77" w:rsidP="009E1D2B">
      <w:pPr>
        <w:autoSpaceDE w:val="0"/>
        <w:autoSpaceDN w:val="0"/>
        <w:adjustRightInd w:val="0"/>
        <w:ind w:left="360"/>
        <w:rPr>
          <w:lang w:val="en-US"/>
        </w:rPr>
      </w:pPr>
    </w:p>
    <w:p w14:paraId="7A30F763" w14:textId="3B55CAA6" w:rsidR="009E1D2B" w:rsidRDefault="00C55F77" w:rsidP="009E1D2B">
      <w:pPr>
        <w:autoSpaceDE w:val="0"/>
        <w:autoSpaceDN w:val="0"/>
        <w:adjustRightInd w:val="0"/>
        <w:ind w:left="360"/>
        <w:rPr>
          <w:lang w:val="en-US"/>
        </w:rPr>
      </w:pPr>
      <w:r w:rsidRPr="009F3DCF">
        <w:rPr>
          <w:b/>
          <w:i/>
          <w:vertAlign w:val="superscript"/>
          <w:lang w:val="en-US"/>
        </w:rPr>
        <w:t>⸸</w:t>
      </w:r>
      <w:r w:rsidR="009E1D2B">
        <w:rPr>
          <w:lang w:val="en-US"/>
        </w:rPr>
        <w:t>When a partner dies (because it meets its life expectancy or because of a sudden death)</w:t>
      </w:r>
      <w:r>
        <w:rPr>
          <w:lang w:val="en-US"/>
        </w:rPr>
        <w:t>, then the agent’s marital status is set to widowed and its equivalized income and income class reset.</w:t>
      </w:r>
    </w:p>
    <w:p w14:paraId="654C1FD0" w14:textId="346D62C7" w:rsidR="00785482" w:rsidRDefault="00785482" w:rsidP="009E1D2B">
      <w:pPr>
        <w:autoSpaceDE w:val="0"/>
        <w:autoSpaceDN w:val="0"/>
        <w:adjustRightInd w:val="0"/>
        <w:ind w:left="360"/>
        <w:rPr>
          <w:lang w:val="en-US"/>
        </w:rPr>
      </w:pPr>
    </w:p>
    <w:p w14:paraId="7E45A740" w14:textId="7D1BE396" w:rsidR="006558AE" w:rsidRDefault="00C93015" w:rsidP="00ED5AB1">
      <w:pPr>
        <w:autoSpaceDE w:val="0"/>
        <w:autoSpaceDN w:val="0"/>
        <w:adjustRightInd w:val="0"/>
        <w:rPr>
          <w:lang w:val="en-US"/>
        </w:rPr>
      </w:pPr>
      <w:r>
        <w:rPr>
          <w:b/>
          <w:i/>
          <w:lang w:val="en-US"/>
        </w:rPr>
        <w:t>Children and h</w:t>
      </w:r>
      <w:r w:rsidR="00785482" w:rsidRPr="006558AE">
        <w:rPr>
          <w:b/>
          <w:i/>
          <w:lang w:val="en-US"/>
        </w:rPr>
        <w:t>eritability of traits parent-offspring</w:t>
      </w:r>
    </w:p>
    <w:p w14:paraId="613F373F" w14:textId="27E8BA41" w:rsidR="00C93015" w:rsidRDefault="00C93015" w:rsidP="006C6208">
      <w:pPr>
        <w:autoSpaceDE w:val="0"/>
        <w:autoSpaceDN w:val="0"/>
        <w:adjustRightInd w:val="0"/>
        <w:rPr>
          <w:lang w:val="en-US"/>
        </w:rPr>
      </w:pPr>
      <w:r>
        <w:rPr>
          <w:lang w:val="en-US"/>
        </w:rPr>
        <w:t xml:space="preserve">Every year, couples get the chance to </w:t>
      </w:r>
      <w:r w:rsidR="002A0511">
        <w:rPr>
          <w:lang w:val="en-US"/>
        </w:rPr>
        <w:t>have a children as long as the</w:t>
      </w:r>
      <w:r w:rsidR="00037EE7">
        <w:rPr>
          <w:lang w:val="en-US"/>
        </w:rPr>
        <w:t>y haven’t reach the</w:t>
      </w:r>
      <w:r w:rsidR="002A0511">
        <w:rPr>
          <w:lang w:val="en-US"/>
        </w:rPr>
        <w:t xml:space="preserve">ir total number of children </w:t>
      </w:r>
      <w:r w:rsidR="00037EE7">
        <w:rPr>
          <w:lang w:val="en-US"/>
        </w:rPr>
        <w:t>set when they got married.</w:t>
      </w:r>
      <w:r w:rsidR="00D46001">
        <w:rPr>
          <w:lang w:val="en-US"/>
        </w:rPr>
        <w:t xml:space="preserve"> The probability of having a children is given the following pseudocode:</w:t>
      </w:r>
    </w:p>
    <w:p w14:paraId="263E0B68" w14:textId="35486CAC" w:rsidR="00D46001" w:rsidRDefault="00D46001" w:rsidP="009E1D2B">
      <w:pPr>
        <w:autoSpaceDE w:val="0"/>
        <w:autoSpaceDN w:val="0"/>
        <w:adjustRightInd w:val="0"/>
        <w:ind w:left="360"/>
        <w:rPr>
          <w:lang w:val="en-US"/>
        </w:rPr>
      </w:pPr>
    </w:p>
    <w:p w14:paraId="3157CB8A" w14:textId="1B2EAB17" w:rsidR="00583CE1" w:rsidRDefault="00583CE1" w:rsidP="006C6208">
      <w:pPr>
        <w:autoSpaceDE w:val="0"/>
        <w:autoSpaceDN w:val="0"/>
        <w:adjustRightInd w:val="0"/>
        <w:ind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chance_of_having_children</w:t>
      </w:r>
      <w:proofErr w:type="spellEnd"/>
      <w:r>
        <w:rPr>
          <w:rFonts w:ascii="Consolas" w:eastAsiaTheme="minorHAnsi" w:hAnsi="Consolas" w:cs="Consolas"/>
          <w:color w:val="000000"/>
          <w:sz w:val="20"/>
          <w:szCs w:val="20"/>
          <w:lang w:val="en-US" w:eastAsia="en-US"/>
        </w:rPr>
        <w:t xml:space="preserve"> = normal(15,45,30,6);</w:t>
      </w:r>
    </w:p>
    <w:p w14:paraId="6C5EB366" w14:textId="1BCCF45B" w:rsidR="00583CE1" w:rsidRDefault="00583CE1" w:rsidP="00583CE1">
      <w:pPr>
        <w:autoSpaceDE w:val="0"/>
        <w:autoSpaceDN w:val="0"/>
        <w:adjustRightInd w:val="0"/>
        <w:ind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chance_of_having_children</w:t>
      </w:r>
      <w:proofErr w:type="spellEnd"/>
      <w:r>
        <w:rPr>
          <w:rFonts w:ascii="Consolas" w:eastAsiaTheme="minorHAnsi" w:hAnsi="Consolas" w:cs="Consolas"/>
          <w:color w:val="000000"/>
          <w:sz w:val="20"/>
          <w:szCs w:val="20"/>
          <w:lang w:val="en-US" w:eastAsia="en-US"/>
        </w:rPr>
        <w:t xml:space="preserve"> &lt; </w:t>
      </w:r>
      <w:proofErr w:type="spellStart"/>
      <w:r>
        <w:rPr>
          <w:rFonts w:ascii="Consolas" w:eastAsiaTheme="minorHAnsi" w:hAnsi="Consolas" w:cs="Consolas"/>
          <w:color w:val="000000"/>
          <w:sz w:val="20"/>
          <w:szCs w:val="20"/>
          <w:lang w:val="en-US" w:eastAsia="en-US"/>
        </w:rPr>
        <w:t>Wife</w:t>
      </w:r>
      <w:r w:rsidR="00072F4D">
        <w:rPr>
          <w:rFonts w:ascii="Consolas" w:eastAsiaTheme="minorHAnsi" w:hAnsi="Consolas" w:cs="Consolas"/>
          <w:color w:val="000000"/>
          <w:sz w:val="20"/>
          <w:szCs w:val="20"/>
          <w:lang w:val="en-US" w:eastAsia="en-US"/>
        </w:rPr>
        <w:t>_A</w:t>
      </w:r>
      <w:r>
        <w:rPr>
          <w:rFonts w:ascii="Consolas" w:eastAsiaTheme="minorHAnsi" w:hAnsi="Consolas" w:cs="Consolas"/>
          <w:color w:val="000000"/>
          <w:sz w:val="20"/>
          <w:szCs w:val="20"/>
          <w:lang w:val="en-US" w:eastAsia="en-US"/>
        </w:rPr>
        <w:t>ge</w:t>
      </w:r>
      <w:proofErr w:type="spellEnd"/>
      <w:r>
        <w:rPr>
          <w:rFonts w:ascii="Consolas" w:eastAsiaTheme="minorHAnsi" w:hAnsi="Consolas" w:cs="Consolas"/>
          <w:color w:val="000000"/>
          <w:sz w:val="20"/>
          <w:szCs w:val="20"/>
          <w:lang w:val="en-US" w:eastAsia="en-US"/>
        </w:rPr>
        <w:t>) {</w:t>
      </w:r>
      <w:proofErr w:type="spellStart"/>
      <w:r>
        <w:rPr>
          <w:rFonts w:ascii="Consolas" w:eastAsiaTheme="minorHAnsi" w:hAnsi="Consolas" w:cs="Consolas"/>
          <w:color w:val="000000"/>
          <w:sz w:val="20"/>
          <w:szCs w:val="20"/>
          <w:lang w:val="en-US" w:eastAsia="en-US"/>
        </w:rPr>
        <w:t>get_children</w:t>
      </w:r>
      <w:proofErr w:type="spellEnd"/>
      <w:r>
        <w:rPr>
          <w:rFonts w:ascii="Consolas" w:eastAsiaTheme="minorHAnsi" w:hAnsi="Consolas" w:cs="Consolas"/>
          <w:color w:val="000000"/>
          <w:sz w:val="20"/>
          <w:szCs w:val="20"/>
          <w:lang w:val="en-US" w:eastAsia="en-US"/>
        </w:rPr>
        <w:t>…};</w:t>
      </w:r>
    </w:p>
    <w:p w14:paraId="367DDECC" w14:textId="676A1B5C" w:rsidR="00D46001" w:rsidRPr="009E1D2B" w:rsidRDefault="00D46001" w:rsidP="009E1D2B">
      <w:pPr>
        <w:autoSpaceDE w:val="0"/>
        <w:autoSpaceDN w:val="0"/>
        <w:adjustRightInd w:val="0"/>
        <w:ind w:left="360"/>
        <w:rPr>
          <w:lang w:val="en-US"/>
        </w:rPr>
      </w:pPr>
    </w:p>
    <w:p w14:paraId="4377D091" w14:textId="59C5DC7A" w:rsidR="00072F4D" w:rsidRDefault="00072F4D" w:rsidP="00F50922">
      <w:pPr>
        <w:rPr>
          <w:lang w:val="en-US"/>
        </w:rPr>
      </w:pPr>
      <w:r>
        <w:rPr>
          <w:lang w:val="en-US"/>
        </w:rPr>
        <w:t xml:space="preserve">Where the chance of having a </w:t>
      </w:r>
      <w:r w:rsidR="00BB1599">
        <w:rPr>
          <w:lang w:val="en-US"/>
        </w:rPr>
        <w:t>child</w:t>
      </w:r>
      <w:r>
        <w:rPr>
          <w:lang w:val="en-US"/>
        </w:rPr>
        <w:t xml:space="preserve"> is </w:t>
      </w:r>
      <w:r w:rsidR="00BB1599">
        <w:rPr>
          <w:lang w:val="en-US"/>
        </w:rPr>
        <w:t xml:space="preserve">equal to </w:t>
      </w:r>
      <w:r>
        <w:rPr>
          <w:lang w:val="en-US"/>
        </w:rPr>
        <w:t xml:space="preserve">a number drawn from a truncated normal distribution with min </w:t>
      </w:r>
      <w:r w:rsidR="0062680F">
        <w:rPr>
          <w:lang w:val="en-US"/>
        </w:rPr>
        <w:t>=</w:t>
      </w:r>
      <w:r>
        <w:rPr>
          <w:lang w:val="en-US"/>
        </w:rPr>
        <w:t>15</w:t>
      </w:r>
      <w:r w:rsidR="0062680F">
        <w:rPr>
          <w:lang w:val="en-US"/>
        </w:rPr>
        <w:t xml:space="preserve">, max = </w:t>
      </w:r>
      <w:r>
        <w:rPr>
          <w:lang w:val="en-US"/>
        </w:rPr>
        <w:t>45</w:t>
      </w:r>
      <w:r w:rsidR="0062680F">
        <w:rPr>
          <w:lang w:val="en-US"/>
        </w:rPr>
        <w:t>,</w:t>
      </w:r>
      <w:r>
        <w:rPr>
          <w:lang w:val="en-US"/>
        </w:rPr>
        <w:t xml:space="preserve"> mean = 30</w:t>
      </w:r>
      <w:r w:rsidR="0062680F">
        <w:rPr>
          <w:lang w:val="en-US"/>
        </w:rPr>
        <w:t>, and</w:t>
      </w:r>
      <w:r w:rsidR="00735EE3">
        <w:rPr>
          <w:lang w:val="en-US"/>
        </w:rPr>
        <w:t xml:space="preserve"> </w:t>
      </w:r>
      <w:proofErr w:type="spellStart"/>
      <w:r>
        <w:rPr>
          <w:lang w:val="en-US"/>
        </w:rPr>
        <w:t>sd</w:t>
      </w:r>
      <w:proofErr w:type="spellEnd"/>
      <w:r>
        <w:rPr>
          <w:lang w:val="en-US"/>
        </w:rPr>
        <w:t xml:space="preserve"> = to 6.</w:t>
      </w:r>
      <w:r w:rsidR="00E15731">
        <w:rPr>
          <w:lang w:val="en-US"/>
        </w:rPr>
        <w:t xml:space="preserve"> </w:t>
      </w:r>
      <w:r w:rsidR="00735EE3">
        <w:rPr>
          <w:lang w:val="en-US"/>
        </w:rPr>
        <w:t>Thus,</w:t>
      </w:r>
      <w:r w:rsidR="00E15731">
        <w:rPr>
          <w:lang w:val="en-US"/>
        </w:rPr>
        <w:t xml:space="preserve"> the older the female agent the lower the chances of having a child. </w:t>
      </w:r>
      <w:r w:rsidR="002759DC">
        <w:rPr>
          <w:lang w:val="en-US"/>
        </w:rPr>
        <w:t xml:space="preserve">If these conditions are met, couples then have a </w:t>
      </w:r>
      <w:r w:rsidR="00BB1599">
        <w:rPr>
          <w:lang w:val="en-US"/>
        </w:rPr>
        <w:t>child</w:t>
      </w:r>
      <w:r w:rsidR="002759DC">
        <w:rPr>
          <w:lang w:val="en-US"/>
        </w:rPr>
        <w:t>.</w:t>
      </w:r>
      <w:r w:rsidR="00360F81">
        <w:rPr>
          <w:lang w:val="en-US"/>
        </w:rPr>
        <w:t xml:space="preserve"> The following </w:t>
      </w:r>
      <w:r w:rsidR="00480DA3">
        <w:rPr>
          <w:lang w:val="en-US"/>
        </w:rPr>
        <w:t xml:space="preserve">processes are then </w:t>
      </w:r>
      <w:r w:rsidR="00051BE7">
        <w:rPr>
          <w:lang w:val="en-US"/>
        </w:rPr>
        <w:t>applied</w:t>
      </w:r>
      <w:r w:rsidR="00480DA3">
        <w:rPr>
          <w:lang w:val="en-US"/>
        </w:rPr>
        <w:t xml:space="preserve"> to the new agents</w:t>
      </w:r>
      <w:r w:rsidR="00360F81">
        <w:rPr>
          <w:lang w:val="en-US"/>
        </w:rPr>
        <w:t>.</w:t>
      </w:r>
    </w:p>
    <w:p w14:paraId="18705FD0" w14:textId="7596A949" w:rsidR="00360F81" w:rsidRDefault="00360F81" w:rsidP="00360F81">
      <w:pPr>
        <w:pStyle w:val="ListParagraph"/>
        <w:numPr>
          <w:ilvl w:val="0"/>
          <w:numId w:val="26"/>
        </w:numPr>
        <w:rPr>
          <w:lang w:val="en-US"/>
        </w:rPr>
      </w:pPr>
      <w:r>
        <w:rPr>
          <w:lang w:val="en-US"/>
        </w:rPr>
        <w:t xml:space="preserve">Income class </w:t>
      </w:r>
      <w:r w:rsidR="0059287F">
        <w:rPr>
          <w:lang w:val="en-US"/>
        </w:rPr>
        <w:t>and living location are</w:t>
      </w:r>
      <w:r>
        <w:rPr>
          <w:lang w:val="en-US"/>
        </w:rPr>
        <w:t xml:space="preserve"> set equal to that of their parents</w:t>
      </w:r>
    </w:p>
    <w:p w14:paraId="674D8B58" w14:textId="05060817" w:rsidR="00360F81" w:rsidRDefault="0059287F" w:rsidP="00360F81">
      <w:pPr>
        <w:pStyle w:val="ListParagraph"/>
        <w:numPr>
          <w:ilvl w:val="0"/>
          <w:numId w:val="26"/>
        </w:numPr>
        <w:rPr>
          <w:lang w:val="en-US"/>
        </w:rPr>
      </w:pPr>
      <w:r>
        <w:rPr>
          <w:lang w:val="en-US"/>
        </w:rPr>
        <w:t>Gender is set according to the percentage of females in the population</w:t>
      </w:r>
      <w:r w:rsidR="00C0762C">
        <w:rPr>
          <w:lang w:val="en-US"/>
        </w:rPr>
        <w:t xml:space="preserve"> (global variable </w:t>
      </w:r>
      <w:r w:rsidR="00F90D32">
        <w:rPr>
          <w:lang w:val="en-US"/>
        </w:rPr>
        <w:t>96)</w:t>
      </w:r>
    </w:p>
    <w:p w14:paraId="5371085C" w14:textId="3B9DB66B" w:rsidR="00F90D32" w:rsidRDefault="00F90D32" w:rsidP="00360F81">
      <w:pPr>
        <w:pStyle w:val="ListParagraph"/>
        <w:numPr>
          <w:ilvl w:val="0"/>
          <w:numId w:val="26"/>
        </w:numPr>
        <w:rPr>
          <w:lang w:val="en-US"/>
        </w:rPr>
      </w:pPr>
      <w:r>
        <w:rPr>
          <w:lang w:val="en-US"/>
        </w:rPr>
        <w:t>Nativity is set to native</w:t>
      </w:r>
    </w:p>
    <w:p w14:paraId="2C6C0BE0" w14:textId="44BA3D8C" w:rsidR="00F90D32" w:rsidRDefault="007A31EF" w:rsidP="00360F81">
      <w:pPr>
        <w:pStyle w:val="ListParagraph"/>
        <w:numPr>
          <w:ilvl w:val="0"/>
          <w:numId w:val="26"/>
        </w:numPr>
        <w:rPr>
          <w:lang w:val="en-US"/>
        </w:rPr>
      </w:pPr>
      <w:r>
        <w:rPr>
          <w:lang w:val="en-US"/>
        </w:rPr>
        <w:t>Marital status to single</w:t>
      </w:r>
    </w:p>
    <w:p w14:paraId="37D800B2" w14:textId="7CB1A237" w:rsidR="00BB5A81" w:rsidRDefault="00BB5A81" w:rsidP="00360F81">
      <w:pPr>
        <w:pStyle w:val="ListParagraph"/>
        <w:numPr>
          <w:ilvl w:val="0"/>
          <w:numId w:val="26"/>
        </w:numPr>
        <w:rPr>
          <w:lang w:val="en-US"/>
        </w:rPr>
      </w:pPr>
      <w:r>
        <w:rPr>
          <w:lang w:val="en-US"/>
        </w:rPr>
        <w:t>Generation is set to that of their parents + 1</w:t>
      </w:r>
    </w:p>
    <w:p w14:paraId="3110AD44" w14:textId="2F1C0212" w:rsidR="002720B5" w:rsidRDefault="002720B5" w:rsidP="00360F81">
      <w:pPr>
        <w:pStyle w:val="ListParagraph"/>
        <w:numPr>
          <w:ilvl w:val="0"/>
          <w:numId w:val="26"/>
        </w:numPr>
        <w:rPr>
          <w:lang w:val="en-US"/>
        </w:rPr>
      </w:pPr>
      <w:r>
        <w:rPr>
          <w:lang w:val="en-US"/>
        </w:rPr>
        <w:t xml:space="preserve">Total education is set according to global variables </w:t>
      </w:r>
      <w:r w:rsidR="00B911CD">
        <w:rPr>
          <w:lang w:val="en-US"/>
        </w:rPr>
        <w:t>69-70; 79-81.</w:t>
      </w:r>
    </w:p>
    <w:p w14:paraId="2E23534E" w14:textId="61045610" w:rsidR="007A31EF" w:rsidRDefault="001B5A0D" w:rsidP="00360F81">
      <w:pPr>
        <w:pStyle w:val="ListParagraph"/>
        <w:numPr>
          <w:ilvl w:val="0"/>
          <w:numId w:val="26"/>
        </w:numPr>
        <w:rPr>
          <w:lang w:val="en-US"/>
        </w:rPr>
      </w:pPr>
      <w:r>
        <w:rPr>
          <w:lang w:val="en-US"/>
        </w:rPr>
        <w:t>Integration variables in group support, out group suspicion and shared norms are set equal to the average of t</w:t>
      </w:r>
      <w:r w:rsidR="00B147D5">
        <w:rPr>
          <w:lang w:val="en-US"/>
        </w:rPr>
        <w:t>heir parents</w:t>
      </w:r>
    </w:p>
    <w:p w14:paraId="7E669E77" w14:textId="07FEDE40" w:rsidR="00B147D5" w:rsidRDefault="00846FB9" w:rsidP="00360F81">
      <w:pPr>
        <w:pStyle w:val="ListParagraph"/>
        <w:numPr>
          <w:ilvl w:val="0"/>
          <w:numId w:val="26"/>
        </w:numPr>
        <w:rPr>
          <w:lang w:val="en-US"/>
        </w:rPr>
      </w:pPr>
      <w:r>
        <w:rPr>
          <w:lang w:val="en-US"/>
        </w:rPr>
        <w:t>Group</w:t>
      </w:r>
      <w:r w:rsidR="003F4048">
        <w:rPr>
          <w:lang w:val="en-US"/>
        </w:rPr>
        <w:t xml:space="preserve"> and religion</w:t>
      </w:r>
      <w:r>
        <w:rPr>
          <w:lang w:val="en-US"/>
        </w:rPr>
        <w:t xml:space="preserve"> identity</w:t>
      </w:r>
      <w:r w:rsidR="003F4048">
        <w:rPr>
          <w:lang w:val="en-US"/>
        </w:rPr>
        <w:t xml:space="preserve"> (majority/minority)</w:t>
      </w:r>
      <w:r>
        <w:rPr>
          <w:lang w:val="en-US"/>
        </w:rPr>
        <w:t xml:space="preserve"> is set to that of their parents, if parents differ in group identity, then the child is set to the group </w:t>
      </w:r>
      <w:r w:rsidR="00D46658">
        <w:rPr>
          <w:lang w:val="en-US"/>
        </w:rPr>
        <w:t xml:space="preserve">and religion </w:t>
      </w:r>
      <w:r>
        <w:rPr>
          <w:lang w:val="en-US"/>
        </w:rPr>
        <w:t>identity of the mother 2/3 of the times and to that of the father 1/3 of the times.</w:t>
      </w:r>
    </w:p>
    <w:p w14:paraId="472999BA" w14:textId="5A476F72" w:rsidR="00846FB9" w:rsidRDefault="00AA7BAC" w:rsidP="00360F81">
      <w:pPr>
        <w:pStyle w:val="ListParagraph"/>
        <w:numPr>
          <w:ilvl w:val="0"/>
          <w:numId w:val="26"/>
        </w:numPr>
        <w:rPr>
          <w:lang w:val="en-US"/>
        </w:rPr>
      </w:pPr>
      <w:r>
        <w:rPr>
          <w:lang w:val="en-US"/>
        </w:rPr>
        <w:t xml:space="preserve">Religious affiliation is set to that of the mother 2/3 of the times and to that of the father 1/3 of the time. If </w:t>
      </w:r>
      <w:r w:rsidR="005C3909">
        <w:rPr>
          <w:lang w:val="en-US"/>
        </w:rPr>
        <w:t>during this process one of the parents is unaffiliated, then kids also remain unaffiliated.</w:t>
      </w:r>
    </w:p>
    <w:p w14:paraId="018B493A" w14:textId="0EB13997" w:rsidR="005C3909" w:rsidRDefault="005C3909" w:rsidP="00360F81">
      <w:pPr>
        <w:pStyle w:val="ListParagraph"/>
        <w:numPr>
          <w:ilvl w:val="0"/>
          <w:numId w:val="26"/>
        </w:numPr>
        <w:rPr>
          <w:lang w:val="en-US"/>
        </w:rPr>
      </w:pPr>
      <w:r>
        <w:rPr>
          <w:lang w:val="en-US"/>
        </w:rPr>
        <w:lastRenderedPageBreak/>
        <w:t xml:space="preserve">Kids inherit </w:t>
      </w:r>
      <w:r w:rsidR="00E32970">
        <w:rPr>
          <w:lang w:val="en-US"/>
        </w:rPr>
        <w:t xml:space="preserve">the HEXACO </w:t>
      </w:r>
      <w:r>
        <w:rPr>
          <w:lang w:val="en-US"/>
        </w:rPr>
        <w:t xml:space="preserve">personality traits </w:t>
      </w:r>
      <w:r w:rsidR="00F60EA5">
        <w:rPr>
          <w:lang w:val="en-US"/>
        </w:rPr>
        <w:t>from that their parents. To keep it simple, one of the parents (selected at random each time) inherits its personality traits to it</w:t>
      </w:r>
      <w:r w:rsidR="00EF5D45">
        <w:rPr>
          <w:lang w:val="en-US"/>
        </w:rPr>
        <w:t xml:space="preserve">s child. The correlation between the personality trait of the parent and that of their offspring is given by </w:t>
      </w:r>
      <w:r w:rsidR="00B26E6C">
        <w:rPr>
          <w:lang w:val="en-US"/>
        </w:rPr>
        <w:t xml:space="preserve">global variables 17, </w:t>
      </w:r>
      <w:r w:rsidR="00E32970">
        <w:rPr>
          <w:lang w:val="en-US"/>
        </w:rPr>
        <w:t xml:space="preserve">21, </w:t>
      </w:r>
      <w:r w:rsidR="00B26E6C">
        <w:rPr>
          <w:lang w:val="en-US"/>
        </w:rPr>
        <w:t xml:space="preserve">32, 38, </w:t>
      </w:r>
      <w:r w:rsidR="00CC6FD9">
        <w:rPr>
          <w:lang w:val="en-US"/>
        </w:rPr>
        <w:t>44,</w:t>
      </w:r>
      <w:r w:rsidR="00E32970">
        <w:rPr>
          <w:lang w:val="en-US"/>
        </w:rPr>
        <w:t xml:space="preserve"> and</w:t>
      </w:r>
      <w:r w:rsidR="00CC6FD9">
        <w:rPr>
          <w:lang w:val="en-US"/>
        </w:rPr>
        <w:t xml:space="preserve"> 88</w:t>
      </w:r>
      <w:r w:rsidR="00E32970">
        <w:rPr>
          <w:lang w:val="en-US"/>
        </w:rPr>
        <w:t>.</w:t>
      </w:r>
      <w:r w:rsidR="00884E24">
        <w:rPr>
          <w:lang w:val="en-US"/>
        </w:rPr>
        <w:t xml:space="preserve"> </w:t>
      </w:r>
      <w:r w:rsidR="00634585">
        <w:rPr>
          <w:lang w:val="en-US"/>
        </w:rPr>
        <w:t>The charisma and susceptibility personality traits are derived from the HEXACO personality traits as described in</w:t>
      </w:r>
      <w:r w:rsidR="00A94270">
        <w:rPr>
          <w:lang w:val="en-US"/>
        </w:rPr>
        <w:t xml:space="preserve"> the</w:t>
      </w:r>
      <w:r w:rsidR="00634585" w:rsidRPr="00A94270">
        <w:rPr>
          <w:lang w:val="en-US"/>
        </w:rPr>
        <w:t xml:space="preserve"> </w:t>
      </w:r>
      <w:r w:rsidR="00A94270" w:rsidRPr="00A94270">
        <w:rPr>
          <w:i/>
          <w:lang w:val="en-US"/>
        </w:rPr>
        <w:t>p</w:t>
      </w:r>
      <w:r w:rsidR="00C233CA" w:rsidRPr="00A94270">
        <w:rPr>
          <w:i/>
          <w:lang w:val="en-US"/>
        </w:rPr>
        <w:t>ersonality characteristics set up</w:t>
      </w:r>
      <w:r w:rsidR="00C233CA" w:rsidRPr="00A94270">
        <w:rPr>
          <w:lang w:val="en-US"/>
        </w:rPr>
        <w:t xml:space="preserve"> </w:t>
      </w:r>
      <w:proofErr w:type="spellStart"/>
      <w:r w:rsidR="00C233CA" w:rsidRPr="00A94270">
        <w:rPr>
          <w:lang w:val="en-US"/>
        </w:rPr>
        <w:t>submodel</w:t>
      </w:r>
      <w:proofErr w:type="spellEnd"/>
      <w:r w:rsidR="00C233CA" w:rsidRPr="00A94270">
        <w:rPr>
          <w:lang w:val="en-US"/>
        </w:rPr>
        <w:t>.</w:t>
      </w:r>
    </w:p>
    <w:p w14:paraId="3FFB1BC4" w14:textId="3A4496CB" w:rsidR="00F169FE" w:rsidRPr="00A94270" w:rsidRDefault="00F169FE" w:rsidP="00360F81">
      <w:pPr>
        <w:pStyle w:val="ListParagraph"/>
        <w:numPr>
          <w:ilvl w:val="0"/>
          <w:numId w:val="26"/>
        </w:numPr>
        <w:rPr>
          <w:lang w:val="en-US"/>
        </w:rPr>
      </w:pPr>
      <w:r>
        <w:rPr>
          <w:lang w:val="en-US"/>
        </w:rPr>
        <w:t xml:space="preserve">The values of </w:t>
      </w:r>
      <w:r w:rsidR="002C7CAC">
        <w:rPr>
          <w:lang w:val="en-US"/>
        </w:rPr>
        <w:t xml:space="preserve">their </w:t>
      </w:r>
      <w:r w:rsidR="00DA4691">
        <w:rPr>
          <w:lang w:val="en-US"/>
        </w:rPr>
        <w:t xml:space="preserve">integration </w:t>
      </w:r>
      <w:r w:rsidR="002C7CAC">
        <w:rPr>
          <w:lang w:val="en-US"/>
        </w:rPr>
        <w:t xml:space="preserve">and WV </w:t>
      </w:r>
      <w:r w:rsidR="00DA4691">
        <w:rPr>
          <w:lang w:val="en-US"/>
        </w:rPr>
        <w:t xml:space="preserve">variables </w:t>
      </w:r>
      <w:r w:rsidR="002C7CAC">
        <w:rPr>
          <w:lang w:val="en-US"/>
        </w:rPr>
        <w:t>a</w:t>
      </w:r>
      <w:r w:rsidR="00DA4691">
        <w:rPr>
          <w:lang w:val="en-US"/>
        </w:rPr>
        <w:t xml:space="preserve">re updated yearly to the average of their parents up to the age of 12 years old. Thereafter, agents are allowed to hold dyadic interactions </w:t>
      </w:r>
      <w:r w:rsidR="00877B69">
        <w:rPr>
          <w:lang w:val="en-US"/>
        </w:rPr>
        <w:t xml:space="preserve">and the value of their variables may change according to the interactions (see </w:t>
      </w:r>
      <w:proofErr w:type="spellStart"/>
      <w:r w:rsidR="00877B69">
        <w:rPr>
          <w:lang w:val="en-US"/>
        </w:rPr>
        <w:t>submodels</w:t>
      </w:r>
      <w:proofErr w:type="spellEnd"/>
      <w:r w:rsidR="00877B69">
        <w:rPr>
          <w:lang w:val="en-US"/>
        </w:rPr>
        <w:t xml:space="preserve"> </w:t>
      </w:r>
      <w:r w:rsidR="00BB204E">
        <w:rPr>
          <w:lang w:val="en-US"/>
        </w:rPr>
        <w:t>integration and cred interactions).</w:t>
      </w:r>
    </w:p>
    <w:p w14:paraId="04989312" w14:textId="594ED08F" w:rsidR="00161FBC" w:rsidRDefault="00161FBC" w:rsidP="00161FBC">
      <w:pPr>
        <w:rPr>
          <w:lang w:val="en-US"/>
        </w:rPr>
      </w:pPr>
    </w:p>
    <w:p w14:paraId="3FA3DEFB" w14:textId="3BD2F109" w:rsidR="00161FBC" w:rsidRPr="00ED5AB1" w:rsidRDefault="004C1A11" w:rsidP="00161FBC">
      <w:pPr>
        <w:rPr>
          <w:b/>
          <w:i/>
          <w:lang w:val="en-US"/>
        </w:rPr>
      </w:pPr>
      <w:r w:rsidRPr="00ED5AB1">
        <w:rPr>
          <w:b/>
          <w:i/>
          <w:lang w:val="en-US"/>
        </w:rPr>
        <w:t>Integration interactions.</w:t>
      </w:r>
    </w:p>
    <w:p w14:paraId="5038170E" w14:textId="5D9C2D76" w:rsidR="00161FBC" w:rsidRDefault="008A55A7" w:rsidP="00161FBC">
      <w:pPr>
        <w:rPr>
          <w:lang w:val="en-US"/>
        </w:rPr>
      </w:pPr>
      <w:r>
        <w:rPr>
          <w:lang w:val="en-US"/>
        </w:rPr>
        <w:t xml:space="preserve">Every week, agents </w:t>
      </w:r>
      <w:r w:rsidR="000269CE">
        <w:rPr>
          <w:lang w:val="en-US"/>
        </w:rPr>
        <w:t xml:space="preserve">≥ 12 years old </w:t>
      </w:r>
      <w:r>
        <w:rPr>
          <w:lang w:val="en-US"/>
        </w:rPr>
        <w:t xml:space="preserve">hold up to six different dyadic interactions which may affect the values of their integration variables. </w:t>
      </w:r>
      <w:r w:rsidR="00E1412D">
        <w:rPr>
          <w:lang w:val="en-US"/>
        </w:rPr>
        <w:t xml:space="preserve">How these variables are </w:t>
      </w:r>
      <w:r w:rsidR="000269CE">
        <w:rPr>
          <w:lang w:val="en-US"/>
        </w:rPr>
        <w:t>affected</w:t>
      </w:r>
      <w:r w:rsidR="00E1412D">
        <w:rPr>
          <w:lang w:val="en-US"/>
        </w:rPr>
        <w:t xml:space="preserve"> </w:t>
      </w:r>
      <w:r w:rsidR="002612B7">
        <w:rPr>
          <w:lang w:val="en-US"/>
        </w:rPr>
        <w:t>is</w:t>
      </w:r>
      <w:r w:rsidR="00E1412D">
        <w:rPr>
          <w:lang w:val="en-US"/>
        </w:rPr>
        <w:t xml:space="preserve"> determined by the type of interaction and a stochastic element</w:t>
      </w:r>
      <w:r w:rsidR="00EB3131">
        <w:rPr>
          <w:lang w:val="en-US"/>
        </w:rPr>
        <w:t>,</w:t>
      </w:r>
      <w:r w:rsidR="00E1412D">
        <w:rPr>
          <w:lang w:val="en-US"/>
        </w:rPr>
        <w:t xml:space="preserve"> as shown in </w:t>
      </w:r>
      <w:r w:rsidR="007E6B08">
        <w:rPr>
          <w:lang w:val="en-US"/>
        </w:rPr>
        <w:t xml:space="preserve">each </w:t>
      </w:r>
      <w:r w:rsidR="00E1412D">
        <w:rPr>
          <w:lang w:val="en-US"/>
        </w:rPr>
        <w:t xml:space="preserve">decision tree in fig 1. </w:t>
      </w:r>
    </w:p>
    <w:p w14:paraId="2737D8E6" w14:textId="77777777" w:rsidR="00F60C2A" w:rsidRDefault="00A877CF" w:rsidP="00F60C2A">
      <w:pPr>
        <w:keepNext/>
        <w:jc w:val="center"/>
      </w:pPr>
      <w:r>
        <w:rPr>
          <w:noProof/>
          <w:lang w:val="en-US"/>
        </w:rPr>
        <w:lastRenderedPageBreak/>
        <w:drawing>
          <wp:inline distT="0" distB="0" distL="0" distR="0" wp14:anchorId="3B69575A" wp14:editId="17EF6CB1">
            <wp:extent cx="6078931" cy="5438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401" cy="5450517"/>
                    </a:xfrm>
                    <a:prstGeom prst="rect">
                      <a:avLst/>
                    </a:prstGeom>
                    <a:noFill/>
                  </pic:spPr>
                </pic:pic>
              </a:graphicData>
            </a:graphic>
          </wp:inline>
        </w:drawing>
      </w:r>
    </w:p>
    <w:p w14:paraId="43FADBB8" w14:textId="6AF920B1" w:rsidR="00385FE3" w:rsidRDefault="00F60C2A" w:rsidP="00385FE3">
      <w:pPr>
        <w:pStyle w:val="Caption"/>
        <w:spacing w:after="0"/>
        <w:jc w:val="center"/>
      </w:pPr>
      <w:r>
        <w:t xml:space="preserve">Figure </w:t>
      </w:r>
      <w:fldSimple w:instr=" SEQ Figure \* ARABIC ">
        <w:r w:rsidR="00422E29">
          <w:rPr>
            <w:noProof/>
          </w:rPr>
          <w:t>1</w:t>
        </w:r>
      </w:fldSimple>
      <w:r>
        <w:t xml:space="preserve">: Decision trees for </w:t>
      </w:r>
      <w:r w:rsidR="008E7D88">
        <w:t>each type of dyadic interaction affecting the integration variables.</w:t>
      </w:r>
      <w:r w:rsidR="00EB3131">
        <w:t xml:space="preserve"> </w:t>
      </w:r>
    </w:p>
    <w:p w14:paraId="35DCEB47" w14:textId="48176141" w:rsidR="00161FBC" w:rsidRDefault="00EB3131" w:rsidP="00385FE3">
      <w:pPr>
        <w:pStyle w:val="Caption"/>
        <w:spacing w:after="0"/>
        <w:jc w:val="center"/>
        <w:rPr>
          <w:lang w:val="en-US"/>
        </w:rPr>
      </w:pPr>
      <w:proofErr w:type="spellStart"/>
      <w:r>
        <w:t>Rnd</w:t>
      </w:r>
      <w:proofErr w:type="spellEnd"/>
      <w:r>
        <w:t xml:space="preserve">[0,1] is a random number drawn from an uniform distribution between </w:t>
      </w:r>
      <w:r w:rsidR="00B44210">
        <w:t xml:space="preserve">[0,1]. IGS= in group support; OGS= out group suspicion; </w:t>
      </w:r>
      <w:proofErr w:type="spellStart"/>
      <w:r w:rsidR="00B44210">
        <w:t>ShNo</w:t>
      </w:r>
      <w:proofErr w:type="spellEnd"/>
      <w:r w:rsidR="00B44210">
        <w:t>= shared norms.</w:t>
      </w:r>
    </w:p>
    <w:p w14:paraId="28B05EB5" w14:textId="4CA77FF8" w:rsidR="00161FBC" w:rsidRPr="007D055A" w:rsidRDefault="007D055A" w:rsidP="00161FBC">
      <w:pPr>
        <w:rPr>
          <w:b/>
          <w:i/>
          <w:lang w:val="en-US"/>
        </w:rPr>
      </w:pPr>
      <w:r w:rsidRPr="007D055A">
        <w:rPr>
          <w:b/>
          <w:i/>
          <w:lang w:val="en-US"/>
        </w:rPr>
        <w:lastRenderedPageBreak/>
        <w:t xml:space="preserve">Cred displays </w:t>
      </w:r>
    </w:p>
    <w:p w14:paraId="2CA513C3" w14:textId="1CC8958D" w:rsidR="00161FBC" w:rsidRDefault="0056707F" w:rsidP="00161FBC">
      <w:pPr>
        <w:rPr>
          <w:lang w:val="en-US"/>
        </w:rPr>
      </w:pPr>
      <w:r>
        <w:rPr>
          <w:lang w:val="en-US"/>
        </w:rPr>
        <w:t xml:space="preserve">All agents hold a </w:t>
      </w:r>
      <w:proofErr w:type="spellStart"/>
      <w:r>
        <w:rPr>
          <w:lang w:val="en-US"/>
        </w:rPr>
        <w:t>WorldView</w:t>
      </w:r>
      <w:proofErr w:type="spellEnd"/>
      <w:r>
        <w:rPr>
          <w:lang w:val="en-US"/>
        </w:rPr>
        <w:t xml:space="preserve"> (WV) variable </w:t>
      </w:r>
      <w:r w:rsidR="000F6428">
        <w:rPr>
          <w:lang w:val="en-US"/>
        </w:rPr>
        <w:t xml:space="preserve">ranging along a continuum between [0,1] </w:t>
      </w:r>
      <w:r w:rsidR="00A05E74">
        <w:rPr>
          <w:lang w:val="en-US"/>
        </w:rPr>
        <w:t>t</w:t>
      </w:r>
      <w:r w:rsidR="000F6428">
        <w:rPr>
          <w:lang w:val="en-US"/>
        </w:rPr>
        <w:t>hat reflects the agents</w:t>
      </w:r>
      <w:r w:rsidR="00B829D0">
        <w:rPr>
          <w:lang w:val="en-US"/>
        </w:rPr>
        <w:t>’</w:t>
      </w:r>
      <w:r w:rsidR="000F6428">
        <w:rPr>
          <w:lang w:val="en-US"/>
        </w:rPr>
        <w:t xml:space="preserve"> beliefs.</w:t>
      </w:r>
      <w:r w:rsidR="00B829D0">
        <w:rPr>
          <w:lang w:val="en-US"/>
        </w:rPr>
        <w:t xml:space="preserve"> Values &lt; 0.5 reflect a secular (naturalistic) WV and values &gt; 0.5 reflect a religious (super naturalist) WV. At initialization the </w:t>
      </w:r>
      <w:r w:rsidR="00A37D00">
        <w:rPr>
          <w:lang w:val="en-US"/>
        </w:rPr>
        <w:t xml:space="preserve">value of the </w:t>
      </w:r>
      <w:r w:rsidR="00B829D0">
        <w:rPr>
          <w:lang w:val="en-US"/>
        </w:rPr>
        <w:t xml:space="preserve">WV </w:t>
      </w:r>
      <w:r w:rsidR="00A37D00">
        <w:rPr>
          <w:lang w:val="en-US"/>
        </w:rPr>
        <w:t xml:space="preserve">variable is determined by the openness personality trait </w:t>
      </w:r>
      <w:r w:rsidR="008F6EA2">
        <w:rPr>
          <w:lang w:val="en-US"/>
        </w:rPr>
        <w:t>of</w:t>
      </w:r>
      <w:r w:rsidR="00A37D00">
        <w:rPr>
          <w:lang w:val="en-US"/>
        </w:rPr>
        <w:t xml:space="preserve"> the agent.</w:t>
      </w:r>
      <w:r w:rsidR="00ED22B8">
        <w:rPr>
          <w:lang w:val="en-US"/>
        </w:rPr>
        <w:t xml:space="preserve"> </w:t>
      </w:r>
      <w:r w:rsidR="00880556">
        <w:rPr>
          <w:lang w:val="en-US"/>
        </w:rPr>
        <w:t xml:space="preserve">Values are drawn from a triangular distribution with mode = </w:t>
      </w:r>
      <w:r w:rsidR="004A7E41">
        <w:rPr>
          <w:lang w:val="en-US"/>
        </w:rPr>
        <w:t>openness value and</w:t>
      </w:r>
      <w:r w:rsidR="008E6802">
        <w:rPr>
          <w:lang w:val="en-US"/>
        </w:rPr>
        <w:t xml:space="preserve"> max/min equal to the mode +/- 0.25 </w:t>
      </w:r>
      <w:r w:rsidR="006840FA">
        <w:rPr>
          <w:lang w:val="en-US"/>
        </w:rPr>
        <w:t>(or 0 or 1)</w:t>
      </w:r>
      <w:r w:rsidR="008E6802">
        <w:rPr>
          <w:lang w:val="en-US"/>
        </w:rPr>
        <w:t>.</w:t>
      </w:r>
      <w:r w:rsidR="006840FA">
        <w:rPr>
          <w:lang w:val="en-US"/>
        </w:rPr>
        <w:t xml:space="preserve"> </w:t>
      </w:r>
      <w:r w:rsidR="00DE56F1">
        <w:rPr>
          <w:lang w:val="en-US"/>
        </w:rPr>
        <w:t xml:space="preserve">After initialization, </w:t>
      </w:r>
      <w:r w:rsidR="00E77B57">
        <w:rPr>
          <w:lang w:val="en-US"/>
        </w:rPr>
        <w:t xml:space="preserve">and when agents are </w:t>
      </w:r>
      <w:r w:rsidR="007D204C">
        <w:rPr>
          <w:lang w:val="en-US"/>
        </w:rPr>
        <w:t>≥ 12 years old, they h</w:t>
      </w:r>
      <w:r w:rsidR="00DE56F1">
        <w:rPr>
          <w:lang w:val="en-US"/>
        </w:rPr>
        <w:t xml:space="preserve">old weekly </w:t>
      </w:r>
      <w:r w:rsidR="008A60A0">
        <w:rPr>
          <w:lang w:val="en-US"/>
        </w:rPr>
        <w:t>dyadic interactions in which one agent (</w:t>
      </w:r>
      <w:r w:rsidR="00EF3382">
        <w:rPr>
          <w:lang w:val="en-US"/>
        </w:rPr>
        <w:t xml:space="preserve">the </w:t>
      </w:r>
      <w:r w:rsidR="008A60A0">
        <w:rPr>
          <w:lang w:val="en-US"/>
        </w:rPr>
        <w:t xml:space="preserve">exemplar) displays a </w:t>
      </w:r>
      <w:r w:rsidR="001F6B16">
        <w:rPr>
          <w:lang w:val="en-US"/>
        </w:rPr>
        <w:t>credibility enhancing display to another agent (</w:t>
      </w:r>
      <w:r w:rsidR="00EF3382">
        <w:rPr>
          <w:lang w:val="en-US"/>
        </w:rPr>
        <w:t xml:space="preserve">the </w:t>
      </w:r>
      <w:r w:rsidR="001F6B16">
        <w:rPr>
          <w:lang w:val="en-US"/>
        </w:rPr>
        <w:t>learner)</w:t>
      </w:r>
      <w:r w:rsidR="00BF73F9">
        <w:rPr>
          <w:lang w:val="en-US"/>
        </w:rPr>
        <w:t>. The display may then increase of decrease the WV value of the learner agent</w:t>
      </w:r>
      <w:r w:rsidR="004436FA">
        <w:rPr>
          <w:lang w:val="en-US"/>
        </w:rPr>
        <w:t xml:space="preserve">. Displays can </w:t>
      </w:r>
      <w:r w:rsidR="00212D53">
        <w:rPr>
          <w:lang w:val="en-US"/>
        </w:rPr>
        <w:t>be positive</w:t>
      </w:r>
      <w:r w:rsidR="004436FA">
        <w:rPr>
          <w:lang w:val="en-US"/>
        </w:rPr>
        <w:t xml:space="preserve"> (CRED) or negative (</w:t>
      </w:r>
      <w:r w:rsidR="002A6E58">
        <w:rPr>
          <w:lang w:val="en-US"/>
        </w:rPr>
        <w:t xml:space="preserve">credibility </w:t>
      </w:r>
      <w:r w:rsidR="00A96D01">
        <w:rPr>
          <w:lang w:val="en-US"/>
        </w:rPr>
        <w:t>undermining displays -</w:t>
      </w:r>
      <w:r w:rsidR="004436FA">
        <w:rPr>
          <w:lang w:val="en-US"/>
        </w:rPr>
        <w:t>CRUD</w:t>
      </w:r>
      <w:r w:rsidR="00A96D01">
        <w:rPr>
          <w:lang w:val="en-US"/>
        </w:rPr>
        <w:t>-)</w:t>
      </w:r>
      <w:r w:rsidR="00212D53">
        <w:rPr>
          <w:lang w:val="en-US"/>
        </w:rPr>
        <w:t>.</w:t>
      </w:r>
      <w:r w:rsidR="00A37D00">
        <w:rPr>
          <w:lang w:val="en-US"/>
        </w:rPr>
        <w:t xml:space="preserve"> </w:t>
      </w:r>
      <w:r w:rsidR="00DD15D5">
        <w:rPr>
          <w:lang w:val="en-US"/>
        </w:rPr>
        <w:t xml:space="preserve">The intensity and sign of the displays is given by the following equation. </w:t>
      </w:r>
    </w:p>
    <w:p w14:paraId="4E4341F9" w14:textId="0546D264" w:rsidR="00161FBC" w:rsidRDefault="00161FBC" w:rsidP="00161FBC">
      <w:pPr>
        <w:rPr>
          <w:lang w:val="en-US"/>
        </w:rPr>
      </w:pPr>
    </w:p>
    <w:p w14:paraId="73972222" w14:textId="77777777" w:rsidR="00CA7EED" w:rsidRPr="001E030F" w:rsidRDefault="00CA7EED" w:rsidP="00CA7EED">
      <w:pPr>
        <w:jc w:val="center"/>
        <w:rPr>
          <w:b/>
        </w:rPr>
      </w:pPr>
      <w:r>
        <w:rPr>
          <w:b/>
        </w:rPr>
        <w:t>DTI</w:t>
      </w:r>
      <w:r w:rsidRPr="001E030F">
        <w:rPr>
          <w:b/>
        </w:rPr>
        <w:t xml:space="preserve"> = DISPLAYIMPORTANCE * DISPLAYIMPACT * DISPLAYCONSISTENCY</w:t>
      </w:r>
    </w:p>
    <w:p w14:paraId="0901ED25" w14:textId="29F35B5E" w:rsidR="00161FBC" w:rsidRDefault="00161FBC" w:rsidP="00161FBC">
      <w:pPr>
        <w:rPr>
          <w:lang w:val="en-US"/>
        </w:rPr>
      </w:pPr>
    </w:p>
    <w:p w14:paraId="7804DE17" w14:textId="1E5BDBCB" w:rsidR="00161FBC" w:rsidRDefault="004D2EF1" w:rsidP="00161FBC">
      <w:pPr>
        <w:rPr>
          <w:lang w:val="en-US"/>
        </w:rPr>
      </w:pPr>
      <w:r>
        <w:rPr>
          <w:lang w:val="en-US"/>
        </w:rPr>
        <w:t xml:space="preserve">Display total intensity (DTI) is </w:t>
      </w:r>
      <w:r w:rsidR="003E5639">
        <w:rPr>
          <w:lang w:val="en-US"/>
        </w:rPr>
        <w:t xml:space="preserve">an equation </w:t>
      </w:r>
      <w:r w:rsidR="00F11B8A">
        <w:rPr>
          <w:lang w:val="en-US"/>
        </w:rPr>
        <w:t>compose</w:t>
      </w:r>
      <w:r w:rsidR="003E5639">
        <w:rPr>
          <w:lang w:val="en-US"/>
        </w:rPr>
        <w:t>d</w:t>
      </w:r>
      <w:r w:rsidR="00F11B8A">
        <w:rPr>
          <w:lang w:val="en-US"/>
        </w:rPr>
        <w:t xml:space="preserve"> by three eleme</w:t>
      </w:r>
      <w:r w:rsidR="006F00A9">
        <w:rPr>
          <w:lang w:val="en-US"/>
        </w:rPr>
        <w:t xml:space="preserve">nts, display importance, impact and consistency. The value of DTI is a </w:t>
      </w:r>
      <w:r>
        <w:rPr>
          <w:lang w:val="en-US"/>
        </w:rPr>
        <w:t xml:space="preserve">number in the continuum between [-1,1]. </w:t>
      </w:r>
      <w:r w:rsidR="007478D4">
        <w:rPr>
          <w:lang w:val="en-US"/>
        </w:rPr>
        <w:t xml:space="preserve">The value of </w:t>
      </w:r>
      <w:r w:rsidR="00405FC0">
        <w:rPr>
          <w:lang w:val="en-US"/>
        </w:rPr>
        <w:t xml:space="preserve">each of </w:t>
      </w:r>
      <w:r w:rsidR="007478D4">
        <w:rPr>
          <w:lang w:val="en-US"/>
        </w:rPr>
        <w:t xml:space="preserve">the three elements is </w:t>
      </w:r>
      <w:r w:rsidR="00BD50BD">
        <w:rPr>
          <w:lang w:val="en-US"/>
        </w:rPr>
        <w:t xml:space="preserve">calculated based on </w:t>
      </w:r>
      <w:r w:rsidR="00405FC0">
        <w:rPr>
          <w:lang w:val="en-US"/>
        </w:rPr>
        <w:t xml:space="preserve">the </w:t>
      </w:r>
      <w:r w:rsidR="00BD50BD">
        <w:rPr>
          <w:lang w:val="en-US"/>
        </w:rPr>
        <w:t xml:space="preserve">attributes of the learner and exemplar </w:t>
      </w:r>
      <w:r w:rsidR="00405FC0">
        <w:rPr>
          <w:lang w:val="en-US"/>
        </w:rPr>
        <w:t xml:space="preserve">involved in the interaction </w:t>
      </w:r>
      <w:r w:rsidR="00BD50BD">
        <w:rPr>
          <w:lang w:val="en-US"/>
        </w:rPr>
        <w:t>as follows</w:t>
      </w:r>
      <w:r w:rsidR="007478D4">
        <w:rPr>
          <w:lang w:val="en-US"/>
        </w:rPr>
        <w:t>.</w:t>
      </w:r>
    </w:p>
    <w:p w14:paraId="5704F497" w14:textId="74283578" w:rsidR="00161FBC" w:rsidRDefault="00161FBC" w:rsidP="00161FBC">
      <w:pPr>
        <w:rPr>
          <w:lang w:val="en-US"/>
        </w:rPr>
      </w:pPr>
    </w:p>
    <w:p w14:paraId="5D3B79EB" w14:textId="077CAE11" w:rsidR="00212310" w:rsidRPr="00E3569C" w:rsidRDefault="00212310" w:rsidP="00212310">
      <w:pPr>
        <w:jc w:val="center"/>
        <w:rPr>
          <w:i/>
        </w:rPr>
      </w:pPr>
      <w:r w:rsidRPr="00BF1A8C">
        <w:rPr>
          <w:i/>
        </w:rPr>
        <w:t>DISPLAY IMPORTANCE = Leader</w:t>
      </w:r>
      <w:r w:rsidR="00D45D85">
        <w:rPr>
          <w:i/>
        </w:rPr>
        <w:t xml:space="preserve"> of a club </w:t>
      </w:r>
      <w:r w:rsidRPr="00BF1A8C">
        <w:rPr>
          <w:i/>
        </w:rPr>
        <w:t xml:space="preserve">* </w:t>
      </w:r>
      <w:r w:rsidRPr="008B57A8">
        <w:rPr>
          <w:i/>
        </w:rPr>
        <w:t>WV Importance</w:t>
      </w:r>
    </w:p>
    <w:p w14:paraId="45983D05" w14:textId="7C69CF8A" w:rsidR="00161FBC" w:rsidRDefault="00161FBC" w:rsidP="00161FBC">
      <w:pPr>
        <w:rPr>
          <w:lang w:val="en-US"/>
        </w:rPr>
      </w:pPr>
    </w:p>
    <w:p w14:paraId="024BE277" w14:textId="1818C03D" w:rsidR="00161FBC" w:rsidRDefault="00F63B4B" w:rsidP="00161FBC">
      <w:pPr>
        <w:rPr>
          <w:lang w:val="en-US"/>
        </w:rPr>
      </w:pPr>
      <w:r>
        <w:rPr>
          <w:lang w:val="en-US"/>
        </w:rPr>
        <w:t>The e</w:t>
      </w:r>
      <w:r w:rsidRPr="00F63B4B">
        <w:rPr>
          <w:lang w:val="en-US"/>
        </w:rPr>
        <w:t xml:space="preserve">lement importance </w:t>
      </w:r>
      <w:r>
        <w:rPr>
          <w:lang w:val="en-US"/>
        </w:rPr>
        <w:t>takes values between [0,1]</w:t>
      </w:r>
      <w:r w:rsidR="007D0DB6">
        <w:rPr>
          <w:lang w:val="en-US"/>
        </w:rPr>
        <w:t xml:space="preserve"> and it is based on the attributes of the exemplar, </w:t>
      </w:r>
      <w:r w:rsidR="0057517E">
        <w:rPr>
          <w:lang w:val="en-US"/>
        </w:rPr>
        <w:t xml:space="preserve">i.e. </w:t>
      </w:r>
      <w:r w:rsidR="007D0DB6">
        <w:rPr>
          <w:lang w:val="en-US"/>
        </w:rPr>
        <w:t xml:space="preserve">the agent displaying the CRED. </w:t>
      </w:r>
      <w:r w:rsidRPr="00F63B4B">
        <w:rPr>
          <w:lang w:val="en-US"/>
        </w:rPr>
        <w:t xml:space="preserve"> </w:t>
      </w:r>
      <w:r w:rsidR="0022068D">
        <w:rPr>
          <w:lang w:val="en-US"/>
        </w:rPr>
        <w:t xml:space="preserve">The first attribute represents whether the exemplar is the leader </w:t>
      </w:r>
      <w:r w:rsidR="00C92B28">
        <w:rPr>
          <w:lang w:val="en-US"/>
        </w:rPr>
        <w:t xml:space="preserve">or not </w:t>
      </w:r>
      <w:r w:rsidR="0022068D">
        <w:rPr>
          <w:lang w:val="en-US"/>
        </w:rPr>
        <w:t xml:space="preserve">of a religious club. </w:t>
      </w:r>
      <w:r w:rsidR="007519A4">
        <w:rPr>
          <w:lang w:val="en-US"/>
        </w:rPr>
        <w:t xml:space="preserve">If </w:t>
      </w:r>
      <w:r w:rsidR="00C92B28">
        <w:rPr>
          <w:lang w:val="en-US"/>
        </w:rPr>
        <w:t xml:space="preserve">the exemplar is not the leader of a club, </w:t>
      </w:r>
      <w:r w:rsidR="007519A4">
        <w:rPr>
          <w:lang w:val="en-US"/>
        </w:rPr>
        <w:t xml:space="preserve">then the </w:t>
      </w:r>
      <w:r w:rsidR="00FB43EB">
        <w:rPr>
          <w:lang w:val="en-US"/>
        </w:rPr>
        <w:t xml:space="preserve">variable takes a default value, </w:t>
      </w:r>
      <w:r w:rsidR="00830C24">
        <w:rPr>
          <w:lang w:val="en-US"/>
        </w:rPr>
        <w:t>0.3</w:t>
      </w:r>
      <w:r w:rsidR="00745F4A">
        <w:rPr>
          <w:lang w:val="en-US"/>
        </w:rPr>
        <w:t>. If the exemplar is the leader of a club, then the value taken by the variable depends on whether the exemplar is the leader of the club to which the learner is affiliated</w:t>
      </w:r>
      <w:r w:rsidR="00BA0325">
        <w:rPr>
          <w:lang w:val="en-US"/>
        </w:rPr>
        <w:t xml:space="preserve"> (if </w:t>
      </w:r>
      <w:r w:rsidR="004A72C4">
        <w:rPr>
          <w:lang w:val="en-US"/>
        </w:rPr>
        <w:t>affiliated</w:t>
      </w:r>
      <w:r w:rsidR="00BA0325">
        <w:rPr>
          <w:lang w:val="en-US"/>
        </w:rPr>
        <w:t xml:space="preserve">), global variable </w:t>
      </w:r>
      <w:r w:rsidR="000A6A11">
        <w:rPr>
          <w:lang w:val="en-US"/>
        </w:rPr>
        <w:t xml:space="preserve">50; </w:t>
      </w:r>
      <w:r w:rsidR="00D9352F">
        <w:rPr>
          <w:lang w:val="en-US"/>
        </w:rPr>
        <w:t xml:space="preserve">or leader of a different club, global variable </w:t>
      </w:r>
      <w:r w:rsidR="001320D0">
        <w:rPr>
          <w:lang w:val="en-US"/>
        </w:rPr>
        <w:t xml:space="preserve">49. The values of the global variable </w:t>
      </w:r>
      <w:r w:rsidR="00070065">
        <w:rPr>
          <w:lang w:val="en-US"/>
        </w:rPr>
        <w:t xml:space="preserve">49-50 have a min and max of 0.3-1.0 respectively. </w:t>
      </w:r>
      <w:r w:rsidR="003A7356">
        <w:rPr>
          <w:lang w:val="en-US"/>
        </w:rPr>
        <w:t xml:space="preserve">The second attribute reflect the WV </w:t>
      </w:r>
      <w:r w:rsidR="00CC29FD">
        <w:rPr>
          <w:lang w:val="en-US"/>
        </w:rPr>
        <w:t xml:space="preserve">value of the exemplar. Here, thus, we make a difference between the importance of secular and religious </w:t>
      </w:r>
      <w:r w:rsidR="001D1B34">
        <w:rPr>
          <w:lang w:val="en-US"/>
        </w:rPr>
        <w:t>WV. The values taken by th</w:t>
      </w:r>
      <w:r w:rsidR="004A72C4">
        <w:rPr>
          <w:lang w:val="en-US"/>
        </w:rPr>
        <w:t>is v</w:t>
      </w:r>
      <w:r w:rsidR="001D1B34">
        <w:rPr>
          <w:lang w:val="en-US"/>
        </w:rPr>
        <w:t xml:space="preserve">ariable are giving by the global variables </w:t>
      </w:r>
      <w:r w:rsidR="00570CDB">
        <w:rPr>
          <w:lang w:val="en-US"/>
        </w:rPr>
        <w:t xml:space="preserve">51-52 and range within the continuum </w:t>
      </w:r>
      <w:r w:rsidR="004B6EC5">
        <w:rPr>
          <w:lang w:val="en-US"/>
        </w:rPr>
        <w:t>[0.3-1.0].</w:t>
      </w:r>
    </w:p>
    <w:p w14:paraId="2D13181B" w14:textId="77777777" w:rsidR="004A72C4" w:rsidRDefault="004A72C4" w:rsidP="00161FBC">
      <w:pPr>
        <w:rPr>
          <w:lang w:val="en-US"/>
        </w:rPr>
      </w:pPr>
    </w:p>
    <w:p w14:paraId="479669ED" w14:textId="0F7E83CB" w:rsidR="004E032D" w:rsidRDefault="004E032D" w:rsidP="004E032D">
      <w:pPr>
        <w:ind w:left="2160"/>
      </w:pPr>
      <w:r w:rsidRPr="00E36AEB">
        <w:rPr>
          <w:i/>
        </w:rPr>
        <w:t>D</w:t>
      </w:r>
      <w:r>
        <w:rPr>
          <w:i/>
        </w:rPr>
        <w:t>ISPLAY IMPACT</w:t>
      </w:r>
      <w:r>
        <w:t xml:space="preserve"> </w:t>
      </w:r>
      <w:r w:rsidRPr="00BF1A8C">
        <w:rPr>
          <w:i/>
        </w:rPr>
        <w:t xml:space="preserve">= </w:t>
      </w:r>
      <w:proofErr w:type="spellStart"/>
      <w:r w:rsidRPr="00BF1A8C">
        <w:rPr>
          <w:i/>
        </w:rPr>
        <w:t>ExCharisma</w:t>
      </w:r>
      <w:proofErr w:type="spellEnd"/>
      <w:r w:rsidRPr="00BF1A8C">
        <w:rPr>
          <w:i/>
        </w:rPr>
        <w:t xml:space="preserve"> * </w:t>
      </w:r>
      <w:proofErr w:type="spellStart"/>
      <w:r w:rsidRPr="00BF1A8C">
        <w:rPr>
          <w:i/>
        </w:rPr>
        <w:t>LeSusceptibility</w:t>
      </w:r>
      <w:proofErr w:type="spellEnd"/>
      <w:r w:rsidRPr="00BF1A8C">
        <w:rPr>
          <w:i/>
        </w:rPr>
        <w:t xml:space="preserve"> * </w:t>
      </w:r>
      <w:proofErr w:type="spellStart"/>
      <w:r w:rsidR="002A2B74">
        <w:rPr>
          <w:i/>
        </w:rPr>
        <w:t>Club</w:t>
      </w:r>
      <w:r w:rsidRPr="00BF1A8C">
        <w:rPr>
          <w:i/>
        </w:rPr>
        <w:t>Cost</w:t>
      </w:r>
      <w:proofErr w:type="spellEnd"/>
      <w:r w:rsidRPr="00BF1A8C">
        <w:rPr>
          <w:i/>
        </w:rPr>
        <w:t xml:space="preserve"> * </w:t>
      </w:r>
      <w:proofErr w:type="spellStart"/>
      <w:r w:rsidRPr="003B1BA9">
        <w:rPr>
          <w:i/>
        </w:rPr>
        <w:t>ClubImpact</w:t>
      </w:r>
      <w:proofErr w:type="spellEnd"/>
      <w:r>
        <w:rPr>
          <w:i/>
        </w:rPr>
        <w:t xml:space="preserve"> * </w:t>
      </w:r>
      <w:r w:rsidRPr="00BF1A8C">
        <w:rPr>
          <w:i/>
        </w:rPr>
        <w:t xml:space="preserve">Le-Ex </w:t>
      </w:r>
      <w:proofErr w:type="spellStart"/>
      <w:r w:rsidRPr="00BF1A8C">
        <w:rPr>
          <w:i/>
        </w:rPr>
        <w:t>Agediff</w:t>
      </w:r>
      <w:proofErr w:type="spellEnd"/>
      <w:r w:rsidRPr="00BF1A8C">
        <w:rPr>
          <w:i/>
        </w:rPr>
        <w:t xml:space="preserve"> * </w:t>
      </w:r>
      <w:proofErr w:type="spellStart"/>
      <w:r w:rsidRPr="00BF1A8C">
        <w:rPr>
          <w:i/>
        </w:rPr>
        <w:t>LeAge</w:t>
      </w:r>
      <w:proofErr w:type="spellEnd"/>
    </w:p>
    <w:p w14:paraId="6C14EB80" w14:textId="799B701A" w:rsidR="00161FBC" w:rsidRPr="004E032D" w:rsidRDefault="00161FBC" w:rsidP="00161FBC"/>
    <w:p w14:paraId="7191068A" w14:textId="24BC1FBD" w:rsidR="00A97720" w:rsidRDefault="00AB4401" w:rsidP="00161FBC">
      <w:pPr>
        <w:rPr>
          <w:lang w:val="en-US"/>
        </w:rPr>
      </w:pPr>
      <w:r>
        <w:rPr>
          <w:lang w:val="en-US"/>
        </w:rPr>
        <w:t>The element impact</w:t>
      </w:r>
      <w:r w:rsidR="00855FAA">
        <w:rPr>
          <w:lang w:val="en-US"/>
        </w:rPr>
        <w:t xml:space="preserve"> also takes values between [0,1] and it is based on attributes of the exemplar (</w:t>
      </w:r>
      <w:r w:rsidR="00855FAA" w:rsidRPr="00DE7FC9">
        <w:rPr>
          <w:i/>
          <w:lang w:val="en-US"/>
        </w:rPr>
        <w:t>Ex</w:t>
      </w:r>
      <w:r w:rsidR="00855FAA">
        <w:rPr>
          <w:lang w:val="en-US"/>
        </w:rPr>
        <w:t xml:space="preserve"> in equation) and leaner (</w:t>
      </w:r>
      <w:r w:rsidR="00855FAA" w:rsidRPr="00DE7FC9">
        <w:rPr>
          <w:i/>
          <w:lang w:val="en-US"/>
        </w:rPr>
        <w:t>Le</w:t>
      </w:r>
      <w:r w:rsidR="00855FAA">
        <w:rPr>
          <w:lang w:val="en-US"/>
        </w:rPr>
        <w:t xml:space="preserve"> in equation). </w:t>
      </w:r>
      <w:proofErr w:type="spellStart"/>
      <w:r w:rsidR="00300D82" w:rsidRPr="00327223">
        <w:rPr>
          <w:i/>
          <w:lang w:val="en-US"/>
        </w:rPr>
        <w:t>ExCharisma</w:t>
      </w:r>
      <w:proofErr w:type="spellEnd"/>
      <w:r w:rsidR="00300D82">
        <w:rPr>
          <w:lang w:val="en-US"/>
        </w:rPr>
        <w:t xml:space="preserve"> takes the charisma </w:t>
      </w:r>
      <w:r w:rsidR="00327223">
        <w:rPr>
          <w:lang w:val="en-US"/>
        </w:rPr>
        <w:t xml:space="preserve">personality trait </w:t>
      </w:r>
      <w:r w:rsidR="00300D82">
        <w:rPr>
          <w:lang w:val="en-US"/>
        </w:rPr>
        <w:t xml:space="preserve">value of the exemplar, thus the more charismatic the exemplar, the higher the impact of the display. </w:t>
      </w:r>
      <w:proofErr w:type="spellStart"/>
      <w:r w:rsidR="00300D82" w:rsidRPr="00327223">
        <w:rPr>
          <w:i/>
          <w:lang w:val="en-US"/>
        </w:rPr>
        <w:t>Lesusceptibility</w:t>
      </w:r>
      <w:proofErr w:type="spellEnd"/>
      <w:r w:rsidR="00300D82">
        <w:rPr>
          <w:lang w:val="en-US"/>
        </w:rPr>
        <w:t xml:space="preserve"> takes the susceptibility </w:t>
      </w:r>
      <w:r w:rsidR="00327223">
        <w:rPr>
          <w:lang w:val="en-US"/>
        </w:rPr>
        <w:t xml:space="preserve">personality trait </w:t>
      </w:r>
      <w:r w:rsidR="00300D82">
        <w:rPr>
          <w:lang w:val="en-US"/>
        </w:rPr>
        <w:t xml:space="preserve">value of the learner, thus the </w:t>
      </w:r>
      <w:r w:rsidR="00327223">
        <w:rPr>
          <w:lang w:val="en-US"/>
        </w:rPr>
        <w:t xml:space="preserve">more susceptible the learner, the higher the impact of the display. </w:t>
      </w:r>
      <w:r w:rsidR="002A2B74">
        <w:rPr>
          <w:lang w:val="en-US"/>
        </w:rPr>
        <w:t xml:space="preserve">If the exemplar is affiliated, then </w:t>
      </w:r>
      <w:proofErr w:type="spellStart"/>
      <w:r w:rsidR="005773A8" w:rsidRPr="00E50B41">
        <w:rPr>
          <w:i/>
          <w:lang w:val="en-US"/>
        </w:rPr>
        <w:t>Club</w:t>
      </w:r>
      <w:r w:rsidR="00E50B41" w:rsidRPr="00E50B41">
        <w:rPr>
          <w:i/>
          <w:lang w:val="en-US"/>
        </w:rPr>
        <w:t>I</w:t>
      </w:r>
      <w:r w:rsidR="005773A8" w:rsidRPr="00E50B41">
        <w:rPr>
          <w:i/>
          <w:lang w:val="en-US"/>
        </w:rPr>
        <w:t>mpact</w:t>
      </w:r>
      <w:proofErr w:type="spellEnd"/>
      <w:r w:rsidR="005773A8">
        <w:rPr>
          <w:lang w:val="en-US"/>
        </w:rPr>
        <w:t xml:space="preserve"> takes </w:t>
      </w:r>
      <w:r w:rsidR="009339DC">
        <w:rPr>
          <w:lang w:val="en-US"/>
        </w:rPr>
        <w:t>a</w:t>
      </w:r>
      <w:r w:rsidR="005773A8">
        <w:rPr>
          <w:lang w:val="en-US"/>
        </w:rPr>
        <w:t xml:space="preserve"> value given by </w:t>
      </w:r>
      <w:r w:rsidR="004D7ACC">
        <w:rPr>
          <w:lang w:val="en-US"/>
        </w:rPr>
        <w:t xml:space="preserve">global </w:t>
      </w:r>
      <w:r w:rsidR="005773A8">
        <w:rPr>
          <w:lang w:val="en-US"/>
        </w:rPr>
        <w:t xml:space="preserve">variable </w:t>
      </w:r>
      <w:r w:rsidR="004D7ACC">
        <w:rPr>
          <w:lang w:val="en-US"/>
        </w:rPr>
        <w:t>30</w:t>
      </w:r>
      <w:r w:rsidR="00AA4A24">
        <w:rPr>
          <w:lang w:val="en-US"/>
        </w:rPr>
        <w:t xml:space="preserve"> and </w:t>
      </w:r>
      <w:proofErr w:type="spellStart"/>
      <w:r w:rsidR="00AA4A24" w:rsidRPr="00E50B41">
        <w:rPr>
          <w:i/>
          <w:lang w:val="en-US"/>
        </w:rPr>
        <w:t>ClubCost</w:t>
      </w:r>
      <w:proofErr w:type="spellEnd"/>
      <w:r w:rsidR="00AA4A24">
        <w:rPr>
          <w:lang w:val="en-US"/>
        </w:rPr>
        <w:t xml:space="preserve"> takes the cost value to the specific club to which the exemplar is affiliated. If the exemplar is not affiliated, the </w:t>
      </w:r>
      <w:proofErr w:type="spellStart"/>
      <w:r w:rsidR="00E50B41" w:rsidRPr="00E50B41">
        <w:rPr>
          <w:i/>
          <w:lang w:val="en-US"/>
        </w:rPr>
        <w:t>C</w:t>
      </w:r>
      <w:r w:rsidR="00AA4A24" w:rsidRPr="00E50B41">
        <w:rPr>
          <w:i/>
          <w:lang w:val="en-US"/>
        </w:rPr>
        <w:t>lub</w:t>
      </w:r>
      <w:r w:rsidR="00E50B41" w:rsidRPr="00E50B41">
        <w:rPr>
          <w:i/>
          <w:lang w:val="en-US"/>
        </w:rPr>
        <w:t>I</w:t>
      </w:r>
      <w:r w:rsidR="00AA4A24" w:rsidRPr="00E50B41">
        <w:rPr>
          <w:i/>
          <w:lang w:val="en-US"/>
        </w:rPr>
        <w:t>mpact</w:t>
      </w:r>
      <w:proofErr w:type="spellEnd"/>
      <w:r w:rsidR="00AA4A24">
        <w:rPr>
          <w:lang w:val="en-US"/>
        </w:rPr>
        <w:t xml:space="preserve"> is set to a default</w:t>
      </w:r>
      <w:r w:rsidR="00A61A43">
        <w:rPr>
          <w:lang w:val="en-US"/>
        </w:rPr>
        <w:t xml:space="preserve"> value</w:t>
      </w:r>
      <w:r w:rsidR="00640256">
        <w:rPr>
          <w:lang w:val="en-US"/>
        </w:rPr>
        <w:t>, 0.3;</w:t>
      </w:r>
      <w:r w:rsidR="00A61A43">
        <w:rPr>
          <w:lang w:val="en-US"/>
        </w:rPr>
        <w:t xml:space="preserve"> and </w:t>
      </w:r>
      <w:proofErr w:type="spellStart"/>
      <w:r w:rsidR="00A61A43" w:rsidRPr="00E50B41">
        <w:rPr>
          <w:i/>
          <w:lang w:val="en-US"/>
        </w:rPr>
        <w:t>ClubCost</w:t>
      </w:r>
      <w:proofErr w:type="spellEnd"/>
      <w:r w:rsidR="00A61A43">
        <w:rPr>
          <w:lang w:val="en-US"/>
        </w:rPr>
        <w:t xml:space="preserve"> to the minimum </w:t>
      </w:r>
      <w:r w:rsidR="00A61A43">
        <w:rPr>
          <w:lang w:val="en-US"/>
        </w:rPr>
        <w:lastRenderedPageBreak/>
        <w:t>club cost possible</w:t>
      </w:r>
      <w:r w:rsidR="00EF71D1">
        <w:rPr>
          <w:lang w:val="en-US"/>
        </w:rPr>
        <w:t>,</w:t>
      </w:r>
      <w:r w:rsidR="00A61A43">
        <w:rPr>
          <w:lang w:val="en-US"/>
        </w:rPr>
        <w:t xml:space="preserve"> given by global variable 81.</w:t>
      </w:r>
      <w:r w:rsidR="00640256">
        <w:rPr>
          <w:lang w:val="en-US"/>
        </w:rPr>
        <w:t xml:space="preserve"> When the exemplar is affiliated the m</w:t>
      </w:r>
      <w:r w:rsidR="00B370B3">
        <w:rPr>
          <w:lang w:val="en-US"/>
        </w:rPr>
        <w:t>in</w:t>
      </w:r>
      <w:r w:rsidR="00640256">
        <w:rPr>
          <w:lang w:val="en-US"/>
        </w:rPr>
        <w:t xml:space="preserve"> and m</w:t>
      </w:r>
      <w:r w:rsidR="00B370B3">
        <w:rPr>
          <w:lang w:val="en-US"/>
        </w:rPr>
        <w:t>ax</w:t>
      </w:r>
      <w:r w:rsidR="00640256">
        <w:rPr>
          <w:lang w:val="en-US"/>
        </w:rPr>
        <w:t xml:space="preserve"> values of </w:t>
      </w:r>
      <w:proofErr w:type="spellStart"/>
      <w:r w:rsidR="00640256" w:rsidRPr="009042F8">
        <w:rPr>
          <w:i/>
          <w:lang w:val="en-US"/>
        </w:rPr>
        <w:t>ClubImpact</w:t>
      </w:r>
      <w:proofErr w:type="spellEnd"/>
      <w:r w:rsidR="00640256">
        <w:rPr>
          <w:lang w:val="en-US"/>
        </w:rPr>
        <w:t xml:space="preserve"> range within the continuum [0.3-1] and those of </w:t>
      </w:r>
      <w:proofErr w:type="spellStart"/>
      <w:r w:rsidR="009042F8" w:rsidRPr="009042F8">
        <w:rPr>
          <w:i/>
          <w:lang w:val="en-US"/>
        </w:rPr>
        <w:t>ClubCost</w:t>
      </w:r>
      <w:proofErr w:type="spellEnd"/>
      <w:r w:rsidR="009042F8">
        <w:rPr>
          <w:lang w:val="en-US"/>
        </w:rPr>
        <w:t xml:space="preserve"> </w:t>
      </w:r>
      <w:r w:rsidR="00202535">
        <w:rPr>
          <w:lang w:val="en-US"/>
        </w:rPr>
        <w:t xml:space="preserve">within </w:t>
      </w:r>
      <w:r w:rsidR="009042F8">
        <w:rPr>
          <w:lang w:val="en-US"/>
        </w:rPr>
        <w:t>[global variable 81 – 1].</w:t>
      </w:r>
      <w:r w:rsidR="004937A2">
        <w:rPr>
          <w:lang w:val="en-US"/>
        </w:rPr>
        <w:t xml:space="preserve"> </w:t>
      </w:r>
      <w:r w:rsidR="00142695">
        <w:rPr>
          <w:lang w:val="en-US"/>
        </w:rPr>
        <w:t>Thus, bein</w:t>
      </w:r>
      <w:r w:rsidR="00F515E6">
        <w:rPr>
          <w:lang w:val="en-US"/>
        </w:rPr>
        <w:t xml:space="preserve">g affiliated always generates higher </w:t>
      </w:r>
      <w:r w:rsidR="008C71E6">
        <w:rPr>
          <w:lang w:val="en-US"/>
        </w:rPr>
        <w:t xml:space="preserve">values for </w:t>
      </w:r>
      <w:proofErr w:type="spellStart"/>
      <w:r w:rsidR="008C71E6" w:rsidRPr="008C71E6">
        <w:rPr>
          <w:i/>
          <w:lang w:val="en-US"/>
        </w:rPr>
        <w:t>ClubImpact</w:t>
      </w:r>
      <w:proofErr w:type="spellEnd"/>
      <w:r w:rsidR="008C71E6">
        <w:rPr>
          <w:lang w:val="en-US"/>
        </w:rPr>
        <w:t xml:space="preserve"> and </w:t>
      </w:r>
      <w:proofErr w:type="spellStart"/>
      <w:r w:rsidR="008C71E6" w:rsidRPr="008C71E6">
        <w:rPr>
          <w:i/>
          <w:lang w:val="en-US"/>
        </w:rPr>
        <w:t>ClubCost</w:t>
      </w:r>
      <w:proofErr w:type="spellEnd"/>
      <w:r w:rsidR="008C71E6">
        <w:rPr>
          <w:lang w:val="en-US"/>
        </w:rPr>
        <w:t xml:space="preserve"> </w:t>
      </w:r>
      <w:r w:rsidR="00F515E6">
        <w:rPr>
          <w:lang w:val="en-US"/>
        </w:rPr>
        <w:t xml:space="preserve">than being unaffiliated. </w:t>
      </w:r>
      <w:r w:rsidR="004937A2">
        <w:rPr>
          <w:lang w:val="en-US"/>
        </w:rPr>
        <w:t xml:space="preserve">The </w:t>
      </w:r>
      <w:r w:rsidR="004937A2" w:rsidRPr="00BF1A8C">
        <w:rPr>
          <w:i/>
        </w:rPr>
        <w:t xml:space="preserve">Le-Ex </w:t>
      </w:r>
      <w:proofErr w:type="spellStart"/>
      <w:r w:rsidR="004937A2" w:rsidRPr="00BF1A8C">
        <w:rPr>
          <w:i/>
        </w:rPr>
        <w:t>Agediff</w:t>
      </w:r>
      <w:proofErr w:type="spellEnd"/>
      <w:r w:rsidR="004937A2">
        <w:rPr>
          <w:lang w:val="en-US"/>
        </w:rPr>
        <w:t xml:space="preserve"> f</w:t>
      </w:r>
      <w:r w:rsidR="00BC3B94">
        <w:rPr>
          <w:lang w:val="en-US"/>
        </w:rPr>
        <w:t xml:space="preserve">actor reflects the effect of age difference (between learner and exemplar) on the impact of the display. This effect is illustrated in figure 2. </w:t>
      </w:r>
    </w:p>
    <w:p w14:paraId="2FD2E9D9" w14:textId="77777777" w:rsidR="000E456A" w:rsidRDefault="00A97720" w:rsidP="000E456A">
      <w:pPr>
        <w:keepNext/>
        <w:jc w:val="center"/>
      </w:pPr>
      <w:r>
        <w:rPr>
          <w:b/>
          <w:noProof/>
        </w:rPr>
        <w:drawing>
          <wp:inline distT="0" distB="0" distL="0" distR="0" wp14:anchorId="7F520ABA" wp14:editId="6C1558B6">
            <wp:extent cx="2081973" cy="1475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2649" cy="1496854"/>
                    </a:xfrm>
                    <a:prstGeom prst="rect">
                      <a:avLst/>
                    </a:prstGeom>
                  </pic:spPr>
                </pic:pic>
              </a:graphicData>
            </a:graphic>
          </wp:inline>
        </w:drawing>
      </w:r>
    </w:p>
    <w:p w14:paraId="06F9A53E" w14:textId="41A000D4" w:rsidR="00A97720" w:rsidRPr="00BF1A8C" w:rsidRDefault="000E456A" w:rsidP="000E456A">
      <w:pPr>
        <w:pStyle w:val="Caption"/>
        <w:jc w:val="center"/>
        <w:rPr>
          <w:i w:val="0"/>
        </w:rPr>
      </w:pPr>
      <w:r>
        <w:t xml:space="preserve">Figure </w:t>
      </w:r>
      <w:fldSimple w:instr=" SEQ Figure \* ARABIC ">
        <w:r w:rsidR="00422E29">
          <w:rPr>
            <w:noProof/>
          </w:rPr>
          <w:t>2</w:t>
        </w:r>
      </w:fldSimple>
      <w:r>
        <w:t>: effect of age different on the CRED display impact</w:t>
      </w:r>
    </w:p>
    <w:p w14:paraId="004968CF" w14:textId="6C4E138D" w:rsidR="00161FBC" w:rsidRPr="00FD1EC0" w:rsidRDefault="000E456A" w:rsidP="00161FBC">
      <w:r>
        <w:t xml:space="preserve">Taking the perspective of the leaner, </w:t>
      </w:r>
      <w:r w:rsidR="003D3F9B">
        <w:t>when the exemplar is younger</w:t>
      </w:r>
      <w:r w:rsidR="005B086F">
        <w:t xml:space="preserve"> than the</w:t>
      </w:r>
      <w:r w:rsidR="003D3F9B">
        <w:t xml:space="preserve"> leaner (negative side of the x-axis)</w:t>
      </w:r>
      <w:r w:rsidR="001366AF">
        <w:t xml:space="preserve">, then the </w:t>
      </w:r>
      <w:r w:rsidR="00126AC3" w:rsidRPr="000E456A">
        <w:t>impact decreases linearly with increasing age difference.</w:t>
      </w:r>
      <w:r w:rsidR="00761F57">
        <w:t xml:space="preserve"> The impact is 1 when </w:t>
      </w:r>
      <w:r w:rsidR="00DF1D14">
        <w:t>there is no age difference</w:t>
      </w:r>
      <w:r w:rsidR="0061701A">
        <w:t>,</w:t>
      </w:r>
      <w:r w:rsidR="00DF1D14">
        <w:t xml:space="preserve"> and 0 when the exemplar is 70 years younger than the learner. </w:t>
      </w:r>
      <w:r w:rsidR="007428A5">
        <w:t>On the other hand, when the learner is older than the exemplar (right side of the x-axis)</w:t>
      </w:r>
      <w:r w:rsidR="0012475A">
        <w:t xml:space="preserve">, then the impact is equal to 1 </w:t>
      </w:r>
      <w:r w:rsidR="00AC3DCC">
        <w:t xml:space="preserve">if the age difference is ≤ 10 years, then the impact decreases </w:t>
      </w:r>
      <w:r w:rsidR="009167B4">
        <w:t xml:space="preserve">linearly </w:t>
      </w:r>
      <w:r w:rsidR="00AC3DCC">
        <w:t xml:space="preserve">to a minimum of 0.5 </w:t>
      </w:r>
      <w:r w:rsidR="009167B4">
        <w:t xml:space="preserve">between </w:t>
      </w:r>
      <w:r w:rsidR="00CF2430">
        <w:t>(</w:t>
      </w:r>
      <w:r w:rsidR="009167B4">
        <w:t xml:space="preserve">10-30] years difference; then it increases linearly </w:t>
      </w:r>
      <w:r w:rsidR="0010112E">
        <w:t xml:space="preserve">to 1 </w:t>
      </w:r>
      <w:r w:rsidR="009167B4">
        <w:t xml:space="preserve">with age difference between </w:t>
      </w:r>
      <w:r w:rsidR="00CC4C47">
        <w:t>(</w:t>
      </w:r>
      <w:r w:rsidR="009167B4">
        <w:t>30-50]</w:t>
      </w:r>
      <w:r w:rsidR="009447E3">
        <w:t xml:space="preserve"> to finally decrease linearly to 0 between </w:t>
      </w:r>
      <w:r w:rsidR="00CC4C47">
        <w:t>(</w:t>
      </w:r>
      <w:r w:rsidR="009447E3">
        <w:t>50-70] years old difference.</w:t>
      </w:r>
      <w:r w:rsidR="00CC4C47">
        <w:t xml:space="preserve"> </w:t>
      </w:r>
      <w:r w:rsidR="00662240">
        <w:t>T</w:t>
      </w:r>
      <w:r w:rsidR="00CC4C47">
        <w:t xml:space="preserve">he absolute age of the learner also influences the display impact </w:t>
      </w:r>
      <w:r w:rsidR="00AE58C0">
        <w:t xml:space="preserve">according to figure 3. </w:t>
      </w:r>
    </w:p>
    <w:p w14:paraId="018CA1EC" w14:textId="77777777" w:rsidR="00604285" w:rsidRDefault="00604285" w:rsidP="00604285">
      <w:pPr>
        <w:keepNext/>
        <w:jc w:val="center"/>
      </w:pPr>
      <w:r>
        <w:rPr>
          <w:b/>
          <w:noProof/>
        </w:rPr>
        <w:drawing>
          <wp:inline distT="0" distB="0" distL="0" distR="0" wp14:anchorId="52B5EF92" wp14:editId="28B4857D">
            <wp:extent cx="1988288" cy="16911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3006" cy="1712170"/>
                    </a:xfrm>
                    <a:prstGeom prst="rect">
                      <a:avLst/>
                    </a:prstGeom>
                  </pic:spPr>
                </pic:pic>
              </a:graphicData>
            </a:graphic>
          </wp:inline>
        </w:drawing>
      </w:r>
    </w:p>
    <w:p w14:paraId="79A3CB73" w14:textId="22137946" w:rsidR="00161FBC" w:rsidRDefault="00604285" w:rsidP="00604285">
      <w:pPr>
        <w:pStyle w:val="Caption"/>
        <w:jc w:val="center"/>
        <w:rPr>
          <w:lang w:val="en-US"/>
        </w:rPr>
      </w:pPr>
      <w:r>
        <w:t xml:space="preserve">Figure </w:t>
      </w:r>
      <w:fldSimple w:instr=" SEQ Figure \* ARABIC ">
        <w:r w:rsidR="00422E29">
          <w:rPr>
            <w:noProof/>
          </w:rPr>
          <w:t>3</w:t>
        </w:r>
      </w:fldSimple>
      <w:r>
        <w:t>: effect of learner’s age on the CRED display impact</w:t>
      </w:r>
    </w:p>
    <w:p w14:paraId="560479F2" w14:textId="04C720EB" w:rsidR="00161FBC" w:rsidRDefault="00161FBC" w:rsidP="00161FBC">
      <w:pPr>
        <w:rPr>
          <w:lang w:val="en-US"/>
        </w:rPr>
      </w:pPr>
    </w:p>
    <w:p w14:paraId="66468F57" w14:textId="452482D6" w:rsidR="00161FBC" w:rsidRDefault="00793CCC" w:rsidP="00161FBC">
      <w:pPr>
        <w:rPr>
          <w:lang w:val="en-US"/>
        </w:rPr>
      </w:pPr>
      <w:r>
        <w:rPr>
          <w:lang w:val="en-US"/>
        </w:rPr>
        <w:lastRenderedPageBreak/>
        <w:t xml:space="preserve">Before 12 years old the impact is 0 </w:t>
      </w:r>
      <w:r w:rsidR="004E7C73">
        <w:rPr>
          <w:lang w:val="en-US"/>
        </w:rPr>
        <w:t>because</w:t>
      </w:r>
      <w:r>
        <w:rPr>
          <w:lang w:val="en-US"/>
        </w:rPr>
        <w:t xml:space="preserve"> agents are not allowed to have interactions yet. From 12 to 25 years old the impact of the interaction is equal to 1. After 25 years old, the impact decreases linearly to 0 </w:t>
      </w:r>
      <w:r w:rsidR="00030A7B">
        <w:rPr>
          <w:lang w:val="en-US"/>
        </w:rPr>
        <w:t xml:space="preserve">when agents become 50 years old. Above 50 years old thus, </w:t>
      </w:r>
      <w:r w:rsidR="007B3954">
        <w:rPr>
          <w:lang w:val="en-US"/>
        </w:rPr>
        <w:t xml:space="preserve">agents are not impacted by cred displays </w:t>
      </w:r>
      <w:r w:rsidR="009B5BC1">
        <w:rPr>
          <w:lang w:val="en-US"/>
        </w:rPr>
        <w:t xml:space="preserve">anymore </w:t>
      </w:r>
      <w:r w:rsidR="007B3954">
        <w:rPr>
          <w:lang w:val="en-US"/>
        </w:rPr>
        <w:t xml:space="preserve">and </w:t>
      </w:r>
      <w:r w:rsidR="007C4250">
        <w:rPr>
          <w:lang w:val="en-US"/>
        </w:rPr>
        <w:t xml:space="preserve">their WV values </w:t>
      </w:r>
      <w:r w:rsidR="007B3954">
        <w:rPr>
          <w:lang w:val="en-US"/>
        </w:rPr>
        <w:t xml:space="preserve">remain </w:t>
      </w:r>
      <w:r w:rsidR="007C4250">
        <w:rPr>
          <w:lang w:val="en-US"/>
        </w:rPr>
        <w:t xml:space="preserve">constant. </w:t>
      </w:r>
    </w:p>
    <w:p w14:paraId="652197B1" w14:textId="4DD6B560" w:rsidR="00161FBC" w:rsidRDefault="00161FBC" w:rsidP="00161FBC">
      <w:pPr>
        <w:rPr>
          <w:lang w:val="en-US"/>
        </w:rPr>
      </w:pPr>
    </w:p>
    <w:p w14:paraId="073B978A" w14:textId="77777777" w:rsidR="00C915F4" w:rsidRPr="00BF1A8C" w:rsidRDefault="00C915F4" w:rsidP="00C915F4">
      <w:pPr>
        <w:jc w:val="center"/>
        <w:rPr>
          <w:i/>
        </w:rPr>
      </w:pPr>
      <w:r w:rsidRPr="00BF1A8C">
        <w:rPr>
          <w:i/>
        </w:rPr>
        <w:t>DISPLAY CONSISTENCY = triangular (Mode, Min=Mode</w:t>
      </w:r>
      <w:r>
        <w:rPr>
          <w:i/>
        </w:rPr>
        <w:t xml:space="preserve"> </w:t>
      </w:r>
      <w:r w:rsidRPr="00BF1A8C">
        <w:rPr>
          <w:i/>
        </w:rPr>
        <w:t>-</w:t>
      </w:r>
      <w:r>
        <w:rPr>
          <w:i/>
        </w:rPr>
        <w:t xml:space="preserve"> </w:t>
      </w:r>
      <w:r w:rsidRPr="00BF1A8C">
        <w:rPr>
          <w:i/>
        </w:rPr>
        <w:t>Param</w:t>
      </w:r>
      <w:r w:rsidRPr="00BF1A8C">
        <w:rPr>
          <w:rFonts w:cstheme="minorHAnsi"/>
          <w:i/>
          <w:vertAlign w:val="superscript"/>
        </w:rPr>
        <w:t>†</w:t>
      </w:r>
      <w:r>
        <w:rPr>
          <w:i/>
        </w:rPr>
        <w:t>,</w:t>
      </w:r>
      <w:r w:rsidRPr="00BF1A8C">
        <w:rPr>
          <w:i/>
        </w:rPr>
        <w:t xml:space="preserve"> Max= Mode</w:t>
      </w:r>
      <w:r>
        <w:rPr>
          <w:i/>
        </w:rPr>
        <w:t xml:space="preserve"> </w:t>
      </w:r>
      <w:r w:rsidRPr="00BF1A8C">
        <w:rPr>
          <w:i/>
        </w:rPr>
        <w:t>+</w:t>
      </w:r>
      <w:r>
        <w:rPr>
          <w:i/>
        </w:rPr>
        <w:t xml:space="preserve"> </w:t>
      </w:r>
      <w:r w:rsidRPr="00BF1A8C">
        <w:rPr>
          <w:i/>
        </w:rPr>
        <w:t>Param</w:t>
      </w:r>
      <w:r w:rsidRPr="00BF1A8C">
        <w:rPr>
          <w:rFonts w:cstheme="minorHAnsi"/>
          <w:i/>
          <w:vertAlign w:val="superscript"/>
        </w:rPr>
        <w:t>†</w:t>
      </w:r>
      <w:r w:rsidRPr="00BF1A8C">
        <w:rPr>
          <w:i/>
        </w:rPr>
        <w:t>)</w:t>
      </w:r>
    </w:p>
    <w:p w14:paraId="40F90069" w14:textId="2B91A280" w:rsidR="00A126DE" w:rsidRPr="00C915F4" w:rsidRDefault="00A126DE" w:rsidP="00161FBC"/>
    <w:p w14:paraId="7295A579" w14:textId="40428D00" w:rsidR="00323D6B" w:rsidRDefault="00CE4AF5" w:rsidP="00161FBC">
      <w:pPr>
        <w:rPr>
          <w:lang w:val="en-US"/>
        </w:rPr>
      </w:pPr>
      <w:r>
        <w:rPr>
          <w:lang w:val="en-US"/>
        </w:rPr>
        <w:t xml:space="preserve">The element consistency ranges </w:t>
      </w:r>
      <w:r w:rsidR="00DC45BB">
        <w:rPr>
          <w:lang w:val="en-US"/>
        </w:rPr>
        <w:t xml:space="preserve">between [-1,1]. This is a value drawn from a triangular distribution </w:t>
      </w:r>
      <w:r w:rsidR="000E00C7">
        <w:rPr>
          <w:lang w:val="en-US"/>
        </w:rPr>
        <w:t xml:space="preserve">with mode </w:t>
      </w:r>
      <w:r>
        <w:rPr>
          <w:lang w:val="en-US"/>
        </w:rPr>
        <w:t>given by</w:t>
      </w:r>
      <w:r w:rsidR="000E00C7">
        <w:rPr>
          <w:lang w:val="en-US"/>
        </w:rPr>
        <w:t xml:space="preserve"> the following equation and error given by global variable </w:t>
      </w:r>
      <w:r w:rsidR="00A125FA">
        <w:rPr>
          <w:lang w:val="en-US"/>
        </w:rPr>
        <w:t>37.</w:t>
      </w:r>
    </w:p>
    <w:p w14:paraId="55E149B9" w14:textId="38ACE5AF" w:rsidR="00CE4AF5" w:rsidRPr="00BD2D11" w:rsidRDefault="00BD2D11" w:rsidP="00161FBC">
      <w:pPr>
        <w:rPr>
          <w:lang w:val="en-US"/>
        </w:rPr>
      </w:pPr>
      <m:oMathPara>
        <m:oMath>
          <m:r>
            <w:rPr>
              <w:rFonts w:ascii="Cambria Math" w:hAnsi="Cambria Math"/>
            </w:rPr>
            <m:t>Mode=2*</m:t>
          </m:r>
          <m:d>
            <m:dPr>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-α*ExCo</m:t>
                      </m:r>
                    </m:sup>
                  </m:sSup>
                </m:e>
              </m:d>
              <m:r>
                <w:rPr>
                  <w:rFonts w:ascii="Cambria Math" w:hAnsi="Cambria Math"/>
                </w:rPr>
                <m:t xml:space="preserve">*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-β*(1-ExFr)</m:t>
                      </m:r>
                    </m:sup>
                  </m:sSup>
                </m:e>
              </m:d>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-γ*</m:t>
                              </m:r>
                              <m:d>
                                <m:dPr>
                                  <m:ctrlPr>
                                    <w:rPr>
                                      <w:rFonts w:ascii="Cambria Math" w:hAnsi="Cambria Math"/>
                                      <w:i/>
                                    </w:rPr>
                                  </m:ctrlPr>
                                </m:dPr>
                                <m:e>
                                  <m:r>
                                    <w:rPr>
                                      <w:rFonts w:ascii="Cambria Math" w:hAnsi="Cambria Math"/>
                                    </w:rPr>
                                    <m:t>(1-ExWV)-θ</m:t>
                                  </m:r>
                                </m:e>
                              </m:d>
                            </m:sup>
                          </m:sSup>
                        </m:den>
                      </m:f>
                    </m:e>
                  </m:d>
                </m:e>
              </m:d>
            </m:e>
          </m:d>
          <m:r>
            <w:rPr>
              <w:rFonts w:ascii="Cambria Math" w:hAnsi="Cambria Math"/>
            </w:rPr>
            <m:t>-1</m:t>
          </m:r>
        </m:oMath>
      </m:oMathPara>
    </w:p>
    <w:p w14:paraId="02AE5B63" w14:textId="75F4A40D" w:rsidR="00A126DE" w:rsidRDefault="00A126DE" w:rsidP="00161FBC">
      <w:pPr>
        <w:rPr>
          <w:lang w:val="en-US"/>
        </w:rPr>
      </w:pPr>
    </w:p>
    <w:p w14:paraId="2ED68589" w14:textId="362C335E" w:rsidR="00A126DE" w:rsidRDefault="00C43CF2" w:rsidP="00161FBC">
      <w:pPr>
        <w:rPr>
          <w:lang w:val="en-US"/>
        </w:rPr>
      </w:pPr>
      <w:r>
        <w:rPr>
          <w:lang w:val="en-US"/>
        </w:rPr>
        <w:t>In t</w:t>
      </w:r>
      <w:r w:rsidR="00885DDF">
        <w:rPr>
          <w:lang w:val="en-US"/>
        </w:rPr>
        <w:t xml:space="preserve">he </w:t>
      </w:r>
      <w:r w:rsidR="00D410AD">
        <w:rPr>
          <w:lang w:val="en-US"/>
        </w:rPr>
        <w:t>first two elements of the equation</w:t>
      </w:r>
      <w:r w:rsidR="00CD1A10">
        <w:rPr>
          <w:lang w:val="en-US"/>
        </w:rPr>
        <w:t>,</w:t>
      </w:r>
      <w:r>
        <w:rPr>
          <w:lang w:val="en-US"/>
        </w:rPr>
        <w:t xml:space="preserve"> </w:t>
      </w:r>
      <w:proofErr w:type="spellStart"/>
      <w:r w:rsidR="004B0881" w:rsidRPr="005B5EF6">
        <w:rPr>
          <w:i/>
          <w:lang w:val="en-US"/>
        </w:rPr>
        <w:t>ExCo</w:t>
      </w:r>
      <w:proofErr w:type="spellEnd"/>
      <w:r w:rsidR="004B0881">
        <w:rPr>
          <w:lang w:val="en-US"/>
        </w:rPr>
        <w:t xml:space="preserve"> and </w:t>
      </w:r>
      <w:proofErr w:type="spellStart"/>
      <w:r w:rsidR="004B0881" w:rsidRPr="005B5EF6">
        <w:rPr>
          <w:i/>
          <w:lang w:val="en-US"/>
        </w:rPr>
        <w:t>ExFr</w:t>
      </w:r>
      <w:proofErr w:type="spellEnd"/>
      <w:r w:rsidR="004B0881">
        <w:rPr>
          <w:lang w:val="en-US"/>
        </w:rPr>
        <w:t xml:space="preserve">, take the values of the conscientiousness </w:t>
      </w:r>
      <w:r w:rsidR="00A61240">
        <w:rPr>
          <w:lang w:val="en-US"/>
        </w:rPr>
        <w:t>(</w:t>
      </w:r>
      <w:r w:rsidR="00A61240" w:rsidRPr="005B5EF6">
        <w:rPr>
          <w:i/>
          <w:lang w:val="en-US"/>
        </w:rPr>
        <w:t>Co</w:t>
      </w:r>
      <w:r w:rsidR="00A61240">
        <w:rPr>
          <w:lang w:val="en-US"/>
        </w:rPr>
        <w:t xml:space="preserve">) </w:t>
      </w:r>
      <w:r w:rsidR="004B0881">
        <w:rPr>
          <w:lang w:val="en-US"/>
        </w:rPr>
        <w:t xml:space="preserve">personality trait and frustration </w:t>
      </w:r>
      <w:r w:rsidR="00A61240">
        <w:rPr>
          <w:lang w:val="en-US"/>
        </w:rPr>
        <w:t>(</w:t>
      </w:r>
      <w:r w:rsidR="00A61240" w:rsidRPr="005B5EF6">
        <w:rPr>
          <w:i/>
          <w:lang w:val="en-US"/>
        </w:rPr>
        <w:t>Fr</w:t>
      </w:r>
      <w:r w:rsidR="00A61240">
        <w:rPr>
          <w:lang w:val="en-US"/>
        </w:rPr>
        <w:t xml:space="preserve">) </w:t>
      </w:r>
      <w:r w:rsidR="004B0881">
        <w:rPr>
          <w:lang w:val="en-US"/>
        </w:rPr>
        <w:t>variable of the learner.</w:t>
      </w:r>
      <w:r w:rsidR="00480378">
        <w:rPr>
          <w:lang w:val="en-US"/>
        </w:rPr>
        <w:t xml:space="preserve"> </w:t>
      </w:r>
      <w:r w:rsidR="00A61240" w:rsidRPr="00A61240">
        <w:rPr>
          <w:i/>
          <w:lang w:val="en-US"/>
        </w:rPr>
        <w:t>α</w:t>
      </w:r>
      <w:r w:rsidR="00A61240" w:rsidRPr="00A61240">
        <w:rPr>
          <w:lang w:val="en-US"/>
        </w:rPr>
        <w:t xml:space="preserve"> and </w:t>
      </w:r>
      <w:r w:rsidR="00A61240" w:rsidRPr="00A61240">
        <w:rPr>
          <w:i/>
          <w:lang w:val="en-US"/>
        </w:rPr>
        <w:t>β</w:t>
      </w:r>
      <w:r w:rsidR="00A61240" w:rsidRPr="00A61240">
        <w:rPr>
          <w:lang w:val="en-US"/>
        </w:rPr>
        <w:t xml:space="preserve"> determine the impact that </w:t>
      </w:r>
      <w:r w:rsidR="00A61240" w:rsidRPr="000A3BED">
        <w:rPr>
          <w:i/>
          <w:lang w:val="en-US"/>
        </w:rPr>
        <w:t>Co</w:t>
      </w:r>
      <w:r w:rsidR="00A61240" w:rsidRPr="00A61240">
        <w:rPr>
          <w:lang w:val="en-US"/>
        </w:rPr>
        <w:t xml:space="preserve"> and </w:t>
      </w:r>
      <w:r w:rsidR="00A61240" w:rsidRPr="000A3BED">
        <w:rPr>
          <w:i/>
          <w:lang w:val="en-US"/>
        </w:rPr>
        <w:t>Fr</w:t>
      </w:r>
      <w:r w:rsidR="00A61240" w:rsidRPr="00A61240">
        <w:rPr>
          <w:lang w:val="en-US"/>
        </w:rPr>
        <w:t xml:space="preserve"> have on the mode value</w:t>
      </w:r>
      <w:r w:rsidR="00A61240">
        <w:rPr>
          <w:lang w:val="en-US"/>
        </w:rPr>
        <w:t xml:space="preserve"> respectively</w:t>
      </w:r>
      <w:r w:rsidR="008E592A">
        <w:rPr>
          <w:lang w:val="en-US"/>
        </w:rPr>
        <w:t xml:space="preserve"> and are given by global variables </w:t>
      </w:r>
      <w:r w:rsidR="0018182B">
        <w:rPr>
          <w:lang w:val="en-US"/>
        </w:rPr>
        <w:t>26-27</w:t>
      </w:r>
      <w:r w:rsidR="00A61240" w:rsidRPr="00A61240">
        <w:rPr>
          <w:lang w:val="en-US"/>
        </w:rPr>
        <w:t xml:space="preserve">. </w:t>
      </w:r>
      <w:r w:rsidR="00ED7082">
        <w:rPr>
          <w:lang w:val="en-US"/>
        </w:rPr>
        <w:t xml:space="preserve">Because the </w:t>
      </w:r>
      <w:r w:rsidR="0094561F">
        <w:rPr>
          <w:lang w:val="en-US"/>
        </w:rPr>
        <w:t>(dis)</w:t>
      </w:r>
      <w:r w:rsidR="00ED7082">
        <w:rPr>
          <w:lang w:val="en-US"/>
        </w:rPr>
        <w:t>affiliation processes seem</w:t>
      </w:r>
      <w:r w:rsidR="000A3BED">
        <w:rPr>
          <w:lang w:val="en-US"/>
        </w:rPr>
        <w:t>s</w:t>
      </w:r>
      <w:r w:rsidR="00ED7082">
        <w:rPr>
          <w:lang w:val="en-US"/>
        </w:rPr>
        <w:t xml:space="preserve"> </w:t>
      </w:r>
      <w:r w:rsidR="00A61240" w:rsidRPr="00A61240">
        <w:rPr>
          <w:lang w:val="en-US"/>
        </w:rPr>
        <w:t>sensitive to these parameters</w:t>
      </w:r>
      <w:r w:rsidR="005876E2">
        <w:rPr>
          <w:lang w:val="en-US"/>
        </w:rPr>
        <w:t xml:space="preserve"> (see </w:t>
      </w:r>
      <w:r w:rsidR="008F55E0">
        <w:rPr>
          <w:lang w:val="en-US"/>
        </w:rPr>
        <w:t>(dis)</w:t>
      </w:r>
      <w:r w:rsidR="005876E2">
        <w:rPr>
          <w:lang w:val="en-US"/>
        </w:rPr>
        <w:t xml:space="preserve">affiliation </w:t>
      </w:r>
      <w:proofErr w:type="spellStart"/>
      <w:r w:rsidR="005876E2">
        <w:rPr>
          <w:lang w:val="en-US"/>
        </w:rPr>
        <w:t>submodel</w:t>
      </w:r>
      <w:proofErr w:type="spellEnd"/>
      <w:r w:rsidR="005876E2">
        <w:rPr>
          <w:lang w:val="en-US"/>
        </w:rPr>
        <w:t>)</w:t>
      </w:r>
      <w:r w:rsidR="00A61240" w:rsidRPr="00A61240">
        <w:rPr>
          <w:lang w:val="en-US"/>
        </w:rPr>
        <w:t xml:space="preserve">, </w:t>
      </w:r>
      <w:r w:rsidR="005714B2">
        <w:rPr>
          <w:lang w:val="en-US"/>
        </w:rPr>
        <w:t xml:space="preserve">we </w:t>
      </w:r>
      <w:r w:rsidR="00A61240" w:rsidRPr="00A61240">
        <w:rPr>
          <w:lang w:val="en-US"/>
        </w:rPr>
        <w:t>restrict</w:t>
      </w:r>
      <w:r w:rsidR="005714B2">
        <w:rPr>
          <w:lang w:val="en-US"/>
        </w:rPr>
        <w:t>ed</w:t>
      </w:r>
      <w:r w:rsidR="00A61240" w:rsidRPr="00A61240">
        <w:rPr>
          <w:lang w:val="en-US"/>
        </w:rPr>
        <w:t xml:space="preserve"> the</w:t>
      </w:r>
      <w:r w:rsidR="005714B2">
        <w:rPr>
          <w:lang w:val="en-US"/>
        </w:rPr>
        <w:t xml:space="preserve"> </w:t>
      </w:r>
      <w:r w:rsidR="00A61240" w:rsidRPr="00A61240">
        <w:rPr>
          <w:lang w:val="en-US"/>
        </w:rPr>
        <w:t xml:space="preserve">range </w:t>
      </w:r>
      <w:r w:rsidR="005714B2">
        <w:rPr>
          <w:lang w:val="en-US"/>
        </w:rPr>
        <w:t xml:space="preserve">of these values </w:t>
      </w:r>
      <w:r w:rsidR="0094561F">
        <w:rPr>
          <w:lang w:val="en-US"/>
        </w:rPr>
        <w:t xml:space="preserve">to </w:t>
      </w:r>
      <w:r w:rsidR="00A61240" w:rsidRPr="00A61240">
        <w:rPr>
          <w:lang w:val="en-US"/>
        </w:rPr>
        <w:t xml:space="preserve">[0.5 </w:t>
      </w:r>
      <w:r w:rsidR="0094561F">
        <w:rPr>
          <w:lang w:val="en-US"/>
        </w:rPr>
        <w:t>–</w:t>
      </w:r>
      <w:r w:rsidR="00A61240" w:rsidRPr="00A61240">
        <w:rPr>
          <w:lang w:val="en-US"/>
        </w:rPr>
        <w:t xml:space="preserve"> </w:t>
      </w:r>
      <w:r w:rsidR="0094561F">
        <w:rPr>
          <w:lang w:val="en-US"/>
        </w:rPr>
        <w:t>9.0</w:t>
      </w:r>
      <w:r w:rsidR="00A61240" w:rsidRPr="00A61240">
        <w:rPr>
          <w:lang w:val="en-US"/>
        </w:rPr>
        <w:t xml:space="preserve">]. Within this range, the values taken by the first and second element of the equation depending on the values of </w:t>
      </w:r>
      <w:r w:rsidR="00A61240" w:rsidRPr="00F36741">
        <w:rPr>
          <w:i/>
          <w:lang w:val="en-US"/>
        </w:rPr>
        <w:t>α</w:t>
      </w:r>
      <w:r w:rsidR="00A61240" w:rsidRPr="00A61240">
        <w:rPr>
          <w:lang w:val="en-US"/>
        </w:rPr>
        <w:t xml:space="preserve"> (or </w:t>
      </w:r>
      <w:r w:rsidR="00A61240" w:rsidRPr="00F36741">
        <w:rPr>
          <w:i/>
          <w:lang w:val="en-US"/>
        </w:rPr>
        <w:t>β</w:t>
      </w:r>
      <w:r w:rsidR="00A61240" w:rsidRPr="00A61240">
        <w:rPr>
          <w:lang w:val="en-US"/>
        </w:rPr>
        <w:t xml:space="preserve">) and conscientiousness </w:t>
      </w:r>
      <w:r w:rsidR="00F36741">
        <w:rPr>
          <w:lang w:val="en-US"/>
        </w:rPr>
        <w:t>(fr</w:t>
      </w:r>
      <w:r w:rsidR="00A61240" w:rsidRPr="00A61240">
        <w:rPr>
          <w:lang w:val="en-US"/>
        </w:rPr>
        <w:t>ustration</w:t>
      </w:r>
      <w:r w:rsidR="00F36741">
        <w:rPr>
          <w:lang w:val="en-US"/>
        </w:rPr>
        <w:t>)</w:t>
      </w:r>
      <w:r w:rsidR="00A61240" w:rsidRPr="00A61240">
        <w:rPr>
          <w:lang w:val="en-US"/>
        </w:rPr>
        <w:t xml:space="preserve"> are given in </w:t>
      </w:r>
      <w:r w:rsidR="00F36741">
        <w:rPr>
          <w:lang w:val="en-US"/>
        </w:rPr>
        <w:t xml:space="preserve">figure </w:t>
      </w:r>
      <w:r w:rsidR="00A06D7E">
        <w:rPr>
          <w:lang w:val="en-US"/>
        </w:rPr>
        <w:t>4.</w:t>
      </w:r>
    </w:p>
    <w:p w14:paraId="48FCC25E" w14:textId="23B95981" w:rsidR="00A126DE" w:rsidRDefault="00A126DE" w:rsidP="00161FBC">
      <w:pPr>
        <w:rPr>
          <w:lang w:val="en-US"/>
        </w:rPr>
      </w:pPr>
    </w:p>
    <w:p w14:paraId="01E04D34" w14:textId="77777777" w:rsidR="00A06D7E" w:rsidRDefault="00E321DF" w:rsidP="00A06D7E">
      <w:pPr>
        <w:keepNext/>
        <w:jc w:val="center"/>
      </w:pPr>
      <w:r w:rsidRPr="00E321DF">
        <w:rPr>
          <w:noProof/>
        </w:rPr>
        <w:drawing>
          <wp:inline distT="0" distB="0" distL="0" distR="0" wp14:anchorId="6E326AE9" wp14:editId="3D46634C">
            <wp:extent cx="3481908" cy="2296365"/>
            <wp:effectExtent l="0" t="0" r="4445"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1908" cy="2296365"/>
                    </a:xfrm>
                    <a:prstGeom prst="rect">
                      <a:avLst/>
                    </a:prstGeom>
                  </pic:spPr>
                </pic:pic>
              </a:graphicData>
            </a:graphic>
          </wp:inline>
        </w:drawing>
      </w:r>
    </w:p>
    <w:p w14:paraId="18AB7D09" w14:textId="5ED957EA" w:rsidR="00A126DE" w:rsidRDefault="00A06D7E" w:rsidP="00A06D7E">
      <w:pPr>
        <w:pStyle w:val="Caption"/>
        <w:jc w:val="center"/>
        <w:rPr>
          <w:lang w:val="en-US"/>
        </w:rPr>
      </w:pPr>
      <w:r>
        <w:t xml:space="preserve">Figure </w:t>
      </w:r>
      <w:fldSimple w:instr=" SEQ Figure \* ARABIC ">
        <w:r w:rsidR="00422E29">
          <w:rPr>
            <w:noProof/>
          </w:rPr>
          <w:t>4</w:t>
        </w:r>
      </w:fldSimple>
      <w:r w:rsidR="00EB1C9F">
        <w:t>: values</w:t>
      </w:r>
      <w:r w:rsidR="008E63C8">
        <w:t xml:space="preserve"> (y-axis)</w:t>
      </w:r>
      <w:r w:rsidR="00EB1C9F">
        <w:t xml:space="preserve"> taken by the first</w:t>
      </w:r>
      <w:r w:rsidR="00B568BD">
        <w:t>/</w:t>
      </w:r>
      <w:r w:rsidR="00EB1C9F">
        <w:t xml:space="preserve">second </w:t>
      </w:r>
      <w:r w:rsidR="008E63C8">
        <w:t>element</w:t>
      </w:r>
      <w:r w:rsidR="00EB1C9F">
        <w:t xml:space="preserve"> of the mode equation according to different values of Co</w:t>
      </w:r>
      <w:r w:rsidR="00B568BD">
        <w:t>/</w:t>
      </w:r>
      <w:r w:rsidR="00EB1C9F">
        <w:t>Fr</w:t>
      </w:r>
      <w:r w:rsidR="008E63C8">
        <w:t xml:space="preserve"> </w:t>
      </w:r>
      <w:r w:rsidR="00B568BD">
        <w:t>(</w:t>
      </w:r>
      <w:r w:rsidR="008E63C8">
        <w:t>x</w:t>
      </w:r>
      <w:r w:rsidR="00B568BD">
        <w:t>-</w:t>
      </w:r>
      <w:r w:rsidR="008E63C8">
        <w:t>axis</w:t>
      </w:r>
      <w:r w:rsidR="00B568BD">
        <w:t>)</w:t>
      </w:r>
      <w:r w:rsidR="00EB1C9F">
        <w:t xml:space="preserve"> and </w:t>
      </w:r>
      <w:r w:rsidR="006C19C6" w:rsidRPr="00F36741">
        <w:rPr>
          <w:i w:val="0"/>
          <w:lang w:val="en-US"/>
        </w:rPr>
        <w:t>α</w:t>
      </w:r>
      <w:r w:rsidR="00B568BD">
        <w:rPr>
          <w:i w:val="0"/>
          <w:lang w:val="en-US"/>
        </w:rPr>
        <w:t>/</w:t>
      </w:r>
      <w:r w:rsidR="006C19C6" w:rsidRPr="006C19C6">
        <w:rPr>
          <w:lang w:val="en-US"/>
        </w:rPr>
        <w:t>β</w:t>
      </w:r>
      <w:r w:rsidR="008E63C8">
        <w:rPr>
          <w:lang w:val="en-US"/>
        </w:rPr>
        <w:t xml:space="preserve"> </w:t>
      </w:r>
      <w:r w:rsidR="00B568BD">
        <w:rPr>
          <w:lang w:val="en-US"/>
        </w:rPr>
        <w:t xml:space="preserve">(values </w:t>
      </w:r>
      <w:r w:rsidR="003245E6">
        <w:rPr>
          <w:lang w:val="en-US"/>
        </w:rPr>
        <w:t>overlapping plot</w:t>
      </w:r>
      <w:r w:rsidR="00B568BD">
        <w:rPr>
          <w:lang w:val="en-US"/>
        </w:rPr>
        <w:t xml:space="preserve"> lines).</w:t>
      </w:r>
    </w:p>
    <w:p w14:paraId="458C08EF" w14:textId="54F8DE7F" w:rsidR="00A126DE" w:rsidRDefault="00ED393A" w:rsidP="00161FBC">
      <w:pPr>
        <w:rPr>
          <w:lang w:val="en-US"/>
        </w:rPr>
      </w:pPr>
      <w:r>
        <w:lastRenderedPageBreak/>
        <w:t xml:space="preserve">The third element of the equation is a sigmoidal curve reflecting the alignment between the </w:t>
      </w:r>
      <w:r w:rsidR="002641C3">
        <w:t>exemplar’s</w:t>
      </w:r>
      <w:r w:rsidR="000750D7">
        <w:t xml:space="preserve"> WV value and its affiliation to a religious club. </w:t>
      </w:r>
      <w:r w:rsidR="00D30BE1">
        <w:t xml:space="preserve">This element </w:t>
      </w:r>
      <w:r>
        <w:t>return</w:t>
      </w:r>
      <w:r w:rsidR="00D30BE1">
        <w:t>s</w:t>
      </w:r>
      <w:r>
        <w:t xml:space="preserve"> values</w:t>
      </w:r>
      <w:r w:rsidR="0072403B">
        <w:t xml:space="preserve"> &gt; 0.5</w:t>
      </w:r>
      <w:r>
        <w:t xml:space="preserve"> if the </w:t>
      </w:r>
      <w:r w:rsidR="00B27673">
        <w:t>(</w:t>
      </w:r>
      <w:r w:rsidR="00F51603">
        <w:t xml:space="preserve">1 </w:t>
      </w:r>
      <w:r>
        <w:t xml:space="preserve">- </w:t>
      </w:r>
      <w:proofErr w:type="spellStart"/>
      <w:r w:rsidRPr="00F23C35">
        <w:rPr>
          <w:i/>
        </w:rPr>
        <w:t>ExWV</w:t>
      </w:r>
      <w:proofErr w:type="spellEnd"/>
      <w:r>
        <w:t xml:space="preserve">) departs from </w:t>
      </w:r>
      <w:r w:rsidR="00D862C2">
        <w:t xml:space="preserve">the limit given by global variable </w:t>
      </w:r>
      <w:r w:rsidR="00363817">
        <w:t>61</w:t>
      </w:r>
      <w:r w:rsidR="006249EC">
        <w:t xml:space="preserve"> </w:t>
      </w:r>
      <w:r w:rsidR="00A0514E">
        <w:t xml:space="preserve">(default </w:t>
      </w:r>
      <w:r>
        <w:t>0.5</w:t>
      </w:r>
      <w:r w:rsidR="00A0514E">
        <w:t xml:space="preserve">). </w:t>
      </w:r>
      <w:r w:rsidR="00390C3F">
        <w:t xml:space="preserve">In other words, </w:t>
      </w:r>
      <w:r w:rsidR="000D3FB1">
        <w:t>when a secular exemplar (WV &lt; 0.5) is affiliated to a religious club</w:t>
      </w:r>
      <w:r w:rsidR="00F23C35">
        <w:t xml:space="preserve">, 1 – </w:t>
      </w:r>
      <w:proofErr w:type="spellStart"/>
      <w:r w:rsidR="00F23C35" w:rsidRPr="00E64D43">
        <w:rPr>
          <w:i/>
        </w:rPr>
        <w:t>ExWV</w:t>
      </w:r>
      <w:proofErr w:type="spellEnd"/>
      <w:r w:rsidR="00F23C35">
        <w:t xml:space="preserve"> will always </w:t>
      </w:r>
      <w:r w:rsidR="00E708EC">
        <w:t xml:space="preserve">be </w:t>
      </w:r>
      <w:r>
        <w:t xml:space="preserve">&gt; 0.5 </w:t>
      </w:r>
      <w:r w:rsidR="00A73D3A">
        <w:t xml:space="preserve">and the higher this departure the </w:t>
      </w:r>
      <w:r>
        <w:t xml:space="preserve">more likely the value </w:t>
      </w:r>
      <w:r w:rsidR="004109D2">
        <w:t xml:space="preserve">return by the sigmoidal curve is </w:t>
      </w:r>
      <w:r w:rsidR="000C57BB">
        <w:t>~</w:t>
      </w:r>
      <w:r w:rsidR="004109D2">
        <w:t xml:space="preserve">1 </w:t>
      </w:r>
      <w:r w:rsidR="00461028">
        <w:t xml:space="preserve">(figure 5) </w:t>
      </w:r>
      <w:r w:rsidR="004109D2">
        <w:t xml:space="preserve">and thus </w:t>
      </w:r>
      <w:r w:rsidR="001B6158">
        <w:t xml:space="preserve">that </w:t>
      </w:r>
      <w:r w:rsidR="004109D2">
        <w:t xml:space="preserve">the third the element </w:t>
      </w:r>
      <w:r>
        <w:t xml:space="preserve">of the equation becomes </w:t>
      </w:r>
      <w:r w:rsidR="001B6158">
        <w:t>0</w:t>
      </w:r>
      <w:r>
        <w:t>.</w:t>
      </w:r>
      <w:r w:rsidR="00CF5E54">
        <w:t xml:space="preserve"> The </w:t>
      </w:r>
      <w:r w:rsidR="00095146">
        <w:t>γ modulates the shape of the sigmoidal curve</w:t>
      </w:r>
      <w:r w:rsidR="0076032F">
        <w:t xml:space="preserve"> and in the simulation is was set to 20</w:t>
      </w:r>
      <w:r w:rsidR="00095146">
        <w:t>,</w:t>
      </w:r>
      <w:r w:rsidR="0076032F">
        <w:t xml:space="preserve"> global variable </w:t>
      </w:r>
      <w:r w:rsidR="00824BBA">
        <w:t>28</w:t>
      </w:r>
      <w:r w:rsidR="00122DDB">
        <w:t xml:space="preserve"> (Figure 5)</w:t>
      </w:r>
      <w:r w:rsidR="00824BBA">
        <w:t>.</w:t>
      </w:r>
    </w:p>
    <w:p w14:paraId="088D95C4" w14:textId="6A7C8CB2" w:rsidR="00BB24EB" w:rsidRDefault="00B75B4E" w:rsidP="00BB24EB">
      <w:pPr>
        <w:keepNext/>
        <w:jc w:val="center"/>
      </w:pPr>
      <w:r>
        <w:rPr>
          <w:noProof/>
        </w:rPr>
        <mc:AlternateContent>
          <mc:Choice Requires="wps">
            <w:drawing>
              <wp:anchor distT="45720" distB="45720" distL="114300" distR="114300" simplePos="0" relativeHeight="251655680" behindDoc="0" locked="0" layoutInCell="1" allowOverlap="1" wp14:anchorId="62E620B0" wp14:editId="54877281">
                <wp:simplePos x="0" y="0"/>
                <wp:positionH relativeFrom="column">
                  <wp:posOffset>3280410</wp:posOffset>
                </wp:positionH>
                <wp:positionV relativeFrom="paragraph">
                  <wp:posOffset>352019</wp:posOffset>
                </wp:positionV>
                <wp:extent cx="1352550" cy="4457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45770"/>
                        </a:xfrm>
                        <a:prstGeom prst="rect">
                          <a:avLst/>
                        </a:prstGeom>
                        <a:noFill/>
                        <a:ln w="9525">
                          <a:noFill/>
                          <a:miter lim="800000"/>
                          <a:headEnd/>
                          <a:tailEnd/>
                        </a:ln>
                      </wps:spPr>
                      <wps:txbx>
                        <w:txbxContent>
                          <w:p w14:paraId="3C5C1F70" w14:textId="0E4EC97A" w:rsidR="0096463E" w:rsidRPr="00B75B4E" w:rsidRDefault="00E92861">
                            <w:pPr>
                              <w:rPr>
                                <w:sz w:val="18"/>
                              </w:rPr>
                            </w:pPr>
                            <m:oMathPara>
                              <m:oMath>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1+</m:t>
                                        </m:r>
                                        <m:sSup>
                                          <m:sSupPr>
                                            <m:ctrlPr>
                                              <w:rPr>
                                                <w:rFonts w:ascii="Cambria Math" w:hAnsi="Cambria Math"/>
                                                <w:i/>
                                                <w:sz w:val="18"/>
                                              </w:rPr>
                                            </m:ctrlPr>
                                          </m:sSupPr>
                                          <m:e>
                                            <m:r>
                                              <w:rPr>
                                                <w:rFonts w:ascii="Cambria Math" w:hAnsi="Cambria Math"/>
                                                <w:sz w:val="18"/>
                                              </w:rPr>
                                              <m:t>e</m:t>
                                            </m:r>
                                          </m:e>
                                          <m:sup>
                                            <m:r>
                                              <w:rPr>
                                                <w:rFonts w:ascii="Cambria Math" w:hAnsi="Cambria Math"/>
                                                <w:sz w:val="18"/>
                                              </w:rPr>
                                              <m:t>-γ*</m:t>
                                            </m:r>
                                            <m:d>
                                              <m:dPr>
                                                <m:ctrlPr>
                                                  <w:rPr>
                                                    <w:rFonts w:ascii="Cambria Math" w:hAnsi="Cambria Math"/>
                                                    <w:i/>
                                                    <w:sz w:val="18"/>
                                                  </w:rPr>
                                                </m:ctrlPr>
                                              </m:dPr>
                                              <m:e>
                                                <m:r>
                                                  <w:rPr>
                                                    <w:rFonts w:ascii="Cambria Math" w:hAnsi="Cambria Math"/>
                                                    <w:sz w:val="18"/>
                                                  </w:rPr>
                                                  <m:t>(1-ExWV)-θ</m:t>
                                                </m:r>
                                              </m:e>
                                            </m:d>
                                          </m:sup>
                                        </m:sSup>
                                      </m:den>
                                    </m:f>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620B0" id="_x0000_t202" coordsize="21600,21600" o:spt="202" path="m,l,21600r21600,l21600,xe">
                <v:stroke joinstyle="miter"/>
                <v:path gradientshapeok="t" o:connecttype="rect"/>
              </v:shapetype>
              <v:shape id="Text Box 2" o:spid="_x0000_s1026" type="#_x0000_t202" style="position:absolute;left:0;text-align:left;margin-left:258.3pt;margin-top:27.7pt;width:106.5pt;height:35.1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" filled="f" stroked="f">
                <v:textbox>
                  <w:txbxContent>
                    <w:p w14:paraId="3C5C1F70" w14:textId="0E4EC97A" w:rsidR="0096463E" w:rsidRPr="00B75B4E" w:rsidRDefault="00E92861">
                      <w:pPr>
                        <w:rPr>
                          <w:sz w:val="18"/>
                        </w:rPr>
                      </w:pPr>
                      <m:oMathPara>
                        <m:oMath>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1+</m:t>
                                  </m:r>
                                  <m:sSup>
                                    <m:sSupPr>
                                      <m:ctrlPr>
                                        <w:rPr>
                                          <w:rFonts w:ascii="Cambria Math" w:hAnsi="Cambria Math"/>
                                          <w:i/>
                                          <w:sz w:val="18"/>
                                        </w:rPr>
                                      </m:ctrlPr>
                                    </m:sSupPr>
                                    <m:e>
                                      <m:r>
                                        <w:rPr>
                                          <w:rFonts w:ascii="Cambria Math" w:hAnsi="Cambria Math"/>
                                          <w:sz w:val="18"/>
                                        </w:rPr>
                                        <m:t>e</m:t>
                                      </m:r>
                                    </m:e>
                                    <m:sup>
                                      <m:r>
                                        <w:rPr>
                                          <w:rFonts w:ascii="Cambria Math" w:hAnsi="Cambria Math"/>
                                          <w:sz w:val="18"/>
                                        </w:rPr>
                                        <m:t>-γ*</m:t>
                                      </m:r>
                                      <m:d>
                                        <m:dPr>
                                          <m:ctrlPr>
                                            <w:rPr>
                                              <w:rFonts w:ascii="Cambria Math" w:hAnsi="Cambria Math"/>
                                              <w:i/>
                                              <w:sz w:val="18"/>
                                            </w:rPr>
                                          </m:ctrlPr>
                                        </m:dPr>
                                        <m:e>
                                          <m:r>
                                            <w:rPr>
                                              <w:rFonts w:ascii="Cambria Math" w:hAnsi="Cambria Math"/>
                                              <w:sz w:val="18"/>
                                            </w:rPr>
                                            <m:t>(1-ExWV)-θ</m:t>
                                          </m:r>
                                        </m:e>
                                      </m:d>
                                    </m:sup>
                                  </m:sSup>
                                </m:den>
                              </m:f>
                            </m:e>
                          </m:d>
                        </m:oMath>
                      </m:oMathPara>
                    </w:p>
                  </w:txbxContent>
                </v:textbox>
              </v:shape>
            </w:pict>
          </mc:Fallback>
        </mc:AlternateContent>
      </w:r>
      <w:r w:rsidR="00375674">
        <w:rPr>
          <w:noProof/>
        </w:rPr>
        <w:drawing>
          <wp:inline distT="0" distB="0" distL="0" distR="0" wp14:anchorId="248A1561" wp14:editId="654CC99B">
            <wp:extent cx="3116148" cy="2055142"/>
            <wp:effectExtent l="0" t="0" r="8255"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0218" cy="2064421"/>
                    </a:xfrm>
                    <a:prstGeom prst="rect">
                      <a:avLst/>
                    </a:prstGeom>
                  </pic:spPr>
                </pic:pic>
              </a:graphicData>
            </a:graphic>
          </wp:inline>
        </w:drawing>
      </w:r>
    </w:p>
    <w:p w14:paraId="02CDCB26" w14:textId="01E7D3FA" w:rsidR="003B3F7E" w:rsidRDefault="00BB24EB" w:rsidP="003B3F7E">
      <w:pPr>
        <w:pStyle w:val="Caption"/>
        <w:spacing w:after="0"/>
        <w:jc w:val="center"/>
      </w:pPr>
      <w:r>
        <w:t xml:space="preserve">Figure </w:t>
      </w:r>
      <w:fldSimple w:instr=" SEQ Figure \* ARABIC ">
        <w:r w:rsidR="00422E29">
          <w:rPr>
            <w:noProof/>
          </w:rPr>
          <w:t>5</w:t>
        </w:r>
      </w:fldSimple>
      <w:r>
        <w:t xml:space="preserve">: values </w:t>
      </w:r>
      <w:r w:rsidR="00533AD6">
        <w:t xml:space="preserve">(y-axis) </w:t>
      </w:r>
      <w:r>
        <w:t xml:space="preserve">taken by third element of the mode equation when </w:t>
      </w:r>
      <w:r w:rsidR="00153196">
        <w:t>γ=20 and θ=0.5</w:t>
      </w:r>
      <w:r w:rsidR="005E60D9">
        <w:t xml:space="preserve">. </w:t>
      </w:r>
    </w:p>
    <w:p w14:paraId="28ED60D0" w14:textId="1BB65D10" w:rsidR="00A126DE" w:rsidRDefault="003B3F7E" w:rsidP="003B3F7E">
      <w:pPr>
        <w:pStyle w:val="Caption"/>
        <w:spacing w:after="0"/>
        <w:jc w:val="center"/>
        <w:rPr>
          <w:lang w:val="en-US"/>
        </w:rPr>
      </w:pPr>
      <w:r>
        <w:t xml:space="preserve">If </w:t>
      </w:r>
      <w:r w:rsidR="00552BE3">
        <w:t>the exemplar holds a secular WV but is affiliated to club, th</w:t>
      </w:r>
      <w:r w:rsidR="006D7B6C">
        <w:t xml:space="preserve">en 1 – </w:t>
      </w:r>
      <w:proofErr w:type="spellStart"/>
      <w:r w:rsidR="006D7B6C">
        <w:t>ExWV</w:t>
      </w:r>
      <w:proofErr w:type="spellEnd"/>
      <w:r w:rsidR="006D7B6C">
        <w:t xml:space="preserve"> &gt; 0.5 and the equation will return high values</w:t>
      </w:r>
      <w:r w:rsidR="00441E7E">
        <w:t>.</w:t>
      </w:r>
      <w:r w:rsidR="00552BE3">
        <w:t xml:space="preserve"> </w:t>
      </w:r>
    </w:p>
    <w:p w14:paraId="01E25715" w14:textId="63336903" w:rsidR="00A126DE" w:rsidRDefault="00A126DE" w:rsidP="00161FBC">
      <w:pPr>
        <w:rPr>
          <w:lang w:val="en-US"/>
        </w:rPr>
      </w:pPr>
    </w:p>
    <w:p w14:paraId="4650949F" w14:textId="2E025655" w:rsidR="00A126DE" w:rsidRDefault="00B751F2" w:rsidP="00161FBC">
      <w:pPr>
        <w:rPr>
          <w:lang w:val="en-US"/>
        </w:rPr>
      </w:pPr>
      <w:r>
        <w:rPr>
          <w:lang w:val="en-US"/>
        </w:rPr>
        <w:t xml:space="preserve">Overall, the consistency element determines </w:t>
      </w:r>
      <w:r w:rsidR="00C62143">
        <w:rPr>
          <w:lang w:val="en-US"/>
        </w:rPr>
        <w:t>the sign of the display and whether this is taken as a CRED (positive sign) or as a CRUD (negative sign) by the learner.</w:t>
      </w:r>
      <w:r w:rsidR="000E3ECD">
        <w:rPr>
          <w:lang w:val="en-US"/>
        </w:rPr>
        <w:t xml:space="preserve"> A CRUD is a “credibility undermining display” (Turpin, 2018).</w:t>
      </w:r>
      <w:r w:rsidR="00C62143">
        <w:rPr>
          <w:lang w:val="en-US"/>
        </w:rPr>
        <w:t xml:space="preserve"> </w:t>
      </w:r>
      <w:r w:rsidR="00B92EC8">
        <w:rPr>
          <w:lang w:val="en-US"/>
        </w:rPr>
        <w:t xml:space="preserve">The chances of a display being a CRED increase when the exemplar conscientiousness is high, its frustration is low, and its WV aligns with the </w:t>
      </w:r>
      <w:r w:rsidR="002A51B5">
        <w:rPr>
          <w:lang w:val="en-US"/>
        </w:rPr>
        <w:t>club, and vice versa, when the exemplar conscientiousness</w:t>
      </w:r>
      <w:r w:rsidR="007453DF">
        <w:rPr>
          <w:lang w:val="en-US"/>
        </w:rPr>
        <w:t xml:space="preserve"> is low</w:t>
      </w:r>
      <w:r w:rsidR="002A51B5">
        <w:rPr>
          <w:lang w:val="en-US"/>
        </w:rPr>
        <w:t>, i</w:t>
      </w:r>
      <w:r w:rsidR="00B07BE3">
        <w:rPr>
          <w:lang w:val="en-US"/>
        </w:rPr>
        <w:t>t</w:t>
      </w:r>
      <w:r w:rsidR="002A51B5">
        <w:rPr>
          <w:lang w:val="en-US"/>
        </w:rPr>
        <w:t>s frustrat</w:t>
      </w:r>
      <w:r w:rsidR="00B07BE3">
        <w:rPr>
          <w:lang w:val="en-US"/>
        </w:rPr>
        <w:t>ion is high</w:t>
      </w:r>
      <w:r w:rsidR="002A51B5">
        <w:rPr>
          <w:lang w:val="en-US"/>
        </w:rPr>
        <w:t>, an</w:t>
      </w:r>
      <w:r w:rsidR="008F3025">
        <w:rPr>
          <w:lang w:val="en-US"/>
        </w:rPr>
        <w:t xml:space="preserve">d belongs to a club that conflicts with its WV (a secular exemplar in a religious club), then the </w:t>
      </w:r>
      <w:r w:rsidR="007453DF">
        <w:rPr>
          <w:lang w:val="en-US"/>
        </w:rPr>
        <w:t>exemplar is more likely to send a CRUD than a CRED.</w:t>
      </w:r>
      <w:r w:rsidR="00C62143">
        <w:rPr>
          <w:lang w:val="en-US"/>
        </w:rPr>
        <w:t xml:space="preserve"> </w:t>
      </w:r>
    </w:p>
    <w:p w14:paraId="077F59F4" w14:textId="3BAA9B71" w:rsidR="004D400A" w:rsidRDefault="004D400A" w:rsidP="00161FBC">
      <w:pPr>
        <w:rPr>
          <w:lang w:val="en-US"/>
        </w:rPr>
      </w:pPr>
    </w:p>
    <w:p w14:paraId="1B1A0190" w14:textId="6D5BAF0E" w:rsidR="004D400A" w:rsidRDefault="004D400A" w:rsidP="00161FBC">
      <w:pPr>
        <w:rPr>
          <w:lang w:val="en-US"/>
        </w:rPr>
      </w:pPr>
      <w:r>
        <w:rPr>
          <w:lang w:val="en-US"/>
        </w:rPr>
        <w:t xml:space="preserve">Besides the consistency element, </w:t>
      </w:r>
      <w:r w:rsidR="006E089B">
        <w:rPr>
          <w:lang w:val="en-US"/>
        </w:rPr>
        <w:t xml:space="preserve">which may turn CREDs into CRUDS, </w:t>
      </w:r>
      <w:r>
        <w:rPr>
          <w:lang w:val="en-US"/>
        </w:rPr>
        <w:t xml:space="preserve">there is an extra process which may </w:t>
      </w:r>
      <w:r w:rsidR="00294915">
        <w:rPr>
          <w:lang w:val="en-US"/>
        </w:rPr>
        <w:t xml:space="preserve">make learners interpret CREDs </w:t>
      </w:r>
      <w:r w:rsidR="00A90852">
        <w:rPr>
          <w:lang w:val="en-US"/>
        </w:rPr>
        <w:t>sen</w:t>
      </w:r>
      <w:r w:rsidR="00FE749B">
        <w:rPr>
          <w:lang w:val="en-US"/>
        </w:rPr>
        <w:t>t</w:t>
      </w:r>
      <w:r w:rsidR="00A90852">
        <w:rPr>
          <w:lang w:val="en-US"/>
        </w:rPr>
        <w:t xml:space="preserve"> by others </w:t>
      </w:r>
      <w:r w:rsidR="00294915">
        <w:rPr>
          <w:lang w:val="en-US"/>
        </w:rPr>
        <w:t xml:space="preserve">as CRUDs. </w:t>
      </w:r>
      <w:r w:rsidR="00AD7C24">
        <w:rPr>
          <w:lang w:val="en-US"/>
        </w:rPr>
        <w:t>This process happens only among secular people</w:t>
      </w:r>
      <w:r w:rsidR="00EC7051">
        <w:rPr>
          <w:lang w:val="en-US"/>
        </w:rPr>
        <w:t xml:space="preserve"> in our model</w:t>
      </w:r>
      <w:r w:rsidR="00AD7C24">
        <w:rPr>
          <w:lang w:val="en-US"/>
        </w:rPr>
        <w:t>, wh</w:t>
      </w:r>
      <w:r w:rsidR="003F40F8">
        <w:rPr>
          <w:lang w:val="en-US"/>
        </w:rPr>
        <w:t>om</w:t>
      </w:r>
      <w:r w:rsidR="00AD7C24">
        <w:rPr>
          <w:lang w:val="en-US"/>
        </w:rPr>
        <w:t xml:space="preserve"> </w:t>
      </w:r>
      <w:r w:rsidR="00A2685A">
        <w:rPr>
          <w:lang w:val="en-US"/>
        </w:rPr>
        <w:t xml:space="preserve">are likely to take religious CREDs as CRUDs. </w:t>
      </w:r>
      <w:r w:rsidR="00CA5457">
        <w:rPr>
          <w:lang w:val="en-US"/>
        </w:rPr>
        <w:t>To simulate this, we implement an equation w</w:t>
      </w:r>
      <w:r w:rsidR="00B150CD">
        <w:rPr>
          <w:lang w:val="en-US"/>
        </w:rPr>
        <w:t>h</w:t>
      </w:r>
      <w:r w:rsidR="00CA5457">
        <w:rPr>
          <w:lang w:val="en-US"/>
        </w:rPr>
        <w:t xml:space="preserve">ere the likelihood </w:t>
      </w:r>
      <w:r w:rsidR="00B45482">
        <w:rPr>
          <w:lang w:val="en-US"/>
        </w:rPr>
        <w:t>of interpreting a CRED as a CRUD depends on the degree</w:t>
      </w:r>
      <w:r w:rsidR="004F3C39">
        <w:rPr>
          <w:lang w:val="en-US"/>
        </w:rPr>
        <w:t xml:space="preserve"> of secularism of the learner. In other words, </w:t>
      </w:r>
      <w:r w:rsidR="00565B5F">
        <w:rPr>
          <w:lang w:val="en-US"/>
        </w:rPr>
        <w:t xml:space="preserve">the more secular an agent the more likely to interpret </w:t>
      </w:r>
      <w:r w:rsidR="00213B5D">
        <w:rPr>
          <w:lang w:val="en-US"/>
        </w:rPr>
        <w:t xml:space="preserve">a </w:t>
      </w:r>
      <w:r w:rsidR="00A41341">
        <w:rPr>
          <w:lang w:val="en-US"/>
        </w:rPr>
        <w:t>religious CRED as a CRUD. The process is illustrated in the pseudo-code below:</w:t>
      </w:r>
    </w:p>
    <w:p w14:paraId="1C917D8C" w14:textId="77777777" w:rsidR="00956610" w:rsidRDefault="00956610" w:rsidP="00956610">
      <w:pPr>
        <w:autoSpaceDE w:val="0"/>
        <w:autoSpaceDN w:val="0"/>
        <w:adjustRightInd w:val="0"/>
        <w:ind w:firstLine="720"/>
        <w:rPr>
          <w:rFonts w:ascii="Consolas" w:eastAsiaTheme="minorHAnsi" w:hAnsi="Consolas" w:cs="Consolas"/>
          <w:b/>
          <w:bCs/>
          <w:color w:val="7F0055"/>
          <w:sz w:val="20"/>
          <w:szCs w:val="20"/>
          <w:lang w:val="en-US" w:eastAsia="en-US"/>
        </w:rPr>
      </w:pPr>
    </w:p>
    <w:p w14:paraId="4B008D58" w14:textId="009FB170" w:rsidR="00956610" w:rsidRDefault="00956610" w:rsidP="00956610">
      <w:pPr>
        <w:autoSpaceDE w:val="0"/>
        <w:autoSpaceDN w:val="0"/>
        <w:adjustRightInd w:val="0"/>
        <w:ind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rand = uniform(</w:t>
      </w:r>
      <w:r w:rsidR="00AB6786">
        <w:rPr>
          <w:rFonts w:ascii="Consolas" w:eastAsiaTheme="minorHAnsi" w:hAnsi="Consolas" w:cs="Consolas"/>
          <w:color w:val="000000"/>
          <w:sz w:val="20"/>
          <w:szCs w:val="20"/>
          <w:lang w:val="en-US" w:eastAsia="en-US"/>
        </w:rPr>
        <w:t>0,1</w:t>
      </w:r>
      <w:r>
        <w:rPr>
          <w:rFonts w:ascii="Consolas" w:eastAsiaTheme="minorHAnsi" w:hAnsi="Consolas" w:cs="Consolas"/>
          <w:color w:val="000000"/>
          <w:sz w:val="20"/>
          <w:szCs w:val="20"/>
          <w:lang w:val="en-US" w:eastAsia="en-US"/>
        </w:rPr>
        <w:t>);</w:t>
      </w:r>
    </w:p>
    <w:p w14:paraId="6F3B364B" w14:textId="0EEEC558" w:rsidR="00956610" w:rsidRDefault="00956610" w:rsidP="0095661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ProbCredToCrud</w:t>
      </w:r>
      <w:proofErr w:type="spellEnd"/>
      <w:r>
        <w:rPr>
          <w:rFonts w:ascii="Consolas" w:eastAsiaTheme="minorHAnsi" w:hAnsi="Consolas" w:cs="Consolas"/>
          <w:color w:val="000000"/>
          <w:sz w:val="20"/>
          <w:szCs w:val="20"/>
          <w:lang w:val="en-US" w:eastAsia="en-US"/>
        </w:rPr>
        <w:t xml:space="preserve"> = exp(-</w:t>
      </w:r>
      <w:proofErr w:type="spellStart"/>
      <w:r w:rsidR="00F774B4">
        <w:rPr>
          <w:rFonts w:ascii="Consolas" w:eastAsiaTheme="minorHAnsi" w:hAnsi="Consolas" w:cs="Consolas"/>
          <w:color w:val="000000"/>
          <w:sz w:val="20"/>
          <w:szCs w:val="20"/>
          <w:lang w:val="en-US" w:eastAsia="en-US"/>
        </w:rPr>
        <w:t>Parameter</w:t>
      </w:r>
      <w:r>
        <w:rPr>
          <w:rFonts w:ascii="Consolas" w:eastAsiaTheme="minorHAnsi" w:hAnsi="Consolas" w:cs="Consolas"/>
          <w:color w:val="000000"/>
          <w:sz w:val="20"/>
          <w:szCs w:val="20"/>
          <w:lang w:val="en-US" w:eastAsia="en-US"/>
        </w:rPr>
        <w:t>.CRED_</w:t>
      </w:r>
      <w:r w:rsidR="00F774B4">
        <w:rPr>
          <w:rFonts w:ascii="Consolas" w:eastAsiaTheme="minorHAnsi" w:hAnsi="Consolas" w:cs="Consolas"/>
          <w:color w:val="000000"/>
          <w:sz w:val="20"/>
          <w:szCs w:val="20"/>
          <w:lang w:val="en-US" w:eastAsia="en-US"/>
        </w:rPr>
        <w:t>t</w:t>
      </w:r>
      <w:r>
        <w:rPr>
          <w:rFonts w:ascii="Consolas" w:eastAsiaTheme="minorHAnsi" w:hAnsi="Consolas" w:cs="Consolas"/>
          <w:color w:val="000000"/>
          <w:sz w:val="20"/>
          <w:szCs w:val="20"/>
          <w:lang w:val="en-US" w:eastAsia="en-US"/>
        </w:rPr>
        <w:t>o</w:t>
      </w:r>
      <w:r w:rsidR="00F774B4">
        <w:rPr>
          <w:rFonts w:ascii="Consolas" w:eastAsiaTheme="minorHAnsi" w:hAnsi="Consolas" w:cs="Consolas"/>
          <w:color w:val="000000"/>
          <w:sz w:val="20"/>
          <w:szCs w:val="20"/>
          <w:lang w:val="en-US" w:eastAsia="en-US"/>
        </w:rPr>
        <w:t>_</w:t>
      </w:r>
      <w:r>
        <w:rPr>
          <w:rFonts w:ascii="Consolas" w:eastAsiaTheme="minorHAnsi" w:hAnsi="Consolas" w:cs="Consolas"/>
          <w:color w:val="000000"/>
          <w:sz w:val="20"/>
          <w:szCs w:val="20"/>
          <w:lang w:val="en-US" w:eastAsia="en-US"/>
        </w:rPr>
        <w:t>C</w:t>
      </w:r>
      <w:r w:rsidR="00AB6786">
        <w:rPr>
          <w:rFonts w:ascii="Consolas" w:eastAsiaTheme="minorHAnsi" w:hAnsi="Consolas" w:cs="Consolas"/>
          <w:color w:val="000000"/>
          <w:sz w:val="20"/>
          <w:szCs w:val="20"/>
          <w:lang w:val="en-US" w:eastAsia="en-US"/>
        </w:rPr>
        <w:t>RUD</w:t>
      </w:r>
      <w:proofErr w:type="spellEnd"/>
      <w:r>
        <w:rPr>
          <w:rFonts w:ascii="Consolas" w:eastAsiaTheme="minorHAnsi" w:hAnsi="Consolas" w:cs="Consolas"/>
          <w:color w:val="000000"/>
          <w:sz w:val="20"/>
          <w:szCs w:val="20"/>
          <w:lang w:val="en-US" w:eastAsia="en-US"/>
        </w:rPr>
        <w:t xml:space="preserve"> * </w:t>
      </w:r>
      <w:proofErr w:type="spellStart"/>
      <w:r w:rsidR="00F774B4">
        <w:rPr>
          <w:rFonts w:ascii="Consolas" w:eastAsiaTheme="minorHAnsi" w:hAnsi="Consolas" w:cs="Consolas"/>
          <w:color w:val="000000"/>
          <w:sz w:val="20"/>
          <w:szCs w:val="20"/>
          <w:lang w:val="en-US" w:eastAsia="en-US"/>
        </w:rPr>
        <w:t>learner</w:t>
      </w:r>
      <w:r>
        <w:rPr>
          <w:rFonts w:ascii="Consolas" w:eastAsiaTheme="minorHAnsi" w:hAnsi="Consolas" w:cs="Consolas"/>
          <w:color w:val="000000"/>
          <w:sz w:val="20"/>
          <w:szCs w:val="20"/>
          <w:lang w:val="en-US" w:eastAsia="en-US"/>
        </w:rPr>
        <w:t>.WorldView</w:t>
      </w:r>
      <w:proofErr w:type="spellEnd"/>
      <w:r>
        <w:rPr>
          <w:rFonts w:ascii="Consolas" w:eastAsiaTheme="minorHAnsi" w:hAnsi="Consolas" w:cs="Consolas"/>
          <w:color w:val="000000"/>
          <w:sz w:val="20"/>
          <w:szCs w:val="20"/>
          <w:lang w:val="en-US" w:eastAsia="en-US"/>
        </w:rPr>
        <w:t xml:space="preserve"> ) * 0.9;</w:t>
      </w:r>
    </w:p>
    <w:p w14:paraId="12782220" w14:textId="115D6807" w:rsidR="00A41341" w:rsidRDefault="00956610" w:rsidP="00956610">
      <w:pPr>
        <w:rPr>
          <w:lang w:val="en-US"/>
        </w:rPr>
      </w:pP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(rand &lt; </w:t>
      </w:r>
      <w:proofErr w:type="spellStart"/>
      <w:r>
        <w:rPr>
          <w:rFonts w:ascii="Consolas" w:eastAsiaTheme="minorHAnsi" w:hAnsi="Consolas" w:cs="Consolas"/>
          <w:color w:val="000000"/>
          <w:sz w:val="20"/>
          <w:szCs w:val="20"/>
          <w:lang w:val="en-US" w:eastAsia="en-US"/>
        </w:rPr>
        <w:t>ProbCredToCrud</w:t>
      </w:r>
      <w:proofErr w:type="spellEnd"/>
      <w:r>
        <w:rPr>
          <w:rFonts w:ascii="Consolas" w:eastAsiaTheme="minorHAnsi" w:hAnsi="Consolas" w:cs="Consolas"/>
          <w:color w:val="000000"/>
          <w:sz w:val="20"/>
          <w:szCs w:val="20"/>
          <w:lang w:val="en-US" w:eastAsia="en-US"/>
        </w:rPr>
        <w:t>){ TDI = TDI * - 1.0;}</w:t>
      </w:r>
    </w:p>
    <w:p w14:paraId="0A78B26B" w14:textId="01E02D8F" w:rsidR="00A126DE" w:rsidRDefault="00A126DE" w:rsidP="00161FBC">
      <w:pPr>
        <w:rPr>
          <w:lang w:val="en-US"/>
        </w:rPr>
      </w:pPr>
    </w:p>
    <w:p w14:paraId="104072C9" w14:textId="4CE6F021" w:rsidR="00E73680" w:rsidRDefault="00E73680" w:rsidP="00161FBC">
      <w:pPr>
        <w:rPr>
          <w:lang w:val="en-US"/>
        </w:rPr>
      </w:pPr>
      <w:r>
        <w:rPr>
          <w:lang w:val="en-US"/>
        </w:rPr>
        <w:t>W</w:t>
      </w:r>
      <w:r w:rsidR="005D3BB7">
        <w:rPr>
          <w:lang w:val="en-US"/>
        </w:rPr>
        <w:t>h</w:t>
      </w:r>
      <w:r>
        <w:rPr>
          <w:lang w:val="en-US"/>
        </w:rPr>
        <w:t xml:space="preserve">ere the probability of interpreting a CRED as a CRUD is given by </w:t>
      </w:r>
      <w:r w:rsidR="00C0321D">
        <w:rPr>
          <w:lang w:val="en-US"/>
        </w:rPr>
        <w:t>a</w:t>
      </w:r>
      <w:r>
        <w:rPr>
          <w:lang w:val="en-US"/>
        </w:rPr>
        <w:t xml:space="preserve"> </w:t>
      </w:r>
      <w:r w:rsidR="00EB223B">
        <w:rPr>
          <w:lang w:val="en-US"/>
        </w:rPr>
        <w:t xml:space="preserve">logarithmic distribution with </w:t>
      </w:r>
      <w:proofErr w:type="spellStart"/>
      <w:r w:rsidR="00567BD2" w:rsidRPr="00C0321D">
        <w:rPr>
          <w:i/>
          <w:lang w:val="en-US"/>
        </w:rPr>
        <w:t>Parameter.CRED_to_CRUD</w:t>
      </w:r>
      <w:proofErr w:type="spellEnd"/>
      <w:r w:rsidR="00567BD2">
        <w:rPr>
          <w:lang w:val="en-US"/>
        </w:rPr>
        <w:t xml:space="preserve"> equal to global variable </w:t>
      </w:r>
      <w:r w:rsidR="00AB6786">
        <w:rPr>
          <w:lang w:val="en-US"/>
        </w:rPr>
        <w:t>24</w:t>
      </w:r>
      <w:r w:rsidR="007912B2">
        <w:rPr>
          <w:lang w:val="en-US"/>
        </w:rPr>
        <w:t xml:space="preserve"> and a max </w:t>
      </w:r>
      <w:r w:rsidR="005D3BB7">
        <w:rPr>
          <w:lang w:val="en-US"/>
        </w:rPr>
        <w:t xml:space="preserve">value </w:t>
      </w:r>
      <w:r w:rsidR="007912B2">
        <w:rPr>
          <w:lang w:val="en-US"/>
        </w:rPr>
        <w:t>of 0.9</w:t>
      </w:r>
      <w:r w:rsidR="00AB6786">
        <w:rPr>
          <w:lang w:val="en-US"/>
        </w:rPr>
        <w:t>.</w:t>
      </w:r>
      <w:r w:rsidR="007912B2">
        <w:rPr>
          <w:lang w:val="en-US"/>
        </w:rPr>
        <w:t xml:space="preserve"> In other words, even if the learner holds a</w:t>
      </w:r>
      <w:r w:rsidR="00D953A3">
        <w:rPr>
          <w:lang w:val="en-US"/>
        </w:rPr>
        <w:t>n extreme secular</w:t>
      </w:r>
      <w:r w:rsidR="007912B2">
        <w:rPr>
          <w:lang w:val="en-US"/>
        </w:rPr>
        <w:t xml:space="preserve"> WV </w:t>
      </w:r>
      <w:r w:rsidR="00D953A3">
        <w:rPr>
          <w:lang w:val="en-US"/>
        </w:rPr>
        <w:t>value (</w:t>
      </w:r>
      <w:r w:rsidR="007912B2">
        <w:rPr>
          <w:lang w:val="en-US"/>
        </w:rPr>
        <w:t>0</w:t>
      </w:r>
      <w:r w:rsidR="00D953A3">
        <w:rPr>
          <w:lang w:val="en-US"/>
        </w:rPr>
        <w:t>)</w:t>
      </w:r>
      <w:r w:rsidR="007912B2">
        <w:rPr>
          <w:lang w:val="en-US"/>
        </w:rPr>
        <w:t xml:space="preserve">, </w:t>
      </w:r>
      <w:r w:rsidR="00043390">
        <w:rPr>
          <w:lang w:val="en-US"/>
        </w:rPr>
        <w:t xml:space="preserve">there will always be a 10% chance of </w:t>
      </w:r>
      <w:r w:rsidR="003C0F81">
        <w:rPr>
          <w:lang w:val="en-US"/>
        </w:rPr>
        <w:t xml:space="preserve">keeping the CRED as CRED instead of </w:t>
      </w:r>
      <w:r w:rsidR="00043390">
        <w:rPr>
          <w:lang w:val="en-US"/>
        </w:rPr>
        <w:t xml:space="preserve">interpreting </w:t>
      </w:r>
      <w:r w:rsidR="003C0F81">
        <w:rPr>
          <w:lang w:val="en-US"/>
        </w:rPr>
        <w:t>it a</w:t>
      </w:r>
      <w:r w:rsidR="00043390">
        <w:rPr>
          <w:lang w:val="en-US"/>
        </w:rPr>
        <w:t>s a CR</w:t>
      </w:r>
      <w:r w:rsidR="003C0F81">
        <w:rPr>
          <w:lang w:val="en-US"/>
        </w:rPr>
        <w:t>UD</w:t>
      </w:r>
      <w:r w:rsidR="00043390">
        <w:rPr>
          <w:lang w:val="en-US"/>
        </w:rPr>
        <w:t>.</w:t>
      </w:r>
      <w:r w:rsidR="00A7093A">
        <w:rPr>
          <w:lang w:val="en-US"/>
        </w:rPr>
        <w:t xml:space="preserve"> </w:t>
      </w:r>
    </w:p>
    <w:p w14:paraId="1AFB717A" w14:textId="77777777" w:rsidR="00BE0F7D" w:rsidRDefault="00BE0F7D" w:rsidP="00161FBC">
      <w:pPr>
        <w:rPr>
          <w:lang w:val="en-US"/>
        </w:rPr>
      </w:pPr>
    </w:p>
    <w:p w14:paraId="096E4EC3" w14:textId="77777777" w:rsidR="004E2315" w:rsidRPr="004E2315" w:rsidRDefault="001A4307" w:rsidP="00B41A54">
      <w:pPr>
        <w:rPr>
          <w:b/>
          <w:i/>
          <w:lang w:val="en-US"/>
        </w:rPr>
      </w:pPr>
      <w:r w:rsidRPr="004E2315">
        <w:rPr>
          <w:b/>
          <w:i/>
          <w:lang w:val="en-US"/>
        </w:rPr>
        <w:t>Modulators of CRED</w:t>
      </w:r>
      <w:r w:rsidR="004E2315" w:rsidRPr="004E2315">
        <w:rPr>
          <w:b/>
          <w:i/>
          <w:lang w:val="en-US"/>
        </w:rPr>
        <w:t xml:space="preserve"> displays’ intensity</w:t>
      </w:r>
    </w:p>
    <w:p w14:paraId="6455FA2F" w14:textId="71579BE0" w:rsidR="00B41A54" w:rsidRDefault="001133BB" w:rsidP="00B41A54">
      <w:pPr>
        <w:rPr>
          <w:lang w:val="en-US"/>
        </w:rPr>
      </w:pPr>
      <w:r>
        <w:rPr>
          <w:lang w:val="en-US"/>
        </w:rPr>
        <w:t xml:space="preserve">After the </w:t>
      </w:r>
      <w:r w:rsidR="00CE4D43">
        <w:rPr>
          <w:lang w:val="en-US"/>
        </w:rPr>
        <w:t>exempla</w:t>
      </w:r>
      <w:r w:rsidR="004E2315">
        <w:rPr>
          <w:lang w:val="en-US"/>
        </w:rPr>
        <w:t>r</w:t>
      </w:r>
      <w:r>
        <w:rPr>
          <w:lang w:val="en-US"/>
        </w:rPr>
        <w:t xml:space="preserve"> has displayed a CRED</w:t>
      </w:r>
      <w:r w:rsidR="00DB40B7">
        <w:rPr>
          <w:lang w:val="en-US"/>
        </w:rPr>
        <w:t xml:space="preserve"> or a </w:t>
      </w:r>
      <w:r>
        <w:rPr>
          <w:lang w:val="en-US"/>
        </w:rPr>
        <w:t xml:space="preserve">CRUD to the </w:t>
      </w:r>
      <w:r w:rsidR="00D66E2B">
        <w:rPr>
          <w:lang w:val="en-US"/>
        </w:rPr>
        <w:t>learner</w:t>
      </w:r>
      <w:r w:rsidR="00DB40B7">
        <w:rPr>
          <w:lang w:val="en-US"/>
        </w:rPr>
        <w:t xml:space="preserve"> (see TDI equation above)</w:t>
      </w:r>
      <w:r w:rsidR="00D66E2B">
        <w:rPr>
          <w:lang w:val="en-US"/>
        </w:rPr>
        <w:t>, there are other two factor</w:t>
      </w:r>
      <w:r w:rsidR="00CE4D43">
        <w:rPr>
          <w:lang w:val="en-US"/>
        </w:rPr>
        <w:t>s</w:t>
      </w:r>
      <w:r w:rsidR="00D66E2B">
        <w:rPr>
          <w:lang w:val="en-US"/>
        </w:rPr>
        <w:t xml:space="preserve"> which </w:t>
      </w:r>
      <w:r w:rsidR="00DB40B7">
        <w:rPr>
          <w:lang w:val="en-US"/>
        </w:rPr>
        <w:t xml:space="preserve">can </w:t>
      </w:r>
      <w:r w:rsidR="00D66E2B">
        <w:rPr>
          <w:lang w:val="en-US"/>
        </w:rPr>
        <w:t>further modulate the intensity of th</w:t>
      </w:r>
      <w:r w:rsidR="00DB40B7">
        <w:rPr>
          <w:lang w:val="en-US"/>
        </w:rPr>
        <w:t>is</w:t>
      </w:r>
      <w:r w:rsidR="00D66E2B">
        <w:rPr>
          <w:lang w:val="en-US"/>
        </w:rPr>
        <w:t xml:space="preserve"> display: a) </w:t>
      </w:r>
      <w:r w:rsidR="00B41A54" w:rsidRPr="00B41A54">
        <w:rPr>
          <w:lang w:val="en-US"/>
        </w:rPr>
        <w:t>Pluralism index</w:t>
      </w:r>
      <w:r w:rsidR="00CE4D43">
        <w:rPr>
          <w:lang w:val="en-US"/>
        </w:rPr>
        <w:t xml:space="preserve"> and b) Existential security.</w:t>
      </w:r>
    </w:p>
    <w:p w14:paraId="13014DD2" w14:textId="77777777" w:rsidR="00CF3581" w:rsidRDefault="00CF3581" w:rsidP="00B41A54">
      <w:pPr>
        <w:rPr>
          <w:lang w:val="en-US"/>
        </w:rPr>
      </w:pPr>
    </w:p>
    <w:p w14:paraId="3860DEDA" w14:textId="32DB7EE8" w:rsidR="003A402E" w:rsidRPr="00CE4D43" w:rsidRDefault="00CE4D43" w:rsidP="00B41A54">
      <w:pPr>
        <w:rPr>
          <w:b/>
          <w:i/>
          <w:lang w:val="en-US"/>
        </w:rPr>
      </w:pPr>
      <w:r w:rsidRPr="00CE4D43">
        <w:rPr>
          <w:b/>
          <w:i/>
          <w:lang w:val="en-US"/>
        </w:rPr>
        <w:t>Pluralism index</w:t>
      </w:r>
    </w:p>
    <w:p w14:paraId="2E792BD5" w14:textId="1C7E5E2A" w:rsidR="008C282C" w:rsidRDefault="00A4298A" w:rsidP="00B41A54">
      <w:r>
        <w:rPr>
          <w:lang w:val="en-US"/>
        </w:rPr>
        <w:t>The</w:t>
      </w:r>
      <w:r w:rsidR="00397A36">
        <w:rPr>
          <w:lang w:val="en-US"/>
        </w:rPr>
        <w:t xml:space="preserve"> pluralism index represents the</w:t>
      </w:r>
      <w:r w:rsidR="008B0A14">
        <w:rPr>
          <w:lang w:val="en-US"/>
        </w:rPr>
        <w:t xml:space="preserve"> heterogeneity of WV values that an agent experiences in its close (family) and </w:t>
      </w:r>
      <w:r w:rsidR="004C46F1">
        <w:rPr>
          <w:lang w:val="en-US"/>
        </w:rPr>
        <w:t xml:space="preserve">broader (neighborhood) environment. </w:t>
      </w:r>
      <w:r w:rsidR="00254071">
        <w:t>This index varies between [0,1]</w:t>
      </w:r>
      <w:r w:rsidR="008C282C">
        <w:t xml:space="preserve"> and is calculated as follows:</w:t>
      </w:r>
    </w:p>
    <w:p w14:paraId="5AEC08E1" w14:textId="2C1D8618" w:rsidR="008C282C" w:rsidRDefault="008C282C" w:rsidP="00B41A54"/>
    <w:p w14:paraId="03592DA9" w14:textId="2C76532D" w:rsidR="005A390E" w:rsidRDefault="005A390E" w:rsidP="005A390E">
      <w:pPr>
        <w:ind w:left="720"/>
      </w:pPr>
      <w:r w:rsidRPr="00AF4C56">
        <w:t>Pluralism Index = Q * ABS (EGO</w:t>
      </w:r>
      <w:r>
        <w:t>_WV – FAM_WV</w:t>
      </w:r>
      <w:r w:rsidR="001D38D3">
        <w:t>_AVE</w:t>
      </w:r>
      <w:r>
        <w:t>) + (1 – Q) * (ABS (EGO_WV – NEIGH_WV</w:t>
      </w:r>
      <w:r w:rsidR="001D38D3">
        <w:t>_AVE</w:t>
      </w:r>
      <w:r>
        <w:t>) )</w:t>
      </w:r>
    </w:p>
    <w:p w14:paraId="03ADFED8" w14:textId="77777777" w:rsidR="008C282C" w:rsidRDefault="008C282C" w:rsidP="00B41A54"/>
    <w:p w14:paraId="02987FD9" w14:textId="3754F20D" w:rsidR="00FA6A55" w:rsidRDefault="00A523B9" w:rsidP="00B41A54">
      <w:r>
        <w:t>The first element represents the deviation of the agent WV value (</w:t>
      </w:r>
      <w:r w:rsidRPr="00FF3AFE">
        <w:rPr>
          <w:i/>
        </w:rPr>
        <w:t>EGO_WV</w:t>
      </w:r>
      <w:r>
        <w:t xml:space="preserve">) from the average </w:t>
      </w:r>
      <w:r w:rsidR="00790CB7">
        <w:t xml:space="preserve">WV value </w:t>
      </w:r>
      <w:r>
        <w:t>of its family (</w:t>
      </w:r>
      <w:r w:rsidR="00790CB7" w:rsidRPr="00FF3AFE">
        <w:rPr>
          <w:i/>
        </w:rPr>
        <w:t>FAM_WV_AVE</w:t>
      </w:r>
      <w:r w:rsidR="00790CB7">
        <w:t xml:space="preserve">) and the second element representing the deviation of the agent WV value from the average of </w:t>
      </w:r>
      <w:r w:rsidR="00E61C04">
        <w:t>WV value of its neighbourhood (</w:t>
      </w:r>
      <w:r w:rsidR="00E61C04" w:rsidRPr="00FF3AFE">
        <w:rPr>
          <w:i/>
        </w:rPr>
        <w:t>NEIGH_WV_AVE</w:t>
      </w:r>
      <w:r w:rsidR="00E61C04">
        <w:t xml:space="preserve">). </w:t>
      </w:r>
      <w:r w:rsidR="00E61C04" w:rsidRPr="00FF3AFE">
        <w:rPr>
          <w:i/>
        </w:rPr>
        <w:t>Q</w:t>
      </w:r>
      <w:r w:rsidR="00E61C04">
        <w:t xml:space="preserve"> represents the weight (importance) given to </w:t>
      </w:r>
      <w:r w:rsidR="00FF3AFE">
        <w:t xml:space="preserve">the </w:t>
      </w:r>
      <w:r w:rsidR="002138C2">
        <w:t>first element in relation to the second one and it is give</w:t>
      </w:r>
      <w:r w:rsidR="000C2E33">
        <w:t>n</w:t>
      </w:r>
      <w:r w:rsidR="002138C2">
        <w:t xml:space="preserve"> by global variable </w:t>
      </w:r>
      <w:r w:rsidR="000C2E33">
        <w:t xml:space="preserve">41. </w:t>
      </w:r>
      <w:r w:rsidR="00946970">
        <w:t>Index will be 0 (homogenous WV) when the WV value of the agent is exactly the same as that of the average of its family and neighbourhood and it will be 1 (heterogenous) when its completely the opposite</w:t>
      </w:r>
      <w:r w:rsidR="00CB778C">
        <w:t xml:space="preserve"> of the average of its family and neighbourhood. </w:t>
      </w:r>
      <w:r w:rsidR="00254071">
        <w:t>T</w:t>
      </w:r>
      <w:r w:rsidR="00DA1C23">
        <w:t xml:space="preserve">he pluralism effect on the TDI is calculated as </w:t>
      </w:r>
    </w:p>
    <w:p w14:paraId="12012F9E" w14:textId="528C7958" w:rsidR="00FA6A55" w:rsidRDefault="00FA6A55" w:rsidP="00B41A54"/>
    <w:p w14:paraId="7218009A" w14:textId="046608C2" w:rsidR="00FA6A55" w:rsidRDefault="00FA6A55" w:rsidP="00B41A54">
      <w:r>
        <w:tab/>
        <w:t xml:space="preserve">Pluralism effect = 1 </w:t>
      </w:r>
      <w:r w:rsidR="007214F6">
        <w:t xml:space="preserve">- </w:t>
      </w:r>
      <w:r>
        <w:t>(</w:t>
      </w:r>
      <w:r w:rsidR="007214F6">
        <w:t>Pluralism Index / 2)</w:t>
      </w:r>
    </w:p>
    <w:p w14:paraId="596AA077" w14:textId="77777777" w:rsidR="007800EF" w:rsidRDefault="007800EF" w:rsidP="00B41A54"/>
    <w:p w14:paraId="5871409F" w14:textId="77777777" w:rsidR="004622D1" w:rsidRDefault="007214F6" w:rsidP="007800EF">
      <w:r>
        <w:t xml:space="preserve">And this effect </w:t>
      </w:r>
      <w:r w:rsidR="007800EF">
        <w:t xml:space="preserve">then affects the TDI by multiplying it, </w:t>
      </w:r>
    </w:p>
    <w:p w14:paraId="376F71AF" w14:textId="77777777" w:rsidR="004622D1" w:rsidRDefault="004622D1" w:rsidP="007800EF"/>
    <w:p w14:paraId="2F94CE97" w14:textId="496929DB" w:rsidR="00CE4D43" w:rsidRDefault="007800EF" w:rsidP="004622D1">
      <w:pPr>
        <w:ind w:firstLine="720"/>
      </w:pPr>
      <w:r>
        <w:t>TDI * Pluralism effect</w:t>
      </w:r>
    </w:p>
    <w:p w14:paraId="627783E2" w14:textId="7147A869" w:rsidR="004622D1" w:rsidRDefault="004622D1" w:rsidP="004622D1">
      <w:pPr>
        <w:ind w:firstLine="720"/>
      </w:pPr>
    </w:p>
    <w:p w14:paraId="6514B19D" w14:textId="11FB40B8" w:rsidR="004622D1" w:rsidRDefault="004622D1" w:rsidP="004622D1">
      <w:pPr>
        <w:rPr>
          <w:lang w:val="en-US"/>
        </w:rPr>
      </w:pPr>
      <w:r>
        <w:t>Hence, a homogenous pluralism index (0) will have no effect on TDI</w:t>
      </w:r>
      <w:r w:rsidR="000E6E6E">
        <w:t xml:space="preserve"> since the pluralism effect will be equal to 1</w:t>
      </w:r>
      <w:r>
        <w:t>; an heterogenous index, on the other hand, will damp the TDI by a max of 50%</w:t>
      </w:r>
      <w:r w:rsidR="000E6E6E">
        <w:t xml:space="preserve"> when the pluralism index is highest, 1</w:t>
      </w:r>
      <w:r>
        <w:t>.</w:t>
      </w:r>
    </w:p>
    <w:p w14:paraId="22946B0C" w14:textId="77777777" w:rsidR="00CE4D43" w:rsidRDefault="00CE4D43" w:rsidP="00B41A54">
      <w:pPr>
        <w:rPr>
          <w:lang w:val="en-US"/>
        </w:rPr>
      </w:pPr>
    </w:p>
    <w:p w14:paraId="516BBE7B" w14:textId="0B00CA63" w:rsidR="00B41A54" w:rsidRPr="00F166B6" w:rsidRDefault="00B41A54" w:rsidP="00B41A54">
      <w:pPr>
        <w:rPr>
          <w:b/>
          <w:i/>
          <w:lang w:val="en-US"/>
        </w:rPr>
      </w:pPr>
      <w:r w:rsidRPr="00F166B6">
        <w:rPr>
          <w:b/>
          <w:i/>
          <w:lang w:val="en-US"/>
        </w:rPr>
        <w:t>Existential security</w:t>
      </w:r>
    </w:p>
    <w:p w14:paraId="7873BC03" w14:textId="603E4D2A" w:rsidR="003A402E" w:rsidRDefault="00E77CCE" w:rsidP="00B41A54">
      <w:pPr>
        <w:rPr>
          <w:lang w:val="en-US"/>
        </w:rPr>
      </w:pPr>
      <w:r>
        <w:rPr>
          <w:lang w:val="en-US"/>
        </w:rPr>
        <w:lastRenderedPageBreak/>
        <w:t>Existential security may not only damp</w:t>
      </w:r>
      <w:r w:rsidR="00A4298A">
        <w:rPr>
          <w:lang w:val="en-US"/>
        </w:rPr>
        <w:t>en</w:t>
      </w:r>
      <w:r>
        <w:rPr>
          <w:lang w:val="en-US"/>
        </w:rPr>
        <w:t xml:space="preserve"> but also enhance the intensity </w:t>
      </w:r>
      <w:r w:rsidR="00154222">
        <w:rPr>
          <w:lang w:val="en-US"/>
        </w:rPr>
        <w:t xml:space="preserve">of the TDI. </w:t>
      </w:r>
      <w:r w:rsidR="0047790D">
        <w:rPr>
          <w:lang w:val="en-US"/>
        </w:rPr>
        <w:t>Importantly, this ampli</w:t>
      </w:r>
      <w:r w:rsidR="00243A00">
        <w:rPr>
          <w:lang w:val="en-US"/>
        </w:rPr>
        <w:t xml:space="preserve">fication/dampening effect will only occur on </w:t>
      </w:r>
      <w:r w:rsidR="004A5680">
        <w:rPr>
          <w:lang w:val="en-US"/>
        </w:rPr>
        <w:t xml:space="preserve">displays that are </w:t>
      </w:r>
      <w:r w:rsidR="00243A00">
        <w:rPr>
          <w:lang w:val="en-US"/>
        </w:rPr>
        <w:t>CREDs</w:t>
      </w:r>
      <w:r w:rsidR="004A5680">
        <w:rPr>
          <w:lang w:val="en-US"/>
        </w:rPr>
        <w:t xml:space="preserve"> (but not CRUDs)</w:t>
      </w:r>
      <w:r w:rsidR="00B226F4">
        <w:rPr>
          <w:lang w:val="en-US"/>
        </w:rPr>
        <w:t xml:space="preserve"> and that come f</w:t>
      </w:r>
      <w:r w:rsidR="00243A00">
        <w:rPr>
          <w:lang w:val="en-US"/>
        </w:rPr>
        <w:t xml:space="preserve">rom religious exemplars. </w:t>
      </w:r>
      <w:r w:rsidR="001461BD">
        <w:rPr>
          <w:lang w:val="en-US"/>
        </w:rPr>
        <w:t xml:space="preserve">The existential security </w:t>
      </w:r>
      <w:r w:rsidR="00184C4A">
        <w:rPr>
          <w:lang w:val="en-US"/>
        </w:rPr>
        <w:t xml:space="preserve">index </w:t>
      </w:r>
      <w:r w:rsidR="00B214BA">
        <w:rPr>
          <w:lang w:val="en-US"/>
        </w:rPr>
        <w:t>ranges betwee</w:t>
      </w:r>
      <w:r w:rsidR="004C4BFA">
        <w:rPr>
          <w:lang w:val="en-US"/>
        </w:rPr>
        <w:t xml:space="preserve">n [-0.5,0.5] and it </w:t>
      </w:r>
      <w:r w:rsidR="00184C4A">
        <w:rPr>
          <w:lang w:val="en-US"/>
        </w:rPr>
        <w:t>is calculated as follows:</w:t>
      </w:r>
    </w:p>
    <w:p w14:paraId="1AB495D7" w14:textId="1CE50790" w:rsidR="00184C4A" w:rsidRDefault="00184C4A" w:rsidP="00B41A54">
      <w:pPr>
        <w:rPr>
          <w:lang w:val="en-US"/>
        </w:rPr>
      </w:pPr>
    </w:p>
    <w:p w14:paraId="195FEA78" w14:textId="0A78EF3B" w:rsidR="00184C4A" w:rsidRDefault="00B214BA" w:rsidP="00B214BA">
      <w:pPr>
        <w:ind w:firstLine="720"/>
        <w:rPr>
          <w:lang w:val="en-US"/>
        </w:rPr>
      </w:pPr>
      <w:r>
        <w:t xml:space="preserve">Existential security = ( </w:t>
      </w:r>
      <w:proofErr w:type="spellStart"/>
      <w:r>
        <w:t>HDI</w:t>
      </w:r>
      <w:r>
        <w:rPr>
          <w:vertAlign w:val="subscript"/>
        </w:rPr>
        <w:t>Income_class</w:t>
      </w:r>
      <w:proofErr w:type="spellEnd"/>
      <w:r>
        <w:t xml:space="preserve">  + (</w:t>
      </w:r>
      <w:proofErr w:type="spellStart"/>
      <w:r>
        <w:t>ShNr</w:t>
      </w:r>
      <w:proofErr w:type="spellEnd"/>
      <w:r>
        <w:t xml:space="preserve"> – OGS)   ) / 4</w:t>
      </w:r>
    </w:p>
    <w:p w14:paraId="480E1FA7" w14:textId="6C2A68EB" w:rsidR="00303757" w:rsidRDefault="00303757" w:rsidP="00B41A54">
      <w:pPr>
        <w:rPr>
          <w:lang w:val="en-US"/>
        </w:rPr>
      </w:pPr>
    </w:p>
    <w:p w14:paraId="1261A87D" w14:textId="64255229" w:rsidR="002E1DD0" w:rsidRDefault="00F76E82" w:rsidP="0058526E">
      <w:pPr>
        <w:rPr>
          <w:lang w:val="en-US"/>
        </w:rPr>
      </w:pPr>
      <w:r>
        <w:t xml:space="preserve">The equation is form by two elements, the income class adjusted by the Human development index of the society </w:t>
      </w:r>
      <w:r w:rsidR="00715842">
        <w:t xml:space="preserve">(global variable 47) and </w:t>
      </w:r>
      <w:r w:rsidR="007D34D0">
        <w:t xml:space="preserve">the second term represents the perceived threats </w:t>
      </w:r>
      <w:r w:rsidR="006377B7">
        <w:t xml:space="preserve">by the agent </w:t>
      </w:r>
      <w:r w:rsidR="007D34D0">
        <w:t>reflected</w:t>
      </w:r>
      <w:r w:rsidR="006377B7">
        <w:t xml:space="preserve"> </w:t>
      </w:r>
      <w:r w:rsidR="00BB0E38">
        <w:t xml:space="preserve">by </w:t>
      </w:r>
      <w:r w:rsidR="006377B7">
        <w:t xml:space="preserve">the </w:t>
      </w:r>
      <w:r w:rsidR="00BB0E38">
        <w:t>its shared norms (</w:t>
      </w:r>
      <w:proofErr w:type="spellStart"/>
      <w:r w:rsidR="00BB0E38">
        <w:t>ShNr</w:t>
      </w:r>
      <w:proofErr w:type="spellEnd"/>
      <w:r w:rsidR="00BB0E38">
        <w:t>) value minus</w:t>
      </w:r>
      <w:r w:rsidR="007D34D0">
        <w:t xml:space="preserve"> </w:t>
      </w:r>
      <w:r w:rsidR="0058526E">
        <w:t xml:space="preserve">its out group suspicion value. </w:t>
      </w:r>
      <w:r w:rsidR="00145966">
        <w:t xml:space="preserve">The HDI </w:t>
      </w:r>
      <w:r w:rsidR="00636477">
        <w:t xml:space="preserve">dampens the effect of </w:t>
      </w:r>
      <w:r w:rsidR="00145966">
        <w:t>low i</w:t>
      </w:r>
      <w:r w:rsidR="00636477">
        <w:t>ncome</w:t>
      </w:r>
      <w:r w:rsidR="00145966">
        <w:t xml:space="preserve"> </w:t>
      </w:r>
      <w:r w:rsidR="00636477">
        <w:t>class</w:t>
      </w:r>
      <w:r w:rsidR="00145966">
        <w:t xml:space="preserve">es on existential security index. Thus, </w:t>
      </w:r>
      <w:r w:rsidR="00C42657">
        <w:t xml:space="preserve">the </w:t>
      </w:r>
      <w:r w:rsidR="00D36D49">
        <w:t>effect of being in lowest o</w:t>
      </w:r>
      <w:r w:rsidR="00C03CF4">
        <w:t>r</w:t>
      </w:r>
      <w:r w:rsidR="00D36D49">
        <w:t xml:space="preserve"> low income class is not the same </w:t>
      </w:r>
      <w:r w:rsidR="00C03CF4">
        <w:t xml:space="preserve">when the agent is </w:t>
      </w:r>
      <w:r w:rsidR="00D36D49">
        <w:t xml:space="preserve">in a society with a high HDI (e.g. </w:t>
      </w:r>
      <w:r w:rsidR="00C03CF4">
        <w:t>~0.83</w:t>
      </w:r>
      <w:r w:rsidR="00EB106E">
        <w:t xml:space="preserve">, </w:t>
      </w:r>
      <w:r w:rsidR="00C03CF4">
        <w:t xml:space="preserve">Norway) </w:t>
      </w:r>
      <w:r w:rsidR="00EB106E">
        <w:t>than in a society with a low HDI (</w:t>
      </w:r>
      <w:r w:rsidR="00311EB2">
        <w:t>~0.212, Central African Republic)</w:t>
      </w:r>
      <w:r w:rsidR="0057038D">
        <w:t xml:space="preserve">. </w:t>
      </w:r>
      <w:r w:rsidR="0008119D">
        <w:t xml:space="preserve">In rich countries (high HDI) the effect of low income class is known to be different than </w:t>
      </w:r>
      <w:r w:rsidR="003E606A">
        <w:t>in poor countries. We account for this in the following way</w:t>
      </w:r>
      <w:r w:rsidR="00584813">
        <w:t xml:space="preserve">. First, we assume that </w:t>
      </w:r>
      <w:r w:rsidR="0068099D">
        <w:t xml:space="preserve">for agents in the highest income class category, the </w:t>
      </w:r>
      <w:proofErr w:type="spellStart"/>
      <w:r w:rsidR="00C23400">
        <w:t>HDI</w:t>
      </w:r>
      <w:r w:rsidR="00C23400">
        <w:rPr>
          <w:vertAlign w:val="subscript"/>
        </w:rPr>
        <w:t>Income_class</w:t>
      </w:r>
      <w:proofErr w:type="spellEnd"/>
      <w:r w:rsidR="00C23400">
        <w:t xml:space="preserve"> </w:t>
      </w:r>
      <w:r w:rsidR="00C23400">
        <w:rPr>
          <w:lang w:val="en-US"/>
        </w:rPr>
        <w:t xml:space="preserve">will always </w:t>
      </w:r>
      <w:r w:rsidR="00274786">
        <w:rPr>
          <w:lang w:val="en-US"/>
        </w:rPr>
        <w:t>have a value of 0.999</w:t>
      </w:r>
      <w:r w:rsidR="006525CF">
        <w:rPr>
          <w:lang w:val="en-US"/>
        </w:rPr>
        <w:t xml:space="preserve"> no matter the HDI of the society</w:t>
      </w:r>
      <w:r w:rsidR="00274786">
        <w:rPr>
          <w:lang w:val="en-US"/>
        </w:rPr>
        <w:t xml:space="preserve">. Then we adjust the values of the other income class categories according to the value of HDI of the society </w:t>
      </w:r>
      <w:r w:rsidR="002E1DD0">
        <w:rPr>
          <w:lang w:val="en-US"/>
        </w:rPr>
        <w:t>and the following linear equations.</w:t>
      </w:r>
    </w:p>
    <w:p w14:paraId="7E60C29E" w14:textId="77777777" w:rsidR="002E1DD0" w:rsidRDefault="002E1DD0" w:rsidP="0058526E">
      <w:pPr>
        <w:rPr>
          <w:lang w:val="en-US"/>
        </w:rPr>
      </w:pPr>
    </w:p>
    <w:p w14:paraId="0079B1DF" w14:textId="5A5A3EFA"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If HDI &gt; 0.5 {</w:t>
      </w:r>
      <w:r w:rsidR="00FC2069">
        <w:rPr>
          <w:rFonts w:ascii="Consolas" w:hAnsi="Consolas" w:cs="Consolas"/>
          <w:color w:val="000000"/>
          <w:sz w:val="20"/>
          <w:szCs w:val="20"/>
        </w:rPr>
        <w:t xml:space="preserve"> </w:t>
      </w:r>
      <w:proofErr w:type="spellStart"/>
      <w:r>
        <w:rPr>
          <w:rFonts w:ascii="Consolas" w:hAnsi="Consolas" w:cs="Consolas"/>
          <w:color w:val="000000"/>
          <w:sz w:val="20"/>
          <w:szCs w:val="20"/>
        </w:rPr>
        <w:t>HDI_adjust</w:t>
      </w:r>
      <w:proofErr w:type="spellEnd"/>
      <w:r>
        <w:rPr>
          <w:rFonts w:ascii="Consolas" w:hAnsi="Consolas" w:cs="Consolas"/>
          <w:color w:val="000000"/>
          <w:sz w:val="20"/>
          <w:szCs w:val="20"/>
        </w:rPr>
        <w:t xml:space="preserve"> = (1 - HDI) / 2;</w:t>
      </w:r>
      <w:r w:rsidR="00FC2069">
        <w:rPr>
          <w:rFonts w:ascii="Consolas" w:hAnsi="Consolas" w:cs="Consolas"/>
          <w:color w:val="000000"/>
          <w:sz w:val="20"/>
          <w:szCs w:val="20"/>
        </w:rPr>
        <w:t xml:space="preserve"> </w:t>
      </w:r>
      <w:r>
        <w:rPr>
          <w:rFonts w:ascii="Consolas" w:hAnsi="Consolas" w:cs="Consolas"/>
          <w:color w:val="000000"/>
          <w:sz w:val="20"/>
          <w:szCs w:val="20"/>
        </w:rPr>
        <w:t>}</w:t>
      </w:r>
    </w:p>
    <w:p w14:paraId="57A97A9F" w14:textId="532EDB74"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If HDI &lt;= 0.5 {</w:t>
      </w:r>
      <w:r w:rsidR="00FC2069">
        <w:rPr>
          <w:rFonts w:ascii="Consolas" w:hAnsi="Consolas" w:cs="Consolas"/>
          <w:color w:val="000000"/>
          <w:sz w:val="20"/>
          <w:szCs w:val="20"/>
        </w:rPr>
        <w:t xml:space="preserve"> </w:t>
      </w:r>
      <w:proofErr w:type="spellStart"/>
      <w:r>
        <w:rPr>
          <w:rFonts w:ascii="Consolas" w:hAnsi="Consolas" w:cs="Consolas"/>
          <w:color w:val="000000"/>
          <w:sz w:val="20"/>
          <w:szCs w:val="20"/>
        </w:rPr>
        <w:t>HDI_adjust</w:t>
      </w:r>
      <w:proofErr w:type="spellEnd"/>
      <w:r>
        <w:rPr>
          <w:rFonts w:ascii="Consolas" w:hAnsi="Consolas" w:cs="Consolas"/>
          <w:color w:val="000000"/>
          <w:sz w:val="20"/>
          <w:szCs w:val="20"/>
        </w:rPr>
        <w:t xml:space="preserve"> = HDI / 2;</w:t>
      </w:r>
      <w:r w:rsidR="00FC2069">
        <w:rPr>
          <w:rFonts w:ascii="Consolas" w:hAnsi="Consolas" w:cs="Consolas"/>
          <w:color w:val="000000"/>
          <w:sz w:val="20"/>
          <w:szCs w:val="20"/>
        </w:rPr>
        <w:t xml:space="preserve"> </w:t>
      </w:r>
      <w:r>
        <w:rPr>
          <w:rFonts w:ascii="Consolas" w:hAnsi="Consolas" w:cs="Consolas"/>
          <w:color w:val="000000"/>
          <w:sz w:val="20"/>
          <w:szCs w:val="20"/>
        </w:rPr>
        <w:t>}</w:t>
      </w:r>
    </w:p>
    <w:p w14:paraId="1BD211F6" w14:textId="21DACFEF" w:rsidR="002C0959" w:rsidRDefault="002C0959" w:rsidP="002C0959">
      <w:pPr>
        <w:autoSpaceDE w:val="0"/>
        <w:autoSpaceDN w:val="0"/>
        <w:adjustRightInd w:val="0"/>
        <w:rPr>
          <w:rFonts w:ascii="Consolas" w:hAnsi="Consolas" w:cs="Consolas"/>
          <w:sz w:val="20"/>
          <w:szCs w:val="20"/>
        </w:rPr>
      </w:pPr>
    </w:p>
    <w:p w14:paraId="40C75591" w14:textId="26253664" w:rsidR="00FC2069" w:rsidRDefault="00FC2069" w:rsidP="002C0959">
      <w:pPr>
        <w:autoSpaceDE w:val="0"/>
        <w:autoSpaceDN w:val="0"/>
        <w:adjustRightInd w:val="0"/>
      </w:pPr>
      <w:r>
        <w:t xml:space="preserve">Then </w:t>
      </w:r>
      <w:r w:rsidR="003715C5">
        <w:t xml:space="preserve">we calculate the </w:t>
      </w:r>
      <w:proofErr w:type="spellStart"/>
      <w:r w:rsidR="003715C5">
        <w:t>HDI</w:t>
      </w:r>
      <w:r w:rsidR="003715C5" w:rsidRPr="003715C5">
        <w:rPr>
          <w:vertAlign w:val="subscript"/>
        </w:rPr>
        <w:t>income_class</w:t>
      </w:r>
      <w:proofErr w:type="spellEnd"/>
      <w:r w:rsidR="003715C5">
        <w:t xml:space="preserve"> value according to the following equations</w:t>
      </w:r>
    </w:p>
    <w:p w14:paraId="7CA4719E" w14:textId="77777777" w:rsidR="003715C5" w:rsidRPr="00FC2069" w:rsidRDefault="003715C5" w:rsidP="002C0959">
      <w:pPr>
        <w:autoSpaceDE w:val="0"/>
        <w:autoSpaceDN w:val="0"/>
        <w:adjustRightInd w:val="0"/>
      </w:pPr>
    </w:p>
    <w:p w14:paraId="6507D465" w14:textId="15D9821E"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LOWEST_CLASS) {</w:t>
      </w:r>
      <w:r w:rsidR="00422245">
        <w:rPr>
          <w:rFonts w:ascii="Consolas" w:hAnsi="Consolas" w:cs="Consolas"/>
          <w:color w:val="000000"/>
          <w:sz w:val="20"/>
          <w:szCs w:val="20"/>
        </w:rPr>
        <w:t xml:space="preserve"> </w:t>
      </w:r>
      <w:proofErr w:type="spellStart"/>
      <w:r>
        <w:rPr>
          <w:rFonts w:ascii="Consolas" w:hAnsi="Consolas" w:cs="Consolas"/>
          <w:color w:val="000000"/>
          <w:sz w:val="20"/>
          <w:szCs w:val="20"/>
        </w:rPr>
        <w:t>HDI_Income</w:t>
      </w:r>
      <w:proofErr w:type="spellEnd"/>
      <w:r>
        <w:rPr>
          <w:rFonts w:ascii="Consolas" w:hAnsi="Consolas" w:cs="Consolas"/>
          <w:color w:val="000000"/>
          <w:sz w:val="20"/>
          <w:szCs w:val="20"/>
        </w:rPr>
        <w:t xml:space="preserve"> = HDI - (2 * </w:t>
      </w:r>
      <w:proofErr w:type="spellStart"/>
      <w:r w:rsidR="00927B3A">
        <w:rPr>
          <w:rFonts w:ascii="Consolas" w:hAnsi="Consolas" w:cs="Consolas"/>
          <w:color w:val="000000"/>
          <w:sz w:val="20"/>
          <w:szCs w:val="20"/>
        </w:rPr>
        <w:t>HDI_adjust</w:t>
      </w:r>
      <w:proofErr w:type="spellEnd"/>
      <w:r>
        <w:rPr>
          <w:rFonts w:ascii="Consolas" w:hAnsi="Consolas" w:cs="Consolas"/>
          <w:color w:val="000000"/>
          <w:sz w:val="20"/>
          <w:szCs w:val="20"/>
        </w:rPr>
        <w:t>);</w:t>
      </w:r>
      <w:r w:rsidR="00422245">
        <w:rPr>
          <w:rFonts w:ascii="Consolas" w:hAnsi="Consolas" w:cs="Consolas"/>
          <w:color w:val="000000"/>
          <w:sz w:val="20"/>
          <w:szCs w:val="20"/>
        </w:rPr>
        <w:t xml:space="preserve"> </w:t>
      </w:r>
      <w:r>
        <w:rPr>
          <w:rFonts w:ascii="Consolas" w:hAnsi="Consolas" w:cs="Consolas"/>
          <w:color w:val="000000"/>
          <w:sz w:val="20"/>
          <w:szCs w:val="20"/>
        </w:rPr>
        <w:t>}</w:t>
      </w:r>
    </w:p>
    <w:p w14:paraId="786C1236" w14:textId="54617584"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MIDDLE_LOW_CLASS {</w:t>
      </w:r>
      <w:r w:rsidR="00422245">
        <w:rPr>
          <w:rFonts w:ascii="Consolas" w:hAnsi="Consolas" w:cs="Consolas"/>
          <w:color w:val="000000"/>
          <w:sz w:val="20"/>
          <w:szCs w:val="20"/>
        </w:rPr>
        <w:t xml:space="preserve"> </w:t>
      </w:r>
      <w:proofErr w:type="spellStart"/>
      <w:r>
        <w:rPr>
          <w:rFonts w:ascii="Consolas" w:hAnsi="Consolas" w:cs="Consolas"/>
          <w:color w:val="000000"/>
          <w:sz w:val="20"/>
          <w:szCs w:val="20"/>
        </w:rPr>
        <w:t>HDI_Income</w:t>
      </w:r>
      <w:proofErr w:type="spellEnd"/>
      <w:r>
        <w:rPr>
          <w:rFonts w:ascii="Consolas" w:hAnsi="Consolas" w:cs="Consolas"/>
          <w:color w:val="000000"/>
          <w:sz w:val="20"/>
          <w:szCs w:val="20"/>
        </w:rPr>
        <w:t xml:space="preserve"> = HDI - </w:t>
      </w:r>
      <w:proofErr w:type="spellStart"/>
      <w:r w:rsidR="00927B3A">
        <w:rPr>
          <w:rFonts w:ascii="Consolas" w:hAnsi="Consolas" w:cs="Consolas"/>
          <w:color w:val="000000"/>
          <w:sz w:val="20"/>
          <w:szCs w:val="20"/>
        </w:rPr>
        <w:t>HDI_adjust</w:t>
      </w:r>
      <w:proofErr w:type="spellEnd"/>
      <w:r>
        <w:rPr>
          <w:rFonts w:ascii="Consolas" w:hAnsi="Consolas" w:cs="Consolas"/>
          <w:color w:val="000000"/>
          <w:sz w:val="20"/>
          <w:szCs w:val="20"/>
        </w:rPr>
        <w:t>;</w:t>
      </w:r>
      <w:r w:rsidR="00422245">
        <w:rPr>
          <w:rFonts w:ascii="Consolas" w:hAnsi="Consolas" w:cs="Consolas"/>
          <w:color w:val="000000"/>
          <w:sz w:val="20"/>
          <w:szCs w:val="20"/>
        </w:rPr>
        <w:t xml:space="preserve"> </w:t>
      </w:r>
      <w:r>
        <w:rPr>
          <w:rFonts w:ascii="Consolas" w:hAnsi="Consolas" w:cs="Consolas"/>
          <w:color w:val="000000"/>
          <w:sz w:val="20"/>
          <w:szCs w:val="20"/>
        </w:rPr>
        <w:t>}</w:t>
      </w:r>
    </w:p>
    <w:p w14:paraId="6503948E" w14:textId="39E620C5"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MIDDLE_CLASS {</w:t>
      </w:r>
      <w:r w:rsidR="00422245">
        <w:rPr>
          <w:rFonts w:ascii="Consolas" w:hAnsi="Consolas" w:cs="Consolas"/>
          <w:color w:val="000000"/>
          <w:sz w:val="20"/>
          <w:szCs w:val="20"/>
        </w:rPr>
        <w:t xml:space="preserve"> </w:t>
      </w:r>
      <w:proofErr w:type="spellStart"/>
      <w:r>
        <w:rPr>
          <w:rFonts w:ascii="Consolas" w:hAnsi="Consolas" w:cs="Consolas"/>
          <w:color w:val="000000"/>
          <w:sz w:val="20"/>
          <w:szCs w:val="20"/>
        </w:rPr>
        <w:t>HDI_Income</w:t>
      </w:r>
      <w:proofErr w:type="spellEnd"/>
      <w:r>
        <w:rPr>
          <w:rFonts w:ascii="Consolas" w:hAnsi="Consolas" w:cs="Consolas"/>
          <w:color w:val="000000"/>
          <w:sz w:val="20"/>
          <w:szCs w:val="20"/>
        </w:rPr>
        <w:t xml:space="preserve"> = HDI;</w:t>
      </w:r>
      <w:r w:rsidR="00422245">
        <w:rPr>
          <w:rFonts w:ascii="Consolas" w:hAnsi="Consolas" w:cs="Consolas"/>
          <w:color w:val="000000"/>
          <w:sz w:val="20"/>
          <w:szCs w:val="20"/>
        </w:rPr>
        <w:t xml:space="preserve"> </w:t>
      </w:r>
      <w:r>
        <w:rPr>
          <w:rFonts w:ascii="Consolas" w:hAnsi="Consolas" w:cs="Consolas"/>
          <w:color w:val="000000"/>
          <w:sz w:val="20"/>
          <w:szCs w:val="20"/>
        </w:rPr>
        <w:t>}</w:t>
      </w:r>
    </w:p>
    <w:p w14:paraId="5566FE00" w14:textId="4C83FAE9"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MIDDLE_HIGH_CLASS {</w:t>
      </w:r>
      <w:r w:rsidR="00422245">
        <w:rPr>
          <w:rFonts w:ascii="Consolas" w:hAnsi="Consolas" w:cs="Consolas"/>
          <w:color w:val="000000"/>
          <w:sz w:val="20"/>
          <w:szCs w:val="20"/>
        </w:rPr>
        <w:t xml:space="preserve"> </w:t>
      </w:r>
      <w:proofErr w:type="spellStart"/>
      <w:r>
        <w:rPr>
          <w:rFonts w:ascii="Consolas" w:hAnsi="Consolas" w:cs="Consolas"/>
          <w:color w:val="000000"/>
          <w:sz w:val="20"/>
          <w:szCs w:val="20"/>
        </w:rPr>
        <w:t>HDI_Income</w:t>
      </w:r>
      <w:proofErr w:type="spellEnd"/>
      <w:r>
        <w:rPr>
          <w:rFonts w:ascii="Consolas" w:hAnsi="Consolas" w:cs="Consolas"/>
          <w:color w:val="000000"/>
          <w:sz w:val="20"/>
          <w:szCs w:val="20"/>
        </w:rPr>
        <w:t xml:space="preserve"> = HDI + </w:t>
      </w:r>
      <w:proofErr w:type="spellStart"/>
      <w:r w:rsidR="00927B3A">
        <w:rPr>
          <w:rFonts w:ascii="Consolas" w:hAnsi="Consolas" w:cs="Consolas"/>
          <w:color w:val="000000"/>
          <w:sz w:val="20"/>
          <w:szCs w:val="20"/>
        </w:rPr>
        <w:t>HDI_adjust</w:t>
      </w:r>
      <w:proofErr w:type="spellEnd"/>
      <w:r>
        <w:rPr>
          <w:rFonts w:ascii="Consolas" w:hAnsi="Consolas" w:cs="Consolas"/>
          <w:color w:val="000000"/>
          <w:sz w:val="20"/>
          <w:szCs w:val="20"/>
        </w:rPr>
        <w:t>;</w:t>
      </w:r>
      <w:r w:rsidR="00422245">
        <w:rPr>
          <w:rFonts w:ascii="Consolas" w:hAnsi="Consolas" w:cs="Consolas"/>
          <w:color w:val="000000"/>
          <w:sz w:val="20"/>
          <w:szCs w:val="20"/>
        </w:rPr>
        <w:t xml:space="preserve"> </w:t>
      </w:r>
      <w:r>
        <w:rPr>
          <w:rFonts w:ascii="Consolas" w:hAnsi="Consolas" w:cs="Consolas"/>
          <w:color w:val="000000"/>
          <w:sz w:val="20"/>
          <w:szCs w:val="20"/>
        </w:rPr>
        <w:t>}</w:t>
      </w:r>
    </w:p>
    <w:p w14:paraId="6B2B2DD9" w14:textId="7E3D9236" w:rsidR="002C0959" w:rsidRDefault="002C0959" w:rsidP="002C095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HIGHEST_CLASS {</w:t>
      </w:r>
      <w:r w:rsidR="00422245">
        <w:rPr>
          <w:rFonts w:ascii="Consolas" w:hAnsi="Consolas" w:cs="Consolas"/>
          <w:color w:val="000000"/>
          <w:sz w:val="20"/>
          <w:szCs w:val="20"/>
        </w:rPr>
        <w:t xml:space="preserve"> </w:t>
      </w:r>
      <w:proofErr w:type="spellStart"/>
      <w:r>
        <w:rPr>
          <w:rFonts w:ascii="Consolas" w:hAnsi="Consolas" w:cs="Consolas"/>
          <w:color w:val="000000"/>
          <w:sz w:val="20"/>
          <w:szCs w:val="20"/>
        </w:rPr>
        <w:t>HDI_Income</w:t>
      </w:r>
      <w:proofErr w:type="spellEnd"/>
      <w:r>
        <w:rPr>
          <w:rFonts w:ascii="Consolas" w:hAnsi="Consolas" w:cs="Consolas"/>
          <w:color w:val="000000"/>
          <w:sz w:val="20"/>
          <w:szCs w:val="20"/>
        </w:rPr>
        <w:t xml:space="preserve"> = 0.999;</w:t>
      </w:r>
      <w:r w:rsidR="00422245">
        <w:rPr>
          <w:rFonts w:ascii="Consolas" w:hAnsi="Consolas" w:cs="Consolas"/>
          <w:color w:val="000000"/>
          <w:sz w:val="20"/>
          <w:szCs w:val="20"/>
        </w:rPr>
        <w:t xml:space="preserve"> </w:t>
      </w:r>
      <w:r>
        <w:rPr>
          <w:rFonts w:ascii="Consolas" w:hAnsi="Consolas" w:cs="Consolas"/>
          <w:color w:val="000000"/>
          <w:sz w:val="20"/>
          <w:szCs w:val="20"/>
        </w:rPr>
        <w:t>}</w:t>
      </w:r>
    </w:p>
    <w:p w14:paraId="2E77C3D2" w14:textId="47896E7E" w:rsidR="003E606A" w:rsidRPr="00C23400" w:rsidRDefault="00C23400" w:rsidP="0058526E">
      <w:r>
        <w:rPr>
          <w:lang w:val="en-US"/>
        </w:rPr>
        <w:t xml:space="preserve"> </w:t>
      </w:r>
    </w:p>
    <w:p w14:paraId="21058775" w14:textId="347C2DB3" w:rsidR="00B214BA" w:rsidRDefault="00F410AD" w:rsidP="00B41A54">
      <w:pPr>
        <w:rPr>
          <w:lang w:val="en-US"/>
        </w:rPr>
      </w:pPr>
      <w:r>
        <w:rPr>
          <w:lang w:val="en-US"/>
        </w:rPr>
        <w:t>Figure 6 illustrate</w:t>
      </w:r>
      <w:r w:rsidR="00F47B6B">
        <w:rPr>
          <w:lang w:val="en-US"/>
        </w:rPr>
        <w:t>s</w:t>
      </w:r>
      <w:r>
        <w:rPr>
          <w:lang w:val="en-US"/>
        </w:rPr>
        <w:t xml:space="preserve"> the values taken by the different </w:t>
      </w:r>
      <w:r w:rsidR="00F54270">
        <w:rPr>
          <w:lang w:val="en-US"/>
        </w:rPr>
        <w:t xml:space="preserve">income class categories at different HDI values according to the above equations. </w:t>
      </w:r>
    </w:p>
    <w:p w14:paraId="3D4EB0B1" w14:textId="0EDD461A" w:rsidR="00FC1D77" w:rsidRDefault="00FC1D77" w:rsidP="00B41A54">
      <w:pPr>
        <w:rPr>
          <w:lang w:val="en-US"/>
        </w:rPr>
      </w:pPr>
    </w:p>
    <w:p w14:paraId="5F8D7D69" w14:textId="58AB8C25" w:rsidR="00B670FA" w:rsidRDefault="00492E15" w:rsidP="00B670FA">
      <w:pPr>
        <w:keepNext/>
        <w:jc w:val="center"/>
      </w:pPr>
      <w:r>
        <w:rPr>
          <w:noProof/>
        </w:rPr>
        <w:lastRenderedPageBreak/>
        <mc:AlternateContent>
          <mc:Choice Requires="wps">
            <w:drawing>
              <wp:anchor distT="45720" distB="45720" distL="114300" distR="114300" simplePos="0" relativeHeight="251659776" behindDoc="0" locked="0" layoutInCell="1" allowOverlap="1" wp14:anchorId="482C52D0" wp14:editId="72F07110">
                <wp:simplePos x="0" y="0"/>
                <wp:positionH relativeFrom="margin">
                  <wp:align>center</wp:align>
                </wp:positionH>
                <wp:positionV relativeFrom="paragraph">
                  <wp:posOffset>3181985</wp:posOffset>
                </wp:positionV>
                <wp:extent cx="1111403" cy="230378"/>
                <wp:effectExtent l="0" t="0" r="0" b="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403" cy="230378"/>
                        </a:xfrm>
                        <a:prstGeom prst="rect">
                          <a:avLst/>
                        </a:prstGeom>
                        <a:solidFill>
                          <a:srgbClr val="FFFFFF"/>
                        </a:solidFill>
                        <a:ln w="9525">
                          <a:noFill/>
                          <a:miter lim="800000"/>
                          <a:headEnd/>
                          <a:tailEnd/>
                        </a:ln>
                      </wps:spPr>
                      <wps:txbx>
                        <w:txbxContent>
                          <w:p w14:paraId="7363D9E8" w14:textId="02A46F48" w:rsidR="0096463E" w:rsidRPr="00B670FA" w:rsidRDefault="0096463E" w:rsidP="00492E15">
                            <w:pPr>
                              <w:rPr>
                                <w:lang w:val="en-US"/>
                              </w:rPr>
                            </w:pPr>
                            <w:r>
                              <w:rPr>
                                <w:lang w:val="en-US"/>
                              </w:rPr>
                              <w:t>income class</w:t>
                            </w:r>
                          </w:p>
                        </w:txbxContent>
                      </wps:txbx>
                      <wps:bodyPr rot="0" vert="horz" wrap="square" lIns="9144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C52D0" id="_x0000_s1027" type="#_x0000_t202" style="position:absolute;left:0;text-align:left;margin-left:0;margin-top:250.55pt;width:87.5pt;height:18.15pt;z-index:251659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" stroked="f">
                <v:textbox inset=",0,0,0">
                  <w:txbxContent>
                    <w:p w14:paraId="7363D9E8" w14:textId="02A46F48" w:rsidR="0096463E" w:rsidRPr="00B670FA" w:rsidRDefault="0096463E" w:rsidP="00492E15">
                      <w:pPr>
                        <w:rPr>
                          <w:lang w:val="en-US"/>
                        </w:rPr>
                      </w:pPr>
                      <w:r>
                        <w:rPr>
                          <w:lang w:val="en-US"/>
                        </w:rPr>
                        <w:t>income class</w:t>
                      </w:r>
                    </w:p>
                  </w:txbxContent>
                </v:textbox>
                <w10:wrap anchorx="margin"/>
              </v:shape>
            </w:pict>
          </mc:Fallback>
        </mc:AlternateContent>
      </w:r>
      <w:r w:rsidR="00B670FA">
        <w:rPr>
          <w:noProof/>
        </w:rPr>
        <mc:AlternateContent>
          <mc:Choice Requires="wps">
            <w:drawing>
              <wp:anchor distT="45720" distB="45720" distL="114300" distR="114300" simplePos="0" relativeHeight="251658752" behindDoc="0" locked="0" layoutInCell="1" allowOverlap="1" wp14:anchorId="7329456E" wp14:editId="7DBB171C">
                <wp:simplePos x="0" y="0"/>
                <wp:positionH relativeFrom="column">
                  <wp:posOffset>1928660</wp:posOffset>
                </wp:positionH>
                <wp:positionV relativeFrom="paragraph">
                  <wp:posOffset>966356</wp:posOffset>
                </wp:positionV>
                <wp:extent cx="1754670" cy="1404620"/>
                <wp:effectExtent l="0" t="3492" r="0" b="0"/>
                <wp:wrapNone/>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54670" cy="1404620"/>
                        </a:xfrm>
                        <a:prstGeom prst="rect">
                          <a:avLst/>
                        </a:prstGeom>
                        <a:solidFill>
                          <a:srgbClr val="FFFFFF"/>
                        </a:solidFill>
                        <a:ln w="9525">
                          <a:noFill/>
                          <a:miter lim="800000"/>
                          <a:headEnd/>
                          <a:tailEnd/>
                        </a:ln>
                      </wps:spPr>
                      <wps:txbx>
                        <w:txbxContent>
                          <w:p w14:paraId="5497D698" w14:textId="78882F7B" w:rsidR="0096463E" w:rsidRPr="00B670FA" w:rsidRDefault="0096463E">
                            <w:pPr>
                              <w:rPr>
                                <w:lang w:val="en-US"/>
                              </w:rPr>
                            </w:pPr>
                            <w:r>
                              <w:rPr>
                                <w:lang w:val="en-US"/>
                              </w:rPr>
                              <w:t>HDI income class 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329456E" id="_x0000_s1028" type="#_x0000_t202" style="position:absolute;left:0;text-align:left;margin-left:151.85pt;margin-top:76.1pt;width:138.15pt;height:110.6pt;rotation:-90;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" stroked="f">
                <v:textbox style="mso-fit-shape-to-text:t">
                  <w:txbxContent>
                    <w:p w14:paraId="5497D698" w14:textId="78882F7B" w:rsidR="0096463E" w:rsidRPr="00B670FA" w:rsidRDefault="0096463E">
                      <w:pPr>
                        <w:rPr>
                          <w:lang w:val="en-US"/>
                        </w:rPr>
                      </w:pPr>
                      <w:r>
                        <w:rPr>
                          <w:lang w:val="en-US"/>
                        </w:rPr>
                        <w:t>HDI income class value</w:t>
                      </w:r>
                    </w:p>
                  </w:txbxContent>
                </v:textbox>
              </v:shape>
            </w:pict>
          </mc:Fallback>
        </mc:AlternateContent>
      </w:r>
      <w:r w:rsidR="00FC1D77">
        <w:rPr>
          <w:noProof/>
        </w:rPr>
        <w:drawing>
          <wp:inline distT="0" distB="0" distL="0" distR="0" wp14:anchorId="0AD5F123" wp14:editId="103DB40E">
            <wp:extent cx="4550055" cy="3412541"/>
            <wp:effectExtent l="0" t="0" r="317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9963" cy="3419972"/>
                    </a:xfrm>
                    <a:prstGeom prst="rect">
                      <a:avLst/>
                    </a:prstGeom>
                  </pic:spPr>
                </pic:pic>
              </a:graphicData>
            </a:graphic>
          </wp:inline>
        </w:drawing>
      </w:r>
    </w:p>
    <w:p w14:paraId="59D71814" w14:textId="6CC3EDA5" w:rsidR="00FC1D77" w:rsidRDefault="00B670FA" w:rsidP="00B670FA">
      <w:pPr>
        <w:pStyle w:val="Caption"/>
        <w:jc w:val="center"/>
        <w:rPr>
          <w:lang w:val="en-US"/>
        </w:rPr>
      </w:pPr>
      <w:r>
        <w:t xml:space="preserve">Figure </w:t>
      </w:r>
      <w:fldSimple w:instr=" SEQ Figure \* ARABIC ">
        <w:r w:rsidR="00422E29">
          <w:rPr>
            <w:noProof/>
          </w:rPr>
          <w:t>6</w:t>
        </w:r>
      </w:fldSimple>
      <w:r>
        <w:t xml:space="preserve">: Values of </w:t>
      </w:r>
      <w:proofErr w:type="spellStart"/>
      <w:r>
        <w:t>HDIincome_class</w:t>
      </w:r>
      <w:proofErr w:type="spellEnd"/>
      <w:r>
        <w:t xml:space="preserve"> according to different HDI values (number</w:t>
      </w:r>
      <w:r w:rsidR="00FC4FA9">
        <w:t>s</w:t>
      </w:r>
      <w:r>
        <w:t xml:space="preserve"> overlapping plot lines) and income class category</w:t>
      </w:r>
    </w:p>
    <w:p w14:paraId="57F012FA" w14:textId="7C01D559" w:rsidR="00F410AD" w:rsidRDefault="00B073BD" w:rsidP="00B41A54">
      <w:pPr>
        <w:rPr>
          <w:lang w:val="en-US"/>
        </w:rPr>
      </w:pPr>
      <w:r>
        <w:rPr>
          <w:lang w:val="en-US"/>
        </w:rPr>
        <w:t>Then we calculate the existential security effect on the TDI</w:t>
      </w:r>
      <w:r w:rsidR="00D37B58">
        <w:rPr>
          <w:lang w:val="en-US"/>
        </w:rPr>
        <w:t xml:space="preserve"> as follows</w:t>
      </w:r>
    </w:p>
    <w:p w14:paraId="6D62C2C5" w14:textId="00D7011F" w:rsidR="00D37B58" w:rsidRDefault="00D37B58" w:rsidP="00B41A54">
      <w:pPr>
        <w:rPr>
          <w:lang w:val="en-US"/>
        </w:rPr>
      </w:pPr>
    </w:p>
    <w:p w14:paraId="2C2B710D" w14:textId="46D44714" w:rsidR="002F008F" w:rsidRDefault="002F008F" w:rsidP="002F008F">
      <w:pPr>
        <w:ind w:left="720"/>
      </w:pPr>
      <w:r>
        <w:t>ES</w:t>
      </w:r>
      <w:r w:rsidR="000B141A">
        <w:t xml:space="preserve"> </w:t>
      </w:r>
      <w:r>
        <w:t>effect = 1 – Existential security index</w:t>
      </w:r>
    </w:p>
    <w:p w14:paraId="2114964E" w14:textId="2DD6E5EF" w:rsidR="000B141A" w:rsidRDefault="000B141A" w:rsidP="002F008F">
      <w:pPr>
        <w:ind w:left="720"/>
      </w:pPr>
    </w:p>
    <w:p w14:paraId="3393292D" w14:textId="1A8E76C2" w:rsidR="000B141A" w:rsidRDefault="000B141A" w:rsidP="000B141A">
      <w:r>
        <w:t xml:space="preserve">And this </w:t>
      </w:r>
      <w:r w:rsidR="00183F52">
        <w:t xml:space="preserve">ES </w:t>
      </w:r>
      <w:r>
        <w:t xml:space="preserve">effect then affects the TDI by multiplying it, </w:t>
      </w:r>
    </w:p>
    <w:p w14:paraId="2F9F5FD1" w14:textId="77777777" w:rsidR="000B141A" w:rsidRDefault="000B141A" w:rsidP="000B141A"/>
    <w:p w14:paraId="102B9ECF" w14:textId="7CE26D1E" w:rsidR="000B141A" w:rsidRDefault="000B141A" w:rsidP="000B141A">
      <w:pPr>
        <w:ind w:firstLine="720"/>
      </w:pPr>
      <w:r>
        <w:t>TDI * ES effect</w:t>
      </w:r>
    </w:p>
    <w:p w14:paraId="283FD320" w14:textId="77777777" w:rsidR="000B141A" w:rsidRDefault="000B141A" w:rsidP="000B141A"/>
    <w:p w14:paraId="65B00EC9" w14:textId="1C68B546" w:rsidR="007B5E9D" w:rsidRDefault="00723D85" w:rsidP="00B41A54">
      <w:r>
        <w:t xml:space="preserve">Since the ES effect </w:t>
      </w:r>
      <w:r w:rsidR="00E339EA">
        <w:t>var</w:t>
      </w:r>
      <w:r>
        <w:t>ies</w:t>
      </w:r>
      <w:r w:rsidR="00E339EA">
        <w:t xml:space="preserve"> between [0.5,1.5]</w:t>
      </w:r>
      <w:r>
        <w:t xml:space="preserve"> this means that </w:t>
      </w:r>
      <w:r w:rsidR="00E339EA">
        <w:t>a</w:t>
      </w:r>
      <w:r w:rsidR="00161752">
        <w:t xml:space="preserve">t </w:t>
      </w:r>
      <w:r w:rsidR="00A8668F">
        <w:t xml:space="preserve">the </w:t>
      </w:r>
      <w:r w:rsidR="00161752">
        <w:t xml:space="preserve">lowest value of the existential security index, religious CREDs will be amplified by 50% </w:t>
      </w:r>
      <w:r w:rsidR="000B141A">
        <w:t xml:space="preserve">and at </w:t>
      </w:r>
      <w:r w:rsidR="00625E63">
        <w:t xml:space="preserve">the </w:t>
      </w:r>
      <w:r w:rsidR="000B141A">
        <w:t xml:space="preserve">highest values of existential security </w:t>
      </w:r>
      <w:r w:rsidR="006B1181">
        <w:t xml:space="preserve">religious CREDs will be damped by 50%. </w:t>
      </w:r>
    </w:p>
    <w:p w14:paraId="4313152F" w14:textId="4E20919A" w:rsidR="006B1181" w:rsidRDefault="006B1181" w:rsidP="00B41A54"/>
    <w:p w14:paraId="527E9F81" w14:textId="63EF8CDE" w:rsidR="006B1181" w:rsidRPr="0040349C" w:rsidRDefault="002B7A1B" w:rsidP="00B41A54">
      <w:pPr>
        <w:rPr>
          <w:b/>
          <w:i/>
        </w:rPr>
      </w:pPr>
      <w:r w:rsidRPr="0040349C">
        <w:rPr>
          <w:b/>
          <w:i/>
        </w:rPr>
        <w:lastRenderedPageBreak/>
        <w:t xml:space="preserve">Effects of display on learner’s </w:t>
      </w:r>
      <w:r w:rsidR="0040349C">
        <w:rPr>
          <w:b/>
          <w:i/>
        </w:rPr>
        <w:t xml:space="preserve">WV and Frustration </w:t>
      </w:r>
      <w:r w:rsidRPr="0040349C">
        <w:rPr>
          <w:b/>
          <w:i/>
        </w:rPr>
        <w:t>variables.</w:t>
      </w:r>
    </w:p>
    <w:p w14:paraId="7CACDCE2" w14:textId="4D7DA6FF" w:rsidR="00C467B0" w:rsidRDefault="00C467B0" w:rsidP="00B41A54">
      <w:r>
        <w:t xml:space="preserve">After the exemplar has displayed to the learner and the effects </w:t>
      </w:r>
      <w:r w:rsidR="00C504BC">
        <w:t>o</w:t>
      </w:r>
      <w:r w:rsidR="0089290A">
        <w:t xml:space="preserve">f all other factors on the TDI </w:t>
      </w:r>
      <w:r w:rsidR="0060678A">
        <w:t xml:space="preserve">have been </w:t>
      </w:r>
      <w:r w:rsidR="0089290A">
        <w:t>calculated</w:t>
      </w:r>
      <w:r w:rsidR="0060678A">
        <w:t>;</w:t>
      </w:r>
      <w:r w:rsidR="0089290A">
        <w:t xml:space="preserve"> then</w:t>
      </w:r>
      <w:r w:rsidR="0060678A">
        <w:t>,</w:t>
      </w:r>
      <w:r w:rsidR="0089290A">
        <w:t xml:space="preserve"> t</w:t>
      </w:r>
      <w:r w:rsidR="007C0154">
        <w:t xml:space="preserve">wo variables of the </w:t>
      </w:r>
      <w:r w:rsidR="00ED7D04">
        <w:t>learner, WV and Frustration,</w:t>
      </w:r>
      <w:r w:rsidR="007C0154">
        <w:t xml:space="preserve"> are updated according </w:t>
      </w:r>
      <w:r w:rsidR="00ED7D04">
        <w:t>to the</w:t>
      </w:r>
      <w:r w:rsidR="008504BE">
        <w:t xml:space="preserve"> paths followed in a d</w:t>
      </w:r>
      <w:r w:rsidR="00ED7D04">
        <w:t xml:space="preserve">ecision tree. </w:t>
      </w:r>
      <w:r w:rsidR="002668C6">
        <w:t>Figure</w:t>
      </w:r>
      <w:r w:rsidR="008504BE">
        <w:t>s</w:t>
      </w:r>
      <w:r w:rsidR="002668C6">
        <w:t xml:space="preserve"> 7 and 8 illustrate the decision tree followed when the learners holds a </w:t>
      </w:r>
      <w:r w:rsidR="009F25B9">
        <w:t xml:space="preserve">secular (WV &lt; 0.5) or a religious (WV &gt; 0.5) worldview. </w:t>
      </w:r>
      <w:r w:rsidR="004578BD">
        <w:t xml:space="preserve">Both decision trees </w:t>
      </w:r>
      <w:r w:rsidR="00E55CE3">
        <w:t>consider</w:t>
      </w:r>
      <w:r w:rsidR="004578BD">
        <w:t xml:space="preserve"> whether the learner </w:t>
      </w:r>
      <w:r w:rsidR="0083594D">
        <w:t>and/or exemplar are</w:t>
      </w:r>
      <w:r w:rsidR="004578BD">
        <w:t xml:space="preserve"> affiliated to a club</w:t>
      </w:r>
      <w:r w:rsidR="009033D5">
        <w:t xml:space="preserve">, and </w:t>
      </w:r>
      <w:r w:rsidR="009F3A7B">
        <w:t>the WV value of t</w:t>
      </w:r>
      <w:r w:rsidR="009033D5">
        <w:t>he exemplar</w:t>
      </w:r>
      <w:r w:rsidR="00E55CE3">
        <w:t xml:space="preserve">. In addition, </w:t>
      </w:r>
      <w:r w:rsidR="00797188">
        <w:t>when the learner holds a religious WV</w:t>
      </w:r>
      <w:r w:rsidR="005159B9">
        <w:t xml:space="preserve">, </w:t>
      </w:r>
      <w:r w:rsidR="00797188">
        <w:t xml:space="preserve">the decision tree considers </w:t>
      </w:r>
      <w:r w:rsidR="00B11006">
        <w:t xml:space="preserve">whether the </w:t>
      </w:r>
      <w:r w:rsidR="0060678A">
        <w:t>openness</w:t>
      </w:r>
      <w:r w:rsidR="00B11006">
        <w:t xml:space="preserve"> personality trait of the learner is high or low</w:t>
      </w:r>
      <w:r w:rsidR="009F3A7B">
        <w:t>,</w:t>
      </w:r>
      <w:r w:rsidR="00B11006">
        <w:t xml:space="preserve"> and </w:t>
      </w:r>
      <w:r w:rsidR="005159B9">
        <w:t>the type of religious club (majority/minority)</w:t>
      </w:r>
      <w:r w:rsidR="00FF0FD7">
        <w:t xml:space="preserve"> the exemplar is affiliated to (fig 8)</w:t>
      </w:r>
      <w:r w:rsidR="005159B9">
        <w:t>.</w:t>
      </w:r>
      <w:r w:rsidR="00FF0FD7">
        <w:t xml:space="preserve"> </w:t>
      </w:r>
      <w:r w:rsidR="00581386">
        <w:t xml:space="preserve">On the leaves of each tree is illustrated the effect that a CRED or a CRUD has on the world view and frustration variables of the learner. </w:t>
      </w:r>
      <w:r w:rsidR="008F0202">
        <w:t xml:space="preserve">An up arrow means </w:t>
      </w:r>
      <w:r w:rsidR="000A088E">
        <w:t xml:space="preserve">that </w:t>
      </w:r>
      <w:r w:rsidR="008F0202">
        <w:t>the variable</w:t>
      </w:r>
      <w:r w:rsidR="00903925">
        <w:t>(s)</w:t>
      </w:r>
      <w:r w:rsidR="008F0202">
        <w:t xml:space="preserve"> increases and down </w:t>
      </w:r>
      <w:r w:rsidR="00856DAD">
        <w:t xml:space="preserve">arrow </w:t>
      </w:r>
      <w:r w:rsidR="000A088E">
        <w:t xml:space="preserve">that </w:t>
      </w:r>
      <w:r w:rsidR="008F0202">
        <w:t>th</w:t>
      </w:r>
      <w:r w:rsidR="00856DAD">
        <w:t xml:space="preserve">e variable(s) </w:t>
      </w:r>
      <w:r w:rsidR="008F0202">
        <w:t>decrease.</w:t>
      </w:r>
      <w:r w:rsidR="00903925">
        <w:t xml:space="preserve"> The update of WV and frustration is </w:t>
      </w:r>
      <w:r w:rsidR="00F279EC">
        <w:t xml:space="preserve">then done </w:t>
      </w:r>
      <w:r w:rsidR="00903925">
        <w:t>as follow</w:t>
      </w:r>
    </w:p>
    <w:p w14:paraId="54A9FF0A" w14:textId="18A9F8CE" w:rsidR="00E16C73" w:rsidRDefault="00E16C73" w:rsidP="00B41A54"/>
    <w:p w14:paraId="1CA6B16C" w14:textId="5FB013CA" w:rsidR="00386906" w:rsidRDefault="00E16C73" w:rsidP="00386906">
      <w:pPr>
        <w:rPr>
          <w:lang w:val="en-US"/>
        </w:rPr>
      </w:pPr>
      <w:r>
        <w:tab/>
      </w:r>
      <w:r w:rsidR="008A50ED">
        <w:t>*</w:t>
      </w:r>
      <w:r w:rsidR="00386906" w:rsidRPr="00386906">
        <w:rPr>
          <w:lang w:val="en-US"/>
        </w:rPr>
        <w:t>F</w:t>
      </w:r>
      <w:r w:rsidR="00386906" w:rsidRPr="00386906">
        <w:rPr>
          <w:vertAlign w:val="subscript"/>
          <w:lang w:val="en-US"/>
        </w:rPr>
        <w:t xml:space="preserve">(t+1) </w:t>
      </w:r>
      <w:r w:rsidR="00386906" w:rsidRPr="00386906">
        <w:rPr>
          <w:lang w:val="en-US"/>
        </w:rPr>
        <w:t>= F</w:t>
      </w:r>
      <w:r w:rsidR="00386906" w:rsidRPr="00386906">
        <w:rPr>
          <w:vertAlign w:val="subscript"/>
          <w:lang w:val="en-US"/>
        </w:rPr>
        <w:t>(t)</w:t>
      </w:r>
      <w:r w:rsidR="00386906" w:rsidRPr="00386906">
        <w:rPr>
          <w:lang w:val="en-US"/>
        </w:rPr>
        <w:t xml:space="preserve"> +</w:t>
      </w:r>
      <w:r w:rsidR="00A50907">
        <w:rPr>
          <w:lang w:val="en-US"/>
        </w:rPr>
        <w:t>/-</w:t>
      </w:r>
      <w:r w:rsidR="00386906" w:rsidRPr="00386906">
        <w:rPr>
          <w:lang w:val="en-US"/>
        </w:rPr>
        <w:t xml:space="preserve"> TDI</w:t>
      </w:r>
      <w:r w:rsidR="0045615B">
        <w:rPr>
          <w:lang w:val="en-US"/>
        </w:rPr>
        <w:tab/>
      </w:r>
      <w:r w:rsidR="0045615B">
        <w:rPr>
          <w:lang w:val="en-US"/>
        </w:rPr>
        <w:tab/>
      </w:r>
      <w:r w:rsidR="00057741">
        <w:rPr>
          <w:lang w:val="en-US"/>
        </w:rPr>
        <w:t xml:space="preserve">(+/- sign depends </w:t>
      </w:r>
      <w:r w:rsidR="000D076C">
        <w:rPr>
          <w:lang w:val="en-US"/>
        </w:rPr>
        <w:t xml:space="preserve">on </w:t>
      </w:r>
      <w:r w:rsidR="00057741">
        <w:rPr>
          <w:lang w:val="en-US"/>
        </w:rPr>
        <w:t>arrow</w:t>
      </w:r>
      <w:r w:rsidR="000D076C">
        <w:rPr>
          <w:lang w:val="en-US"/>
        </w:rPr>
        <w:t xml:space="preserve"> direction</w:t>
      </w:r>
      <w:r w:rsidR="00057741">
        <w:rPr>
          <w:lang w:val="en-US"/>
        </w:rPr>
        <w:t>, up</w:t>
      </w:r>
      <w:r w:rsidR="000D076C">
        <w:rPr>
          <w:lang w:val="en-US"/>
        </w:rPr>
        <w:t xml:space="preserve"> (+)</w:t>
      </w:r>
      <w:r w:rsidR="00057741">
        <w:rPr>
          <w:lang w:val="en-US"/>
        </w:rPr>
        <w:t xml:space="preserve"> or down </w:t>
      </w:r>
      <w:r w:rsidR="000D076C">
        <w:rPr>
          <w:lang w:val="en-US"/>
        </w:rPr>
        <w:t>(-), fig 7-8)</w:t>
      </w:r>
    </w:p>
    <w:p w14:paraId="4F234B9B" w14:textId="77777777" w:rsidR="00E16C73" w:rsidRDefault="00E16C73" w:rsidP="00386906">
      <w:pPr>
        <w:ind w:firstLine="720"/>
        <w:rPr>
          <w:lang w:val="en-US"/>
        </w:rPr>
      </w:pPr>
    </w:p>
    <w:p w14:paraId="4D2CA91B" w14:textId="16CF3C10" w:rsidR="0045615B" w:rsidRDefault="00386906" w:rsidP="0045615B">
      <w:pPr>
        <w:ind w:firstLine="720"/>
        <w:rPr>
          <w:lang w:val="en-US"/>
        </w:rPr>
      </w:pPr>
      <w:r w:rsidRPr="00386906">
        <w:rPr>
          <w:lang w:val="en-US"/>
        </w:rPr>
        <w:t>WV</w:t>
      </w:r>
      <w:r w:rsidRPr="00386906">
        <w:rPr>
          <w:vertAlign w:val="subscript"/>
          <w:lang w:val="en-US"/>
        </w:rPr>
        <w:t xml:space="preserve">(t+1) </w:t>
      </w:r>
      <w:r w:rsidRPr="00386906">
        <w:rPr>
          <w:lang w:val="en-US"/>
        </w:rPr>
        <w:t>= W</w:t>
      </w:r>
      <w:r w:rsidRPr="00386906">
        <w:rPr>
          <w:vertAlign w:val="subscript"/>
          <w:lang w:val="en-US"/>
        </w:rPr>
        <w:t>(t)</w:t>
      </w:r>
      <w:r w:rsidRPr="00386906">
        <w:rPr>
          <w:lang w:val="en-US"/>
        </w:rPr>
        <w:t xml:space="preserve"> +</w:t>
      </w:r>
      <w:r w:rsidR="00A50907">
        <w:rPr>
          <w:lang w:val="en-US"/>
        </w:rPr>
        <w:t>/-</w:t>
      </w:r>
      <w:r w:rsidRPr="00386906">
        <w:rPr>
          <w:lang w:val="en-US"/>
        </w:rPr>
        <w:t xml:space="preserve"> TDI</w:t>
      </w:r>
      <w:r w:rsidR="00DE3796">
        <w:rPr>
          <w:lang w:val="en-US"/>
        </w:rPr>
        <w:tab/>
      </w:r>
      <w:r w:rsidR="0045615B">
        <w:rPr>
          <w:lang w:val="en-US"/>
        </w:rPr>
        <w:tab/>
        <w:t>(+/- sign depends on arrow direction, up (+) or down (-), fig 7-8)</w:t>
      </w:r>
    </w:p>
    <w:p w14:paraId="41F13747" w14:textId="368A508A" w:rsidR="00386906" w:rsidRDefault="00386906" w:rsidP="00386906">
      <w:pPr>
        <w:ind w:firstLine="720"/>
        <w:rPr>
          <w:lang w:val="en-US"/>
        </w:rPr>
      </w:pPr>
    </w:p>
    <w:p w14:paraId="21D51D11" w14:textId="00EB0DF3" w:rsidR="00216965" w:rsidRDefault="00216965" w:rsidP="00A33A6B">
      <w:pPr>
        <w:rPr>
          <w:lang w:val="en-US"/>
        </w:rPr>
      </w:pPr>
      <w:r>
        <w:rPr>
          <w:lang w:val="en-US"/>
        </w:rPr>
        <w:t>*</w:t>
      </w:r>
      <w:r w:rsidR="00C568D0">
        <w:rPr>
          <w:lang w:val="en-US"/>
        </w:rPr>
        <w:t xml:space="preserve">When </w:t>
      </w:r>
      <w:r w:rsidR="008C32F6">
        <w:rPr>
          <w:lang w:val="en-US"/>
        </w:rPr>
        <w:t>according to the decision tree</w:t>
      </w:r>
      <w:r w:rsidR="00664695">
        <w:rPr>
          <w:lang w:val="en-US"/>
        </w:rPr>
        <w:t xml:space="preserve"> in fig 8</w:t>
      </w:r>
      <w:r w:rsidR="008C32F6">
        <w:rPr>
          <w:lang w:val="en-US"/>
        </w:rPr>
        <w:t xml:space="preserve">, </w:t>
      </w:r>
      <w:r w:rsidR="00BB7E11">
        <w:rPr>
          <w:lang w:val="en-US"/>
        </w:rPr>
        <w:t xml:space="preserve">the </w:t>
      </w:r>
      <w:r w:rsidR="008C32F6">
        <w:rPr>
          <w:lang w:val="en-US"/>
        </w:rPr>
        <w:t xml:space="preserve">frustration </w:t>
      </w:r>
      <w:r w:rsidR="00BB7E11">
        <w:rPr>
          <w:lang w:val="en-US"/>
        </w:rPr>
        <w:t xml:space="preserve">of the learner </w:t>
      </w:r>
      <w:r w:rsidR="008C32F6">
        <w:rPr>
          <w:lang w:val="en-US"/>
        </w:rPr>
        <w:t>increase</w:t>
      </w:r>
      <w:r w:rsidR="00956620">
        <w:rPr>
          <w:lang w:val="en-US"/>
        </w:rPr>
        <w:t>s</w:t>
      </w:r>
      <w:r w:rsidR="008C32F6">
        <w:rPr>
          <w:lang w:val="en-US"/>
        </w:rPr>
        <w:t>, the incre</w:t>
      </w:r>
      <w:r w:rsidR="00956620">
        <w:rPr>
          <w:lang w:val="en-US"/>
        </w:rPr>
        <w:t xml:space="preserve">ment </w:t>
      </w:r>
      <w:r w:rsidR="00BB7E11">
        <w:rPr>
          <w:lang w:val="en-US"/>
        </w:rPr>
        <w:t xml:space="preserve">in frustration </w:t>
      </w:r>
      <w:r w:rsidR="002531E1">
        <w:rPr>
          <w:lang w:val="en-US"/>
        </w:rPr>
        <w:t>is</w:t>
      </w:r>
      <w:r w:rsidR="00BB7E11">
        <w:rPr>
          <w:lang w:val="en-US"/>
        </w:rPr>
        <w:t xml:space="preserve"> damped </w:t>
      </w:r>
      <w:r w:rsidR="002531E1">
        <w:rPr>
          <w:lang w:val="en-US"/>
        </w:rPr>
        <w:t xml:space="preserve">if the learner is affiliated </w:t>
      </w:r>
      <w:r w:rsidR="004269CC">
        <w:rPr>
          <w:lang w:val="en-US"/>
        </w:rPr>
        <w:t>to a club</w:t>
      </w:r>
      <w:r w:rsidR="00CD5680">
        <w:rPr>
          <w:lang w:val="en-US"/>
        </w:rPr>
        <w:t>. T</w:t>
      </w:r>
      <w:r w:rsidR="001F05F7">
        <w:rPr>
          <w:lang w:val="en-US"/>
        </w:rPr>
        <w:t xml:space="preserve">his dampening effect is proportional to </w:t>
      </w:r>
      <w:r w:rsidR="00257A4E">
        <w:rPr>
          <w:lang w:val="en-US"/>
        </w:rPr>
        <w:t>the degree of charisma of the l</w:t>
      </w:r>
      <w:r w:rsidR="002531E1">
        <w:rPr>
          <w:lang w:val="en-US"/>
        </w:rPr>
        <w:t>eader of t</w:t>
      </w:r>
      <w:r w:rsidR="001F05F7">
        <w:rPr>
          <w:lang w:val="en-US"/>
        </w:rPr>
        <w:t>he</w:t>
      </w:r>
      <w:r w:rsidR="002531E1">
        <w:rPr>
          <w:lang w:val="en-US"/>
        </w:rPr>
        <w:t xml:space="preserve"> club</w:t>
      </w:r>
      <w:r w:rsidR="00257A4E">
        <w:rPr>
          <w:lang w:val="en-US"/>
        </w:rPr>
        <w:t xml:space="preserve"> a</w:t>
      </w:r>
      <w:r w:rsidR="00D14240">
        <w:rPr>
          <w:lang w:val="en-US"/>
        </w:rPr>
        <w:t>n calculated a</w:t>
      </w:r>
      <w:r w:rsidR="00C81E38">
        <w:rPr>
          <w:lang w:val="en-US"/>
        </w:rPr>
        <w:t>s follows</w:t>
      </w:r>
    </w:p>
    <w:p w14:paraId="471A2182" w14:textId="50844567" w:rsidR="004D5FEA" w:rsidRDefault="004D5FEA" w:rsidP="004269CC">
      <w:pPr>
        <w:ind w:left="720"/>
        <w:rPr>
          <w:lang w:val="en-US"/>
        </w:rPr>
      </w:pPr>
    </w:p>
    <w:p w14:paraId="7F09483A" w14:textId="450350ED" w:rsidR="00D14240" w:rsidRDefault="00D14240" w:rsidP="00D14240">
      <w:pPr>
        <w:ind w:firstLine="720"/>
        <w:rPr>
          <w:lang w:val="en-US"/>
        </w:rPr>
      </w:pPr>
      <w:r w:rsidRPr="00FE2CF8">
        <w:rPr>
          <w:lang w:val="en-US"/>
        </w:rPr>
        <w:t>Leaders</w:t>
      </w:r>
      <w:r>
        <w:rPr>
          <w:lang w:val="en-US"/>
        </w:rPr>
        <w:t xml:space="preserve"> c</w:t>
      </w:r>
      <w:r w:rsidRPr="00FE2CF8">
        <w:rPr>
          <w:lang w:val="en-US"/>
        </w:rPr>
        <w:t>harisma</w:t>
      </w:r>
      <w:r>
        <w:rPr>
          <w:lang w:val="en-US"/>
        </w:rPr>
        <w:t xml:space="preserve"> e</w:t>
      </w:r>
      <w:r w:rsidRPr="00FE2CF8">
        <w:rPr>
          <w:lang w:val="en-US"/>
        </w:rPr>
        <w:t>ffect = max</w:t>
      </w:r>
      <w:r w:rsidR="00DD719B">
        <w:rPr>
          <w:lang w:val="en-US"/>
        </w:rPr>
        <w:t xml:space="preserve">imum </w:t>
      </w:r>
      <w:r w:rsidR="009C6815">
        <w:rPr>
          <w:lang w:val="en-US"/>
        </w:rPr>
        <w:t xml:space="preserve">of: </w:t>
      </w:r>
      <w:r w:rsidRPr="00FE2CF8">
        <w:rPr>
          <w:lang w:val="en-US"/>
        </w:rPr>
        <w:t>0.01</w:t>
      </w:r>
      <w:r w:rsidR="009C6815">
        <w:rPr>
          <w:lang w:val="en-US"/>
        </w:rPr>
        <w:t xml:space="preserve"> AND </w:t>
      </w:r>
      <w:r w:rsidRPr="00FE2CF8">
        <w:rPr>
          <w:lang w:val="en-US"/>
        </w:rPr>
        <w:t>(1 - (</w:t>
      </w:r>
      <w:proofErr w:type="spellStart"/>
      <w:r>
        <w:rPr>
          <w:lang w:val="en-US"/>
        </w:rPr>
        <w:t>Le</w:t>
      </w:r>
      <w:r w:rsidRPr="00FE2CF8">
        <w:rPr>
          <w:lang w:val="en-US"/>
        </w:rPr>
        <w:t>ader.Charisma</w:t>
      </w:r>
      <w:proofErr w:type="spellEnd"/>
      <w:r>
        <w:rPr>
          <w:lang w:val="en-US"/>
        </w:rPr>
        <w:t xml:space="preserve"> </w:t>
      </w:r>
      <w:r w:rsidRPr="00FE2CF8">
        <w:rPr>
          <w:lang w:val="en-US"/>
        </w:rPr>
        <w:t>/</w:t>
      </w:r>
      <w:r>
        <w:rPr>
          <w:lang w:val="en-US"/>
        </w:rPr>
        <w:t xml:space="preserve"> Global variable 29</w:t>
      </w:r>
      <w:r w:rsidRPr="00FE2CF8">
        <w:rPr>
          <w:lang w:val="en-US"/>
        </w:rPr>
        <w:t>)</w:t>
      </w:r>
    </w:p>
    <w:p w14:paraId="49F960F4" w14:textId="61E85D32" w:rsidR="00D14240" w:rsidRDefault="00D14240" w:rsidP="00C47ED3">
      <w:pPr>
        <w:ind w:firstLine="720"/>
        <w:rPr>
          <w:lang w:val="en-US"/>
        </w:rPr>
      </w:pPr>
    </w:p>
    <w:p w14:paraId="46448D68" w14:textId="22DF9513" w:rsidR="00D14240" w:rsidRDefault="00712EEA" w:rsidP="00D14240">
      <w:pPr>
        <w:rPr>
          <w:lang w:val="en-US"/>
        </w:rPr>
      </w:pPr>
      <w:r>
        <w:rPr>
          <w:lang w:val="en-US"/>
        </w:rPr>
        <w:t>The l</w:t>
      </w:r>
      <w:r w:rsidR="00D14240">
        <w:rPr>
          <w:lang w:val="en-US"/>
        </w:rPr>
        <w:t xml:space="preserve">eaders charisma effect </w:t>
      </w:r>
      <w:r w:rsidR="00886938">
        <w:rPr>
          <w:lang w:val="en-US"/>
        </w:rPr>
        <w:t>the dampens the effect of TDI as follows</w:t>
      </w:r>
      <w:r w:rsidR="00D14240">
        <w:rPr>
          <w:lang w:val="en-US"/>
        </w:rPr>
        <w:t>:</w:t>
      </w:r>
    </w:p>
    <w:p w14:paraId="2A4C256D" w14:textId="77777777" w:rsidR="00D14240" w:rsidRDefault="00D14240" w:rsidP="00D14240">
      <w:pPr>
        <w:rPr>
          <w:lang w:val="en-US"/>
        </w:rPr>
      </w:pPr>
    </w:p>
    <w:p w14:paraId="28F77AF0" w14:textId="72D23ED2" w:rsidR="00C47ED3" w:rsidRDefault="00C47ED3" w:rsidP="00C47ED3">
      <w:pPr>
        <w:ind w:firstLine="720"/>
        <w:rPr>
          <w:lang w:val="en-US"/>
        </w:rPr>
      </w:pPr>
      <w:r w:rsidRPr="00386906">
        <w:rPr>
          <w:lang w:val="en-US"/>
        </w:rPr>
        <w:t>F</w:t>
      </w:r>
      <w:r w:rsidRPr="00386906">
        <w:rPr>
          <w:vertAlign w:val="subscript"/>
          <w:lang w:val="en-US"/>
        </w:rPr>
        <w:t xml:space="preserve">(t+1) </w:t>
      </w:r>
      <w:r w:rsidRPr="00386906">
        <w:rPr>
          <w:lang w:val="en-US"/>
        </w:rPr>
        <w:t>= F</w:t>
      </w:r>
      <w:r w:rsidRPr="00386906">
        <w:rPr>
          <w:vertAlign w:val="subscript"/>
          <w:lang w:val="en-US"/>
        </w:rPr>
        <w:t>(t)</w:t>
      </w:r>
      <w:r w:rsidRPr="00386906">
        <w:rPr>
          <w:lang w:val="en-US"/>
        </w:rPr>
        <w:t xml:space="preserve"> </w:t>
      </w:r>
      <w:r w:rsidR="00385323">
        <w:rPr>
          <w:lang w:val="en-US"/>
        </w:rPr>
        <w:t>+</w:t>
      </w:r>
      <w:r w:rsidRPr="00386906">
        <w:rPr>
          <w:lang w:val="en-US"/>
        </w:rPr>
        <w:t xml:space="preserve"> </w:t>
      </w:r>
      <w:r>
        <w:rPr>
          <w:lang w:val="en-US"/>
        </w:rPr>
        <w:t>(</w:t>
      </w:r>
      <w:r w:rsidRPr="00386906">
        <w:rPr>
          <w:lang w:val="en-US"/>
        </w:rPr>
        <w:t>TDI</w:t>
      </w:r>
      <w:r>
        <w:rPr>
          <w:lang w:val="en-US"/>
        </w:rPr>
        <w:t xml:space="preserve"> * Leaders charisma effect)</w:t>
      </w:r>
    </w:p>
    <w:p w14:paraId="4A5794B1" w14:textId="1CF025F1" w:rsidR="00FE2CF8" w:rsidRDefault="00FE2CF8" w:rsidP="00C47ED3">
      <w:pPr>
        <w:ind w:firstLine="720"/>
        <w:rPr>
          <w:lang w:val="en-US"/>
        </w:rPr>
      </w:pPr>
    </w:p>
    <w:p w14:paraId="5F65C5D9" w14:textId="57213D89" w:rsidR="002F2A00" w:rsidRDefault="002F2A00" w:rsidP="00A33A6B">
      <w:pPr>
        <w:rPr>
          <w:lang w:val="en-US"/>
        </w:rPr>
      </w:pPr>
      <w:r>
        <w:rPr>
          <w:lang w:val="en-US"/>
        </w:rPr>
        <w:t>Thus</w:t>
      </w:r>
      <w:r w:rsidR="00C5110D">
        <w:rPr>
          <w:lang w:val="en-US"/>
        </w:rPr>
        <w:t xml:space="preserve">, </w:t>
      </w:r>
      <w:r w:rsidR="00385323">
        <w:rPr>
          <w:lang w:val="en-US"/>
        </w:rPr>
        <w:t xml:space="preserve">the increase on </w:t>
      </w:r>
      <w:r w:rsidR="00C5110D">
        <w:rPr>
          <w:lang w:val="en-US"/>
        </w:rPr>
        <w:t>frustration</w:t>
      </w:r>
      <w:r w:rsidR="00687F5F">
        <w:rPr>
          <w:lang w:val="en-US"/>
        </w:rPr>
        <w:t>,</w:t>
      </w:r>
      <w:r w:rsidR="00C5110D">
        <w:rPr>
          <w:lang w:val="en-US"/>
        </w:rPr>
        <w:t xml:space="preserve"> </w:t>
      </w:r>
      <w:r w:rsidR="00385323">
        <w:rPr>
          <w:lang w:val="en-US"/>
        </w:rPr>
        <w:t>TDI</w:t>
      </w:r>
      <w:r w:rsidR="00687F5F">
        <w:rPr>
          <w:lang w:val="en-US"/>
        </w:rPr>
        <w:t>,</w:t>
      </w:r>
      <w:r w:rsidR="00385323">
        <w:rPr>
          <w:lang w:val="en-US"/>
        </w:rPr>
        <w:t xml:space="preserve"> </w:t>
      </w:r>
      <w:r w:rsidR="00C5110D">
        <w:rPr>
          <w:lang w:val="en-US"/>
        </w:rPr>
        <w:t xml:space="preserve">may be dampened by a minimum of 1% and a maximum of </w:t>
      </w:r>
      <w:r w:rsidR="00FC4A57">
        <w:rPr>
          <w:lang w:val="en-US"/>
        </w:rPr>
        <w:t>99</w:t>
      </w:r>
      <w:r w:rsidR="00BD1059">
        <w:rPr>
          <w:lang w:val="en-US"/>
        </w:rPr>
        <w:t xml:space="preserve"> % when charisma of the leader </w:t>
      </w:r>
      <w:r w:rsidR="00FC4A57">
        <w:rPr>
          <w:lang w:val="en-US"/>
        </w:rPr>
        <w:t xml:space="preserve">is 0.99 </w:t>
      </w:r>
      <w:r w:rsidR="00A33A6B">
        <w:rPr>
          <w:lang w:val="en-US"/>
        </w:rPr>
        <w:t xml:space="preserve">and global variable 29 </w:t>
      </w:r>
      <w:r w:rsidR="00893100">
        <w:rPr>
          <w:lang w:val="en-US"/>
        </w:rPr>
        <w:t>is 1</w:t>
      </w:r>
      <w:r w:rsidR="00A33A6B">
        <w:rPr>
          <w:lang w:val="en-US"/>
        </w:rPr>
        <w:t>.</w:t>
      </w:r>
    </w:p>
    <w:p w14:paraId="5213C7E2" w14:textId="6318AFE6" w:rsidR="00C65999" w:rsidRDefault="00C65999" w:rsidP="00B41A54">
      <w:pPr>
        <w:rPr>
          <w:lang w:val="en-US"/>
        </w:rPr>
      </w:pPr>
    </w:p>
    <w:p w14:paraId="190CF1B6" w14:textId="77777777" w:rsidR="00905E3D" w:rsidRDefault="00905E3D" w:rsidP="005A0564">
      <w:pPr>
        <w:keepNext/>
        <w:jc w:val="center"/>
      </w:pPr>
      <w:r>
        <w:rPr>
          <w:noProof/>
          <w:lang w:val="en-AU"/>
        </w:rPr>
        <w:lastRenderedPageBreak/>
        <w:drawing>
          <wp:inline distT="0" distB="0" distL="0" distR="0" wp14:anchorId="2D979D57" wp14:editId="00677589">
            <wp:extent cx="6120613" cy="2134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24454" cy="2170679"/>
                    </a:xfrm>
                    <a:prstGeom prst="rect">
                      <a:avLst/>
                    </a:prstGeom>
                    <a:noFill/>
                  </pic:spPr>
                </pic:pic>
              </a:graphicData>
            </a:graphic>
          </wp:inline>
        </w:drawing>
      </w:r>
    </w:p>
    <w:p w14:paraId="4520F4BA" w14:textId="5682A1D6" w:rsidR="00905E3D" w:rsidRDefault="00905E3D" w:rsidP="005A0564">
      <w:pPr>
        <w:pStyle w:val="Caption"/>
        <w:jc w:val="center"/>
        <w:rPr>
          <w:lang w:val="en-US"/>
        </w:rPr>
      </w:pPr>
      <w:r>
        <w:t xml:space="preserve">Figure </w:t>
      </w:r>
      <w:fldSimple w:instr=" SEQ Figure \* ARABIC ">
        <w:r w:rsidR="00422E29">
          <w:rPr>
            <w:noProof/>
          </w:rPr>
          <w:t>7</w:t>
        </w:r>
      </w:fldSimple>
      <w:r>
        <w:t xml:space="preserve">: decision tree followed when the </w:t>
      </w:r>
      <w:r w:rsidR="005A0564">
        <w:t>leaners holds a secular WV (WV &lt; 0.5). Up arrows represent an increase and down arrows a decrease in the variable value.</w:t>
      </w:r>
    </w:p>
    <w:p w14:paraId="55B04219" w14:textId="77777777" w:rsidR="00422E29" w:rsidRDefault="002A7679" w:rsidP="001671B9">
      <w:pPr>
        <w:keepNext/>
        <w:ind w:hanging="720"/>
      </w:pPr>
      <w:r>
        <w:rPr>
          <w:noProof/>
          <w:lang w:val="en-AU"/>
        </w:rPr>
        <w:drawing>
          <wp:inline distT="0" distB="0" distL="0" distR="0" wp14:anchorId="0F9034BB" wp14:editId="14F18B25">
            <wp:extent cx="9919484" cy="3225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966701" cy="3240855"/>
                    </a:xfrm>
                    <a:prstGeom prst="rect">
                      <a:avLst/>
                    </a:prstGeom>
                    <a:noFill/>
                  </pic:spPr>
                </pic:pic>
              </a:graphicData>
            </a:graphic>
          </wp:inline>
        </w:drawing>
      </w:r>
    </w:p>
    <w:p w14:paraId="3925C2D4" w14:textId="5ECFEB26" w:rsidR="00422E29" w:rsidRDefault="00422E29" w:rsidP="00422E29">
      <w:pPr>
        <w:pStyle w:val="Caption"/>
        <w:jc w:val="center"/>
        <w:rPr>
          <w:lang w:val="en-US"/>
        </w:rPr>
      </w:pPr>
      <w:r>
        <w:t xml:space="preserve">Figure </w:t>
      </w:r>
      <w:fldSimple w:instr=" SEQ Figure \* ARABIC ">
        <w:r>
          <w:rPr>
            <w:noProof/>
          </w:rPr>
          <w:t>8</w:t>
        </w:r>
      </w:fldSimple>
      <w:r w:rsidRPr="00422E29">
        <w:t xml:space="preserve"> </w:t>
      </w:r>
      <w:r>
        <w:t>decision tree followed when the leaners holds a religious WV (WV &gt; 0.5). Up arrows represent an increase and down arrows a decrease in the variable value.</w:t>
      </w:r>
    </w:p>
    <w:p w14:paraId="1F3D4205" w14:textId="4DC9288F" w:rsidR="00893100" w:rsidRDefault="00893100" w:rsidP="00422E29">
      <w:pPr>
        <w:pStyle w:val="Caption"/>
        <w:rPr>
          <w:lang w:val="en-US"/>
        </w:rPr>
      </w:pPr>
    </w:p>
    <w:p w14:paraId="70242248" w14:textId="77777777" w:rsidR="00893100" w:rsidRPr="00B41A54" w:rsidRDefault="00893100" w:rsidP="00B41A54">
      <w:pPr>
        <w:rPr>
          <w:lang w:val="en-US"/>
        </w:rPr>
      </w:pPr>
    </w:p>
    <w:p w14:paraId="5C01C618" w14:textId="2D77539F" w:rsidR="00A126DE" w:rsidRPr="0013011E" w:rsidRDefault="00B41A54" w:rsidP="00B41A54">
      <w:pPr>
        <w:rPr>
          <w:b/>
          <w:i/>
          <w:lang w:val="en-US"/>
        </w:rPr>
      </w:pPr>
      <w:r w:rsidRPr="0013011E">
        <w:rPr>
          <w:b/>
          <w:i/>
          <w:lang w:val="en-US"/>
        </w:rPr>
        <w:t>Club affiliation/</w:t>
      </w:r>
      <w:proofErr w:type="spellStart"/>
      <w:r w:rsidRPr="0013011E">
        <w:rPr>
          <w:b/>
          <w:i/>
          <w:lang w:val="en-US"/>
        </w:rPr>
        <w:t>deaffiliation</w:t>
      </w:r>
      <w:proofErr w:type="spellEnd"/>
    </w:p>
    <w:p w14:paraId="7093A3EA" w14:textId="4B721213" w:rsidR="00545520" w:rsidRDefault="00966DFE" w:rsidP="00545520">
      <w:pPr>
        <w:rPr>
          <w:lang w:val="en-US"/>
        </w:rPr>
      </w:pPr>
      <w:r>
        <w:rPr>
          <w:lang w:val="en-US"/>
        </w:rPr>
        <w:t>The process of affiliation/</w:t>
      </w:r>
      <w:proofErr w:type="spellStart"/>
      <w:r>
        <w:rPr>
          <w:lang w:val="en-US"/>
        </w:rPr>
        <w:t>deaffiliation</w:t>
      </w:r>
      <w:proofErr w:type="spellEnd"/>
      <w:r>
        <w:rPr>
          <w:lang w:val="en-US"/>
        </w:rPr>
        <w:t xml:space="preserve"> to a club is determined by three different agent variables: Frustration, Motivation to join (MTJ), and Hypocrisy threshold (HT). </w:t>
      </w:r>
      <w:r w:rsidR="003967CC">
        <w:rPr>
          <w:lang w:val="en-US"/>
        </w:rPr>
        <w:t>At initialization and when new agents are born</w:t>
      </w:r>
      <w:r w:rsidR="0065117F">
        <w:rPr>
          <w:lang w:val="en-US"/>
        </w:rPr>
        <w:t xml:space="preserve">, the value of Frustration is drawn from a triangular distribution with mode = </w:t>
      </w:r>
      <w:r w:rsidR="008852A0">
        <w:rPr>
          <w:lang w:val="en-US"/>
        </w:rPr>
        <w:t xml:space="preserve">global variable 42 and +/- error = global variable 43. </w:t>
      </w:r>
      <w:r w:rsidR="00495FD4">
        <w:rPr>
          <w:lang w:val="en-US"/>
        </w:rPr>
        <w:t xml:space="preserve">MTJ and HT </w:t>
      </w:r>
      <w:r w:rsidR="00545520" w:rsidRPr="00545520">
        <w:rPr>
          <w:lang w:val="en-US"/>
        </w:rPr>
        <w:t>are derived from the HEXACO personality traits as follows:</w:t>
      </w:r>
    </w:p>
    <w:p w14:paraId="722C3F5C" w14:textId="6D389256" w:rsidR="00495FD4" w:rsidRDefault="00495FD4" w:rsidP="00545520">
      <w:pPr>
        <w:rPr>
          <w:lang w:val="en-US"/>
        </w:rPr>
      </w:pPr>
    </w:p>
    <w:p w14:paraId="1DFFB531" w14:textId="6BCB10A1" w:rsidR="00545520" w:rsidRDefault="001E7226" w:rsidP="0096463E">
      <w:pPr>
        <w:pStyle w:val="ListParagraph"/>
        <w:numPr>
          <w:ilvl w:val="0"/>
          <w:numId w:val="28"/>
        </w:numPr>
        <w:rPr>
          <w:lang w:val="en-US"/>
        </w:rPr>
      </w:pPr>
      <w:r w:rsidRPr="008F0FFE">
        <w:rPr>
          <w:lang w:val="en-US"/>
        </w:rPr>
        <w:t xml:space="preserve">MTJ </w:t>
      </w:r>
      <w:r w:rsidR="008F0FFE" w:rsidRPr="008F0FFE">
        <w:rPr>
          <w:lang w:val="en-US"/>
        </w:rPr>
        <w:t xml:space="preserve">is </w:t>
      </w:r>
      <w:r w:rsidR="00AD7BDC">
        <w:rPr>
          <w:lang w:val="en-US"/>
        </w:rPr>
        <w:t xml:space="preserve">a value drawn from a triangular distribution </w:t>
      </w:r>
      <w:r w:rsidR="008F0FFE" w:rsidRPr="008F0FFE">
        <w:rPr>
          <w:lang w:val="en-US"/>
        </w:rPr>
        <w:t xml:space="preserve">according to the following pseudo-code: </w:t>
      </w:r>
    </w:p>
    <w:p w14:paraId="168495E1" w14:textId="77777777" w:rsidR="00191CC6" w:rsidRPr="00191CC6" w:rsidRDefault="00191CC6" w:rsidP="00191CC6">
      <w:pPr>
        <w:rPr>
          <w:lang w:val="en-US"/>
        </w:rPr>
      </w:pPr>
    </w:p>
    <w:p w14:paraId="152CBE32" w14:textId="1E2A2107" w:rsidR="001E2BEF" w:rsidRDefault="001E2BEF" w:rsidP="001E2BEF">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AveEE</w:t>
      </w:r>
      <w:proofErr w:type="spellEnd"/>
      <w:r>
        <w:rPr>
          <w:rFonts w:ascii="Consolas" w:eastAsiaTheme="minorHAnsi" w:hAnsi="Consolas" w:cs="Consolas"/>
          <w:color w:val="000000"/>
          <w:sz w:val="20"/>
          <w:szCs w:val="20"/>
          <w:lang w:val="en-US" w:eastAsia="en-US"/>
        </w:rPr>
        <w:t xml:space="preserve"> = (Extraversion + Emotionality) / 2;</w:t>
      </w:r>
    </w:p>
    <w:p w14:paraId="70893E15" w14:textId="02C1E04A" w:rsidR="001E2BEF" w:rsidRDefault="001E2BEF" w:rsidP="001E2BEF">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min</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Min_Join_Th</w:t>
      </w:r>
      <w:proofErr w:type="spellEnd"/>
      <w:r>
        <w:rPr>
          <w:rFonts w:ascii="Consolas" w:eastAsiaTheme="minorHAnsi" w:hAnsi="Consolas" w:cs="Consolas"/>
          <w:color w:val="000000"/>
          <w:sz w:val="20"/>
          <w:szCs w:val="20"/>
          <w:lang w:val="en-US" w:eastAsia="en-US"/>
        </w:rPr>
        <w:t>;</w:t>
      </w:r>
      <w:r w:rsidR="00093629">
        <w:rPr>
          <w:rFonts w:ascii="Consolas" w:eastAsiaTheme="minorHAnsi" w:hAnsi="Consolas" w:cs="Consolas"/>
          <w:color w:val="000000"/>
          <w:sz w:val="20"/>
          <w:szCs w:val="20"/>
          <w:lang w:val="en-US" w:eastAsia="en-US"/>
        </w:rPr>
        <w:t xml:space="preserve"> // global variable 76</w:t>
      </w:r>
    </w:p>
    <w:p w14:paraId="5C1F9520" w14:textId="000C5DA5" w:rsidR="001E2BEF" w:rsidRDefault="001E2BEF" w:rsidP="001E2BEF">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1.0;</w:t>
      </w:r>
    </w:p>
    <w:p w14:paraId="6F267255" w14:textId="519BE569" w:rsidR="001E2BEF" w:rsidRDefault="001E2BEF" w:rsidP="001E2BEF">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mode</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 (</w:t>
      </w:r>
      <w:proofErr w:type="spellStart"/>
      <w:r>
        <w:rPr>
          <w:rFonts w:ascii="Consolas" w:eastAsiaTheme="minorHAnsi" w:hAnsi="Consolas" w:cs="Consolas"/>
          <w:color w:val="000000"/>
          <w:sz w:val="20"/>
          <w:szCs w:val="20"/>
          <w:lang w:val="en-US" w:eastAsia="en-US"/>
        </w:rPr>
        <w:t>max</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w:t>
      </w:r>
      <w:r w:rsidR="000E7488">
        <w:rPr>
          <w:rFonts w:ascii="Consolas" w:eastAsiaTheme="minorHAnsi" w:hAnsi="Consolas" w:cs="Consolas"/>
          <w:color w:val="000000"/>
          <w:sz w:val="20"/>
          <w:szCs w:val="20"/>
          <w:lang w:val="en-US" w:eastAsia="en-US"/>
        </w:rPr>
        <w:t>MTJ</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AveEE</w:t>
      </w:r>
      <w:proofErr w:type="spellEnd"/>
      <w:r>
        <w:rPr>
          <w:rFonts w:ascii="Consolas" w:eastAsiaTheme="minorHAnsi" w:hAnsi="Consolas" w:cs="Consolas"/>
          <w:color w:val="000000"/>
          <w:sz w:val="20"/>
          <w:szCs w:val="20"/>
          <w:lang w:val="en-US" w:eastAsia="en-US"/>
        </w:rPr>
        <w:t xml:space="preserve"> );</w:t>
      </w:r>
    </w:p>
    <w:p w14:paraId="33CBF612" w14:textId="49D459B6" w:rsidR="001E2BEF" w:rsidRDefault="003F6BAA" w:rsidP="001E2BEF">
      <w:pPr>
        <w:autoSpaceDE w:val="0"/>
        <w:autoSpaceDN w:val="0"/>
        <w:adjustRightInd w:val="0"/>
        <w:ind w:left="720" w:firstLine="72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 xml:space="preserve">MTJ </w:t>
      </w:r>
      <w:r w:rsidR="001E2BEF" w:rsidRPr="001E2BEF">
        <w:rPr>
          <w:rFonts w:ascii="Consolas" w:eastAsiaTheme="minorHAnsi" w:hAnsi="Consolas" w:cs="Consolas"/>
          <w:color w:val="000000"/>
          <w:sz w:val="20"/>
          <w:szCs w:val="20"/>
          <w:lang w:val="en-US" w:eastAsia="en-US"/>
        </w:rPr>
        <w:t>= triangular(</w:t>
      </w:r>
      <w:proofErr w:type="spellStart"/>
      <w:r w:rsidR="001E2BEF" w:rsidRPr="001E2BEF">
        <w:rPr>
          <w:rFonts w:ascii="Consolas" w:eastAsiaTheme="minorHAnsi" w:hAnsi="Consolas" w:cs="Consolas"/>
          <w:color w:val="000000"/>
          <w:sz w:val="20"/>
          <w:szCs w:val="20"/>
          <w:lang w:val="en-US" w:eastAsia="en-US"/>
        </w:rPr>
        <w:t>min</w:t>
      </w:r>
      <w:r>
        <w:rPr>
          <w:rFonts w:ascii="Consolas" w:eastAsiaTheme="minorHAnsi" w:hAnsi="Consolas" w:cs="Consolas"/>
          <w:color w:val="000000"/>
          <w:sz w:val="20"/>
          <w:szCs w:val="20"/>
          <w:lang w:val="en-US" w:eastAsia="en-US"/>
        </w:rPr>
        <w:t>MTJ</w:t>
      </w:r>
      <w:proofErr w:type="spellEnd"/>
      <w:r w:rsidR="001E2BEF" w:rsidRPr="001E2BEF">
        <w:rPr>
          <w:rFonts w:ascii="Consolas" w:eastAsiaTheme="minorHAnsi" w:hAnsi="Consolas" w:cs="Consolas"/>
          <w:color w:val="000000"/>
          <w:sz w:val="20"/>
          <w:szCs w:val="20"/>
          <w:lang w:val="en-US" w:eastAsia="en-US"/>
        </w:rPr>
        <w:t>,</w:t>
      </w:r>
      <w:r w:rsidR="00C53AF8">
        <w:rPr>
          <w:rFonts w:ascii="Consolas" w:eastAsiaTheme="minorHAnsi" w:hAnsi="Consolas" w:cs="Consolas"/>
          <w:color w:val="000000"/>
          <w:sz w:val="20"/>
          <w:szCs w:val="20"/>
          <w:lang w:val="en-US" w:eastAsia="en-US"/>
        </w:rPr>
        <w:t xml:space="preserve"> </w:t>
      </w:r>
      <w:proofErr w:type="spellStart"/>
      <w:r w:rsidR="001E2BEF" w:rsidRPr="001E2BEF">
        <w:rPr>
          <w:rFonts w:ascii="Consolas" w:eastAsiaTheme="minorHAnsi" w:hAnsi="Consolas" w:cs="Consolas"/>
          <w:color w:val="000000"/>
          <w:sz w:val="20"/>
          <w:szCs w:val="20"/>
          <w:lang w:val="en-US" w:eastAsia="en-US"/>
        </w:rPr>
        <w:t>max</w:t>
      </w:r>
      <w:r>
        <w:rPr>
          <w:rFonts w:ascii="Consolas" w:eastAsiaTheme="minorHAnsi" w:hAnsi="Consolas" w:cs="Consolas"/>
          <w:color w:val="000000"/>
          <w:sz w:val="20"/>
          <w:szCs w:val="20"/>
          <w:lang w:val="en-US" w:eastAsia="en-US"/>
        </w:rPr>
        <w:t>MTJ</w:t>
      </w:r>
      <w:proofErr w:type="spellEnd"/>
      <w:r w:rsidR="001E2BEF" w:rsidRPr="001E2BEF">
        <w:rPr>
          <w:rFonts w:ascii="Consolas" w:eastAsiaTheme="minorHAnsi" w:hAnsi="Consolas" w:cs="Consolas"/>
          <w:color w:val="000000"/>
          <w:sz w:val="20"/>
          <w:szCs w:val="20"/>
          <w:lang w:val="en-US" w:eastAsia="en-US"/>
        </w:rPr>
        <w:t>,</w:t>
      </w:r>
      <w:r w:rsidR="00C53AF8">
        <w:rPr>
          <w:rFonts w:ascii="Consolas" w:eastAsiaTheme="minorHAnsi" w:hAnsi="Consolas" w:cs="Consolas"/>
          <w:color w:val="000000"/>
          <w:sz w:val="20"/>
          <w:szCs w:val="20"/>
          <w:lang w:val="en-US" w:eastAsia="en-US"/>
        </w:rPr>
        <w:t xml:space="preserve"> </w:t>
      </w:r>
      <w:proofErr w:type="spellStart"/>
      <w:r w:rsidR="001E2BEF" w:rsidRPr="001E2BEF">
        <w:rPr>
          <w:rFonts w:ascii="Consolas" w:eastAsiaTheme="minorHAnsi" w:hAnsi="Consolas" w:cs="Consolas"/>
          <w:color w:val="000000"/>
          <w:sz w:val="20"/>
          <w:szCs w:val="20"/>
          <w:lang w:val="en-US" w:eastAsia="en-US"/>
        </w:rPr>
        <w:t>mode</w:t>
      </w:r>
      <w:r>
        <w:rPr>
          <w:rFonts w:ascii="Consolas" w:eastAsiaTheme="minorHAnsi" w:hAnsi="Consolas" w:cs="Consolas"/>
          <w:color w:val="000000"/>
          <w:sz w:val="20"/>
          <w:szCs w:val="20"/>
          <w:lang w:val="en-US" w:eastAsia="en-US"/>
        </w:rPr>
        <w:t>MTJ</w:t>
      </w:r>
      <w:proofErr w:type="spellEnd"/>
      <w:r w:rsidR="001E2BEF" w:rsidRPr="001E2BEF">
        <w:rPr>
          <w:rFonts w:ascii="Consolas" w:eastAsiaTheme="minorHAnsi" w:hAnsi="Consolas" w:cs="Consolas"/>
          <w:color w:val="000000"/>
          <w:sz w:val="20"/>
          <w:szCs w:val="20"/>
          <w:lang w:val="en-US" w:eastAsia="en-US"/>
        </w:rPr>
        <w:t>);</w:t>
      </w:r>
    </w:p>
    <w:p w14:paraId="6BD029FF" w14:textId="77777777" w:rsidR="009A4DA2" w:rsidRPr="001E2BEF" w:rsidRDefault="009A4DA2" w:rsidP="001E2BEF">
      <w:pPr>
        <w:autoSpaceDE w:val="0"/>
        <w:autoSpaceDN w:val="0"/>
        <w:adjustRightInd w:val="0"/>
        <w:ind w:left="720" w:firstLine="720"/>
        <w:rPr>
          <w:rFonts w:ascii="Consolas" w:eastAsiaTheme="minorHAnsi" w:hAnsi="Consolas" w:cs="Consolas"/>
          <w:sz w:val="20"/>
          <w:szCs w:val="20"/>
          <w:lang w:val="en-US" w:eastAsia="en-US"/>
        </w:rPr>
      </w:pPr>
    </w:p>
    <w:p w14:paraId="6B1948D4" w14:textId="4CA6809C" w:rsidR="0095174F" w:rsidRDefault="00D54C3E" w:rsidP="00545520">
      <w:pPr>
        <w:rPr>
          <w:lang w:val="en-US"/>
        </w:rPr>
      </w:pPr>
      <w:r>
        <w:rPr>
          <w:lang w:val="en-US"/>
        </w:rPr>
        <w:t xml:space="preserve">Where the minimum value of the </w:t>
      </w:r>
      <w:r w:rsidR="00C53AF8">
        <w:rPr>
          <w:lang w:val="en-US"/>
        </w:rPr>
        <w:t xml:space="preserve">triangular distribution is </w:t>
      </w:r>
      <w:r>
        <w:rPr>
          <w:lang w:val="en-US"/>
        </w:rPr>
        <w:t>given by global variable 76</w:t>
      </w:r>
      <w:r w:rsidR="00DB24FC">
        <w:rPr>
          <w:lang w:val="en-US"/>
        </w:rPr>
        <w:t>, the maximum value is 1, and the mode is a value in between the min and max determined by the average of the agent</w:t>
      </w:r>
      <w:r w:rsidR="00AD7BDC">
        <w:rPr>
          <w:lang w:val="en-US"/>
        </w:rPr>
        <w:t xml:space="preserve">’s emotionally and extraversion personality traits. </w:t>
      </w:r>
    </w:p>
    <w:p w14:paraId="2AA0B32B" w14:textId="720651EF" w:rsidR="00C53AF8" w:rsidRDefault="00C53AF8" w:rsidP="00545520">
      <w:pPr>
        <w:rPr>
          <w:lang w:val="en-US"/>
        </w:rPr>
      </w:pPr>
    </w:p>
    <w:p w14:paraId="3EE4340E" w14:textId="270AFE7E" w:rsidR="00424E7C" w:rsidRDefault="00424E7C" w:rsidP="00424E7C">
      <w:pPr>
        <w:pStyle w:val="ListParagraph"/>
        <w:numPr>
          <w:ilvl w:val="0"/>
          <w:numId w:val="30"/>
        </w:numPr>
        <w:rPr>
          <w:lang w:val="en-US"/>
        </w:rPr>
      </w:pPr>
      <w:r w:rsidRPr="00424E7C">
        <w:rPr>
          <w:lang w:val="en-US"/>
        </w:rPr>
        <w:t xml:space="preserve">HT is also a </w:t>
      </w:r>
      <w:r>
        <w:rPr>
          <w:lang w:val="en-US"/>
        </w:rPr>
        <w:t xml:space="preserve">value drawn from a triangular distribution </w:t>
      </w:r>
      <w:r w:rsidRPr="008F0FFE">
        <w:rPr>
          <w:lang w:val="en-US"/>
        </w:rPr>
        <w:t xml:space="preserve">according to the following pseudo-code: </w:t>
      </w:r>
    </w:p>
    <w:p w14:paraId="6BD1F1BA" w14:textId="50EB5CDA" w:rsidR="00F67299" w:rsidRDefault="00F67299" w:rsidP="00F67299">
      <w:pPr>
        <w:pStyle w:val="ListParagraph"/>
        <w:ind w:left="1440"/>
        <w:rPr>
          <w:lang w:val="en-US"/>
        </w:rPr>
      </w:pPr>
    </w:p>
    <w:p w14:paraId="6BDC90DC" w14:textId="77777777" w:rsidR="00F67299" w:rsidRDefault="00F67299" w:rsidP="00F67299">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AveHC</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.Honesty</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.Conscientiousness</w:t>
      </w:r>
      <w:proofErr w:type="spellEnd"/>
      <w:r>
        <w:rPr>
          <w:rFonts w:ascii="Consolas" w:eastAsiaTheme="minorHAnsi" w:hAnsi="Consolas" w:cs="Consolas"/>
          <w:color w:val="000000"/>
          <w:sz w:val="20"/>
          <w:szCs w:val="20"/>
          <w:lang w:val="en-US" w:eastAsia="en-US"/>
        </w:rPr>
        <w:t>) / 2;</w:t>
      </w:r>
    </w:p>
    <w:p w14:paraId="07AE29DB" w14:textId="321FE70F" w:rsidR="00F67299" w:rsidRDefault="00F67299" w:rsidP="00F67299">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minHT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Min_Hypoc_Th</w:t>
      </w:r>
      <w:proofErr w:type="spellEnd"/>
      <w:r>
        <w:rPr>
          <w:rFonts w:ascii="Consolas" w:eastAsiaTheme="minorHAnsi" w:hAnsi="Consolas" w:cs="Consolas"/>
          <w:color w:val="000000"/>
          <w:sz w:val="20"/>
          <w:szCs w:val="20"/>
          <w:lang w:val="en-US" w:eastAsia="en-US"/>
        </w:rPr>
        <w:t>;</w:t>
      </w:r>
      <w:r w:rsidR="00EC69F2">
        <w:rPr>
          <w:rFonts w:ascii="Consolas" w:eastAsiaTheme="minorHAnsi" w:hAnsi="Consolas" w:cs="Consolas"/>
          <w:color w:val="000000"/>
          <w:sz w:val="20"/>
          <w:szCs w:val="20"/>
          <w:lang w:val="en-US" w:eastAsia="en-US"/>
        </w:rPr>
        <w:t xml:space="preserve"> // global variable 75</w:t>
      </w:r>
    </w:p>
    <w:p w14:paraId="3F88799F" w14:textId="77777777" w:rsidR="00F67299" w:rsidRDefault="00F67299" w:rsidP="00F67299">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maxHT</w:t>
      </w:r>
      <w:proofErr w:type="spellEnd"/>
      <w:r>
        <w:rPr>
          <w:rFonts w:ascii="Consolas" w:eastAsiaTheme="minorHAnsi" w:hAnsi="Consolas" w:cs="Consolas"/>
          <w:color w:val="000000"/>
          <w:sz w:val="20"/>
          <w:szCs w:val="20"/>
          <w:lang w:val="en-US" w:eastAsia="en-US"/>
        </w:rPr>
        <w:t xml:space="preserve"> = 1.0;</w:t>
      </w:r>
    </w:p>
    <w:p w14:paraId="71AE920A" w14:textId="77777777" w:rsidR="00F67299" w:rsidRDefault="00F67299" w:rsidP="00F67299">
      <w:pPr>
        <w:autoSpaceDE w:val="0"/>
        <w:autoSpaceDN w:val="0"/>
        <w:adjustRightInd w:val="0"/>
        <w:ind w:left="720" w:firstLine="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modeHT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minHT</w:t>
      </w:r>
      <w:proofErr w:type="spellEnd"/>
      <w:r>
        <w:rPr>
          <w:rFonts w:ascii="Consolas" w:eastAsiaTheme="minorHAnsi" w:hAnsi="Consolas" w:cs="Consolas"/>
          <w:color w:val="000000"/>
          <w:sz w:val="20"/>
          <w:szCs w:val="20"/>
          <w:lang w:val="en-US" w:eastAsia="en-US"/>
        </w:rPr>
        <w:t xml:space="preserve"> + ( (</w:t>
      </w:r>
      <w:proofErr w:type="spellStart"/>
      <w:r>
        <w:rPr>
          <w:rFonts w:ascii="Consolas" w:eastAsiaTheme="minorHAnsi" w:hAnsi="Consolas" w:cs="Consolas"/>
          <w:color w:val="000000"/>
          <w:sz w:val="20"/>
          <w:szCs w:val="20"/>
          <w:lang w:val="en-US" w:eastAsia="en-US"/>
        </w:rPr>
        <w:t>maxHT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minHT</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AveHC</w:t>
      </w:r>
      <w:proofErr w:type="spellEnd"/>
      <w:r>
        <w:rPr>
          <w:rFonts w:ascii="Consolas" w:eastAsiaTheme="minorHAnsi" w:hAnsi="Consolas" w:cs="Consolas"/>
          <w:color w:val="000000"/>
          <w:sz w:val="20"/>
          <w:szCs w:val="20"/>
          <w:lang w:val="en-US" w:eastAsia="en-US"/>
        </w:rPr>
        <w:t xml:space="preserve"> );</w:t>
      </w:r>
    </w:p>
    <w:p w14:paraId="51257C33" w14:textId="739478A0" w:rsidR="00F67299" w:rsidRDefault="00F67299" w:rsidP="00F67299">
      <w:pPr>
        <w:autoSpaceDE w:val="0"/>
        <w:autoSpaceDN w:val="0"/>
        <w:adjustRightInd w:val="0"/>
        <w:ind w:left="720" w:firstLine="720"/>
        <w:rPr>
          <w:rFonts w:ascii="Consolas" w:eastAsiaTheme="minorHAnsi" w:hAnsi="Consolas" w:cs="Consolas"/>
          <w:sz w:val="20"/>
          <w:szCs w:val="20"/>
          <w:lang w:val="en-US" w:eastAsia="en-US"/>
        </w:rPr>
      </w:pPr>
      <w:proofErr w:type="spellStart"/>
      <w:r>
        <w:rPr>
          <w:rFonts w:ascii="Consolas" w:eastAsiaTheme="minorHAnsi" w:hAnsi="Consolas" w:cs="Consolas"/>
          <w:color w:val="000000"/>
          <w:sz w:val="20"/>
          <w:szCs w:val="20"/>
          <w:lang w:val="en-US" w:eastAsia="en-US"/>
        </w:rPr>
        <w:t>HyprocrisyThreshold</w:t>
      </w:r>
      <w:proofErr w:type="spellEnd"/>
      <w:r>
        <w:rPr>
          <w:rFonts w:ascii="Consolas" w:eastAsiaTheme="minorHAnsi" w:hAnsi="Consolas" w:cs="Consolas"/>
          <w:color w:val="000000"/>
          <w:sz w:val="20"/>
          <w:szCs w:val="20"/>
          <w:lang w:val="en-US" w:eastAsia="en-US"/>
        </w:rPr>
        <w:t xml:space="preserve"> = triangular(</w:t>
      </w:r>
      <w:proofErr w:type="spellStart"/>
      <w:r>
        <w:rPr>
          <w:rFonts w:ascii="Consolas" w:eastAsiaTheme="minorHAnsi" w:hAnsi="Consolas" w:cs="Consolas"/>
          <w:color w:val="000000"/>
          <w:sz w:val="20"/>
          <w:szCs w:val="20"/>
          <w:lang w:val="en-US" w:eastAsia="en-US"/>
        </w:rPr>
        <w:t>minHT,maxHT,modeHT</w:t>
      </w:r>
      <w:proofErr w:type="spellEnd"/>
      <w:r>
        <w:rPr>
          <w:rFonts w:ascii="Consolas" w:eastAsiaTheme="minorHAnsi" w:hAnsi="Consolas" w:cs="Consolas"/>
          <w:color w:val="000000"/>
          <w:sz w:val="20"/>
          <w:szCs w:val="20"/>
          <w:lang w:val="en-US" w:eastAsia="en-US"/>
        </w:rPr>
        <w:t>);</w:t>
      </w:r>
    </w:p>
    <w:p w14:paraId="7056009E" w14:textId="77777777" w:rsidR="00F67299" w:rsidRDefault="00F67299" w:rsidP="00F67299">
      <w:pPr>
        <w:pStyle w:val="ListParagraph"/>
        <w:ind w:left="1440"/>
        <w:rPr>
          <w:lang w:val="en-US"/>
        </w:rPr>
      </w:pPr>
    </w:p>
    <w:p w14:paraId="55A3D6BB" w14:textId="54EB2769" w:rsidR="002809BF" w:rsidRDefault="002809BF" w:rsidP="002809BF">
      <w:pPr>
        <w:rPr>
          <w:lang w:val="en-US"/>
        </w:rPr>
      </w:pPr>
      <w:r>
        <w:rPr>
          <w:lang w:val="en-US"/>
        </w:rPr>
        <w:t xml:space="preserve">Where the minimum value of the triangular distribution is given by global variable 75, the maximum value is 1, and the mode is a value in between the min and max determined by the average of the agent’s honesty and </w:t>
      </w:r>
      <w:r w:rsidR="00932A83">
        <w:rPr>
          <w:lang w:val="en-US"/>
        </w:rPr>
        <w:t>conscientiousness</w:t>
      </w:r>
      <w:r>
        <w:rPr>
          <w:lang w:val="en-US"/>
        </w:rPr>
        <w:t xml:space="preserve"> personality traits. </w:t>
      </w:r>
    </w:p>
    <w:p w14:paraId="5C53CAB9" w14:textId="15950469" w:rsidR="00932A83" w:rsidRDefault="00932A83" w:rsidP="002809BF">
      <w:pPr>
        <w:rPr>
          <w:lang w:val="en-US"/>
        </w:rPr>
      </w:pPr>
    </w:p>
    <w:p w14:paraId="42D01807" w14:textId="77777777" w:rsidR="004C0890" w:rsidRPr="00E4620C" w:rsidRDefault="00FC754C" w:rsidP="002809BF">
      <w:pPr>
        <w:rPr>
          <w:lang w:val="en-US"/>
        </w:rPr>
      </w:pPr>
      <w:r w:rsidRPr="00E4620C">
        <w:rPr>
          <w:lang w:val="en-US"/>
        </w:rPr>
        <w:t>Every week (time step) agents may affiliate/</w:t>
      </w:r>
      <w:proofErr w:type="spellStart"/>
      <w:r w:rsidRPr="00E4620C">
        <w:rPr>
          <w:lang w:val="en-US"/>
        </w:rPr>
        <w:t>deaffiliate</w:t>
      </w:r>
      <w:proofErr w:type="spellEnd"/>
      <w:r w:rsidRPr="00E4620C">
        <w:rPr>
          <w:lang w:val="en-US"/>
        </w:rPr>
        <w:t xml:space="preserve"> </w:t>
      </w:r>
      <w:r w:rsidR="00910082" w:rsidRPr="00E4620C">
        <w:rPr>
          <w:lang w:val="en-US"/>
        </w:rPr>
        <w:t>a club according to the following rules</w:t>
      </w:r>
      <w:r w:rsidR="004C0890" w:rsidRPr="00E4620C">
        <w:rPr>
          <w:lang w:val="en-US"/>
        </w:rPr>
        <w:t>:</w:t>
      </w:r>
    </w:p>
    <w:p w14:paraId="000A9465" w14:textId="65A81B9F" w:rsidR="004C0890" w:rsidRPr="00E4620C" w:rsidRDefault="004C0890" w:rsidP="009C10DB">
      <w:pPr>
        <w:pStyle w:val="ListParagraph"/>
        <w:numPr>
          <w:ilvl w:val="0"/>
          <w:numId w:val="31"/>
        </w:numPr>
        <w:spacing w:after="160" w:line="259" w:lineRule="auto"/>
        <w:rPr>
          <w:lang w:val="en-US"/>
        </w:rPr>
      </w:pPr>
      <w:r w:rsidRPr="00E4620C">
        <w:rPr>
          <w:lang w:val="en-US"/>
        </w:rPr>
        <w:t xml:space="preserve">If </w:t>
      </w:r>
      <w:r w:rsidR="00A82C9E" w:rsidRPr="00E4620C">
        <w:rPr>
          <w:lang w:val="en-US"/>
        </w:rPr>
        <w:t xml:space="preserve">the </w:t>
      </w:r>
      <w:r w:rsidR="009A64D9" w:rsidRPr="00E4620C">
        <w:rPr>
          <w:lang w:val="en-US"/>
        </w:rPr>
        <w:t>agent</w:t>
      </w:r>
      <w:r w:rsidRPr="00E4620C">
        <w:rPr>
          <w:lang w:val="en-US"/>
        </w:rPr>
        <w:t xml:space="preserve"> </w:t>
      </w:r>
      <w:r w:rsidR="00E720E8" w:rsidRPr="00E4620C">
        <w:rPr>
          <w:lang w:val="en-US"/>
        </w:rPr>
        <w:t>is</w:t>
      </w:r>
      <w:r w:rsidRPr="00E4620C">
        <w:rPr>
          <w:lang w:val="en-US"/>
        </w:rPr>
        <w:t xml:space="preserve"> affiliated:</w:t>
      </w:r>
    </w:p>
    <w:p w14:paraId="0F996BED" w14:textId="77777777" w:rsidR="00480F5F" w:rsidRPr="00E4620C" w:rsidRDefault="004C0890" w:rsidP="00E720E8">
      <w:pPr>
        <w:pStyle w:val="ListParagraph"/>
        <w:numPr>
          <w:ilvl w:val="1"/>
          <w:numId w:val="31"/>
        </w:numPr>
        <w:spacing w:after="160" w:line="259" w:lineRule="auto"/>
        <w:rPr>
          <w:lang w:val="en-US"/>
        </w:rPr>
      </w:pPr>
      <w:r w:rsidRPr="00E4620C">
        <w:rPr>
          <w:lang w:val="en-US"/>
        </w:rPr>
        <w:t xml:space="preserve">If </w:t>
      </w:r>
      <w:r w:rsidR="00E720E8" w:rsidRPr="00E4620C">
        <w:rPr>
          <w:lang w:val="en-US"/>
        </w:rPr>
        <w:t xml:space="preserve">agent’s </w:t>
      </w:r>
      <w:r w:rsidRPr="00E4620C">
        <w:rPr>
          <w:lang w:val="en-US"/>
        </w:rPr>
        <w:t>F</w:t>
      </w:r>
      <w:r w:rsidR="00E720E8" w:rsidRPr="00E4620C">
        <w:rPr>
          <w:lang w:val="en-US"/>
        </w:rPr>
        <w:t>rustration</w:t>
      </w:r>
      <w:r w:rsidRPr="00E4620C">
        <w:rPr>
          <w:lang w:val="en-US"/>
        </w:rPr>
        <w:t xml:space="preserve"> &gt; HT and F</w:t>
      </w:r>
      <w:r w:rsidR="00E720E8" w:rsidRPr="00E4620C">
        <w:rPr>
          <w:lang w:val="en-US"/>
        </w:rPr>
        <w:t xml:space="preserve">rustration </w:t>
      </w:r>
      <w:r w:rsidRPr="00E4620C">
        <w:rPr>
          <w:lang w:val="en-US"/>
        </w:rPr>
        <w:t xml:space="preserve">&lt; </w:t>
      </w:r>
      <w:r w:rsidR="00480F5F" w:rsidRPr="00E4620C">
        <w:rPr>
          <w:lang w:val="en-US"/>
        </w:rPr>
        <w:t>M</w:t>
      </w:r>
      <w:r w:rsidRPr="00E4620C">
        <w:rPr>
          <w:lang w:val="en-US"/>
        </w:rPr>
        <w:t>T</w:t>
      </w:r>
      <w:r w:rsidR="00480F5F" w:rsidRPr="00E4620C">
        <w:rPr>
          <w:lang w:val="en-US"/>
        </w:rPr>
        <w:t>J</w:t>
      </w:r>
    </w:p>
    <w:p w14:paraId="30EBA5DB" w14:textId="78A6C99F" w:rsidR="004C0890" w:rsidRPr="00E4620C" w:rsidRDefault="00480F5F" w:rsidP="00480F5F">
      <w:pPr>
        <w:pStyle w:val="ListParagraph"/>
        <w:numPr>
          <w:ilvl w:val="2"/>
          <w:numId w:val="31"/>
        </w:numPr>
        <w:spacing w:after="160" w:line="259" w:lineRule="auto"/>
        <w:rPr>
          <w:lang w:val="en-US"/>
        </w:rPr>
      </w:pPr>
      <w:r w:rsidRPr="00E4620C">
        <w:rPr>
          <w:lang w:val="en-US"/>
        </w:rPr>
        <w:t xml:space="preserve">Agent </w:t>
      </w:r>
      <w:r w:rsidR="004C0890" w:rsidRPr="00E4620C">
        <w:rPr>
          <w:lang w:val="en-US"/>
        </w:rPr>
        <w:t>leaves current club and remains unaffiliated</w:t>
      </w:r>
    </w:p>
    <w:p w14:paraId="523734D2" w14:textId="77777777" w:rsidR="005C0877" w:rsidRPr="00E4620C" w:rsidRDefault="004C0890" w:rsidP="00E720E8">
      <w:pPr>
        <w:pStyle w:val="ListParagraph"/>
        <w:numPr>
          <w:ilvl w:val="1"/>
          <w:numId w:val="31"/>
        </w:numPr>
        <w:spacing w:after="160" w:line="259" w:lineRule="auto"/>
        <w:rPr>
          <w:lang w:val="en-US"/>
        </w:rPr>
      </w:pPr>
      <w:r w:rsidRPr="00E4620C">
        <w:rPr>
          <w:lang w:val="en-US"/>
        </w:rPr>
        <w:lastRenderedPageBreak/>
        <w:t xml:space="preserve">If </w:t>
      </w:r>
      <w:r w:rsidR="005C0877" w:rsidRPr="00E4620C">
        <w:rPr>
          <w:lang w:val="en-US"/>
        </w:rPr>
        <w:t xml:space="preserve">agent’s </w:t>
      </w:r>
      <w:r w:rsidRPr="00E4620C">
        <w:rPr>
          <w:lang w:val="en-US"/>
        </w:rPr>
        <w:t>F</w:t>
      </w:r>
      <w:r w:rsidR="005C0877" w:rsidRPr="00E4620C">
        <w:rPr>
          <w:lang w:val="en-US"/>
        </w:rPr>
        <w:t>rustration</w:t>
      </w:r>
      <w:r w:rsidRPr="00E4620C">
        <w:rPr>
          <w:lang w:val="en-US"/>
        </w:rPr>
        <w:t xml:space="preserve"> &gt; HT and F</w:t>
      </w:r>
      <w:r w:rsidR="005C0877" w:rsidRPr="00E4620C">
        <w:rPr>
          <w:lang w:val="en-US"/>
        </w:rPr>
        <w:t>rustration</w:t>
      </w:r>
      <w:r w:rsidRPr="00E4620C">
        <w:rPr>
          <w:lang w:val="en-US"/>
        </w:rPr>
        <w:t xml:space="preserve"> &gt; </w:t>
      </w:r>
      <w:r w:rsidR="005C0877" w:rsidRPr="00E4620C">
        <w:rPr>
          <w:lang w:val="en-US"/>
        </w:rPr>
        <w:t>MTJ</w:t>
      </w:r>
    </w:p>
    <w:p w14:paraId="5B46A11E" w14:textId="2490D899" w:rsidR="004C0890" w:rsidRPr="00E4620C" w:rsidRDefault="005C0877" w:rsidP="005C0877">
      <w:pPr>
        <w:pStyle w:val="ListParagraph"/>
        <w:numPr>
          <w:ilvl w:val="2"/>
          <w:numId w:val="31"/>
        </w:numPr>
        <w:spacing w:after="160" w:line="259" w:lineRule="auto"/>
        <w:rPr>
          <w:lang w:val="en-US"/>
        </w:rPr>
      </w:pPr>
      <w:r w:rsidRPr="00E4620C">
        <w:rPr>
          <w:lang w:val="en-US"/>
        </w:rPr>
        <w:t xml:space="preserve">Agent </w:t>
      </w:r>
      <w:r w:rsidR="004C0890" w:rsidRPr="00E4620C">
        <w:rPr>
          <w:lang w:val="en-US"/>
        </w:rPr>
        <w:t>leaves current club and joins another one</w:t>
      </w:r>
    </w:p>
    <w:p w14:paraId="3F9FEC37" w14:textId="06FA1D3E" w:rsidR="004C0890" w:rsidRPr="00E4620C" w:rsidRDefault="004C0890" w:rsidP="00480F5F">
      <w:pPr>
        <w:pStyle w:val="ListParagraph"/>
        <w:numPr>
          <w:ilvl w:val="0"/>
          <w:numId w:val="31"/>
        </w:numPr>
        <w:spacing w:after="160" w:line="259" w:lineRule="auto"/>
        <w:rPr>
          <w:lang w:val="en-US"/>
        </w:rPr>
      </w:pPr>
      <w:r w:rsidRPr="00E4620C">
        <w:rPr>
          <w:lang w:val="en-US"/>
        </w:rPr>
        <w:t xml:space="preserve">If </w:t>
      </w:r>
      <w:r w:rsidR="00480F5F" w:rsidRPr="00E4620C">
        <w:rPr>
          <w:lang w:val="en-US"/>
        </w:rPr>
        <w:t>the agent is not aff</w:t>
      </w:r>
      <w:r w:rsidRPr="00E4620C">
        <w:rPr>
          <w:lang w:val="en-US"/>
        </w:rPr>
        <w:t>iliated:</w:t>
      </w:r>
    </w:p>
    <w:p w14:paraId="7F33C79E" w14:textId="77777777" w:rsidR="00F16407" w:rsidRPr="00E4620C" w:rsidRDefault="004C0890" w:rsidP="00F16407">
      <w:pPr>
        <w:pStyle w:val="ListParagraph"/>
        <w:numPr>
          <w:ilvl w:val="1"/>
          <w:numId w:val="31"/>
        </w:numPr>
        <w:spacing w:after="160" w:line="259" w:lineRule="auto"/>
        <w:rPr>
          <w:lang w:val="en-US"/>
        </w:rPr>
      </w:pPr>
      <w:r w:rsidRPr="00E4620C">
        <w:rPr>
          <w:lang w:val="en-US"/>
        </w:rPr>
        <w:t xml:space="preserve">If </w:t>
      </w:r>
      <w:r w:rsidR="00F16407" w:rsidRPr="00E4620C">
        <w:rPr>
          <w:lang w:val="en-US"/>
        </w:rPr>
        <w:t xml:space="preserve">agent’s </w:t>
      </w:r>
      <w:r w:rsidRPr="00E4620C">
        <w:rPr>
          <w:lang w:val="en-US"/>
        </w:rPr>
        <w:t>F</w:t>
      </w:r>
      <w:r w:rsidR="00F16407" w:rsidRPr="00E4620C">
        <w:rPr>
          <w:lang w:val="en-US"/>
        </w:rPr>
        <w:t>rustration</w:t>
      </w:r>
      <w:r w:rsidRPr="00E4620C">
        <w:rPr>
          <w:lang w:val="en-US"/>
        </w:rPr>
        <w:t xml:space="preserve"> &gt; </w:t>
      </w:r>
      <w:r w:rsidR="00F16407" w:rsidRPr="00E4620C">
        <w:rPr>
          <w:lang w:val="en-US"/>
        </w:rPr>
        <w:t>MTJ</w:t>
      </w:r>
    </w:p>
    <w:p w14:paraId="7535DE88" w14:textId="1E441A96" w:rsidR="004C0890" w:rsidRPr="00E4620C" w:rsidRDefault="00F16407" w:rsidP="00F16407">
      <w:pPr>
        <w:pStyle w:val="ListParagraph"/>
        <w:numPr>
          <w:ilvl w:val="2"/>
          <w:numId w:val="31"/>
        </w:numPr>
        <w:spacing w:after="160" w:line="259" w:lineRule="auto"/>
        <w:rPr>
          <w:lang w:val="en-US"/>
        </w:rPr>
      </w:pPr>
      <w:r w:rsidRPr="00E4620C">
        <w:rPr>
          <w:lang w:val="en-US"/>
        </w:rPr>
        <w:t xml:space="preserve">Agent </w:t>
      </w:r>
      <w:r w:rsidR="004C0890" w:rsidRPr="00E4620C">
        <w:rPr>
          <w:lang w:val="en-US"/>
        </w:rPr>
        <w:t>joins a club</w:t>
      </w:r>
    </w:p>
    <w:p w14:paraId="2EA6FE78" w14:textId="04836601" w:rsidR="004C0890" w:rsidRPr="00E4620C" w:rsidRDefault="001940A0" w:rsidP="001940A0">
      <w:pPr>
        <w:spacing w:after="160" w:line="259" w:lineRule="auto"/>
        <w:rPr>
          <w:lang w:val="en-US"/>
        </w:rPr>
      </w:pPr>
      <w:r w:rsidRPr="00E4620C">
        <w:rPr>
          <w:lang w:val="en-US"/>
        </w:rPr>
        <w:t>When the agent de</w:t>
      </w:r>
      <w:r w:rsidR="004C0890" w:rsidRPr="00E4620C">
        <w:rPr>
          <w:lang w:val="en-US"/>
        </w:rPr>
        <w:t xml:space="preserve">cides to join or switch </w:t>
      </w:r>
      <w:r w:rsidRPr="00E4620C">
        <w:rPr>
          <w:lang w:val="en-US"/>
        </w:rPr>
        <w:t xml:space="preserve">a </w:t>
      </w:r>
      <w:r w:rsidR="004C0890" w:rsidRPr="00E4620C">
        <w:rPr>
          <w:lang w:val="en-US"/>
        </w:rPr>
        <w:t>club</w:t>
      </w:r>
      <w:r w:rsidRPr="00E4620C">
        <w:rPr>
          <w:lang w:val="en-US"/>
        </w:rPr>
        <w:t xml:space="preserve">, they </w:t>
      </w:r>
      <w:r w:rsidR="00D33E07" w:rsidRPr="00E4620C">
        <w:rPr>
          <w:lang w:val="en-US"/>
        </w:rPr>
        <w:t>choose one according to the following rules</w:t>
      </w:r>
      <w:r w:rsidR="004C0890" w:rsidRPr="00E4620C">
        <w:rPr>
          <w:lang w:val="en-US"/>
        </w:rPr>
        <w:t>:</w:t>
      </w:r>
    </w:p>
    <w:p w14:paraId="577D0D32" w14:textId="401C33EA" w:rsidR="004C0890" w:rsidRPr="00E4620C" w:rsidRDefault="004C0890" w:rsidP="00D33E07">
      <w:pPr>
        <w:pStyle w:val="ListParagraph"/>
        <w:numPr>
          <w:ilvl w:val="0"/>
          <w:numId w:val="32"/>
        </w:numPr>
        <w:spacing w:after="160" w:line="259" w:lineRule="auto"/>
        <w:rPr>
          <w:lang w:val="en-US"/>
        </w:rPr>
      </w:pPr>
      <w:r w:rsidRPr="00E4620C">
        <w:rPr>
          <w:lang w:val="en-US"/>
        </w:rPr>
        <w:t>If WV &gt;</w:t>
      </w:r>
      <w:r w:rsidR="00E4620C" w:rsidRPr="00E4620C">
        <w:rPr>
          <w:lang w:val="en-US"/>
        </w:rPr>
        <w:t xml:space="preserve"> </w:t>
      </w:r>
      <w:r w:rsidRPr="00E4620C">
        <w:rPr>
          <w:lang w:val="en-US"/>
        </w:rPr>
        <w:t xml:space="preserve"> 0.5 agent looks for a rel</w:t>
      </w:r>
      <w:r w:rsidR="00E4620C" w:rsidRPr="00E4620C">
        <w:rPr>
          <w:lang w:val="en-US"/>
        </w:rPr>
        <w:t>igious</w:t>
      </w:r>
      <w:r w:rsidRPr="00E4620C">
        <w:rPr>
          <w:lang w:val="en-US"/>
        </w:rPr>
        <w:t xml:space="preserve"> club with </w:t>
      </w:r>
      <w:r w:rsidR="00E4620C" w:rsidRPr="00E4620C">
        <w:rPr>
          <w:lang w:val="en-US"/>
        </w:rPr>
        <w:t xml:space="preserve">same group identity </w:t>
      </w:r>
      <w:r w:rsidRPr="00E4620C">
        <w:rPr>
          <w:lang w:val="en-US"/>
        </w:rPr>
        <w:t>(maj</w:t>
      </w:r>
      <w:r w:rsidR="00E4620C" w:rsidRPr="00E4620C">
        <w:rPr>
          <w:lang w:val="en-US"/>
        </w:rPr>
        <w:t>ority</w:t>
      </w:r>
      <w:r w:rsidRPr="00E4620C">
        <w:rPr>
          <w:lang w:val="en-US"/>
        </w:rPr>
        <w:t>/min</w:t>
      </w:r>
      <w:r w:rsidR="00E4620C" w:rsidRPr="00E4620C">
        <w:rPr>
          <w:lang w:val="en-US"/>
        </w:rPr>
        <w:t>ority</w:t>
      </w:r>
      <w:r w:rsidRPr="00E4620C">
        <w:rPr>
          <w:lang w:val="en-US"/>
        </w:rPr>
        <w:t>)</w:t>
      </w:r>
    </w:p>
    <w:p w14:paraId="73701B91" w14:textId="0688AC3F" w:rsidR="004C0890" w:rsidRPr="00E4620C" w:rsidRDefault="004C0890" w:rsidP="00E4620C">
      <w:pPr>
        <w:pStyle w:val="ListParagraph"/>
        <w:numPr>
          <w:ilvl w:val="1"/>
          <w:numId w:val="32"/>
        </w:numPr>
        <w:spacing w:after="160" w:line="259" w:lineRule="auto"/>
        <w:rPr>
          <w:lang w:val="en-US"/>
        </w:rPr>
      </w:pPr>
      <w:r w:rsidRPr="00E4620C">
        <w:rPr>
          <w:lang w:val="en-US"/>
        </w:rPr>
        <w:t xml:space="preserve">joins </w:t>
      </w:r>
      <w:r w:rsidR="00E4620C">
        <w:rPr>
          <w:lang w:val="en-US"/>
        </w:rPr>
        <w:t xml:space="preserve">the </w:t>
      </w:r>
      <w:r w:rsidRPr="00E4620C">
        <w:rPr>
          <w:lang w:val="en-US"/>
        </w:rPr>
        <w:t xml:space="preserve">club with last </w:t>
      </w:r>
      <w:r w:rsidR="00B1767E">
        <w:rPr>
          <w:lang w:val="en-US"/>
        </w:rPr>
        <w:t xml:space="preserve">highest </w:t>
      </w:r>
      <w:r w:rsidRPr="00E4620C">
        <w:rPr>
          <w:lang w:val="en-US"/>
        </w:rPr>
        <w:t xml:space="preserve">religious CRED it remembers </w:t>
      </w:r>
      <w:r w:rsidR="00852E96">
        <w:rPr>
          <w:lang w:val="en-US"/>
        </w:rPr>
        <w:t>according to its group identity</w:t>
      </w:r>
      <w:r w:rsidR="000947EE">
        <w:rPr>
          <w:lang w:val="en-US"/>
        </w:rPr>
        <w:t>, if no memory is available it joins a randomly selected club.</w:t>
      </w:r>
    </w:p>
    <w:p w14:paraId="05846516" w14:textId="09A11128" w:rsidR="004C0890" w:rsidRDefault="004C0890" w:rsidP="00A11C15">
      <w:pPr>
        <w:pStyle w:val="ListParagraph"/>
        <w:numPr>
          <w:ilvl w:val="0"/>
          <w:numId w:val="32"/>
        </w:numPr>
        <w:spacing w:after="160" w:line="259" w:lineRule="auto"/>
        <w:rPr>
          <w:lang w:val="en-US"/>
        </w:rPr>
      </w:pPr>
      <w:r w:rsidRPr="00E4620C">
        <w:rPr>
          <w:lang w:val="en-US"/>
        </w:rPr>
        <w:t xml:space="preserve">If WV &lt; 0.5 </w:t>
      </w:r>
      <w:r w:rsidR="005E4963">
        <w:rPr>
          <w:lang w:val="en-US"/>
        </w:rPr>
        <w:t>(</w:t>
      </w:r>
      <w:r w:rsidR="00CA1397">
        <w:rPr>
          <w:lang w:val="en-US"/>
        </w:rPr>
        <w:t>secular WV</w:t>
      </w:r>
      <w:r w:rsidR="005E4963">
        <w:rPr>
          <w:lang w:val="en-US"/>
        </w:rPr>
        <w:t>)</w:t>
      </w:r>
      <w:r w:rsidR="00CA1397">
        <w:rPr>
          <w:lang w:val="en-US"/>
        </w:rPr>
        <w:t xml:space="preserve">, </w:t>
      </w:r>
      <w:r w:rsidR="005E4963">
        <w:rPr>
          <w:lang w:val="en-US"/>
        </w:rPr>
        <w:t xml:space="preserve">the agent </w:t>
      </w:r>
      <w:r w:rsidR="00852E96">
        <w:rPr>
          <w:lang w:val="en-US"/>
        </w:rPr>
        <w:t>ma</w:t>
      </w:r>
      <w:r w:rsidR="00900121">
        <w:rPr>
          <w:lang w:val="en-US"/>
        </w:rPr>
        <w:t xml:space="preserve">y </w:t>
      </w:r>
      <w:r w:rsidR="00852E96">
        <w:rPr>
          <w:lang w:val="en-US"/>
        </w:rPr>
        <w:t xml:space="preserve">join a religious club with probability given by the following </w:t>
      </w:r>
      <w:r w:rsidR="00CA1397">
        <w:rPr>
          <w:lang w:val="en-US"/>
        </w:rPr>
        <w:t>pseudo code</w:t>
      </w:r>
    </w:p>
    <w:p w14:paraId="0B071F6F" w14:textId="1EBA004D" w:rsidR="00BE6BAB" w:rsidRDefault="00BE6BAB" w:rsidP="00BE6BAB">
      <w:pPr>
        <w:autoSpaceDE w:val="0"/>
        <w:autoSpaceDN w:val="0"/>
        <w:adjustRightInd w:val="0"/>
        <w:ind w:left="720" w:firstLine="720"/>
        <w:rPr>
          <w:rFonts w:ascii="Consolas" w:eastAsiaTheme="minorHAnsi" w:hAnsi="Consolas" w:cs="Consolas"/>
          <w:sz w:val="20"/>
          <w:szCs w:val="20"/>
          <w:lang w:val="en-US" w:eastAsia="en-US"/>
        </w:rPr>
      </w:pPr>
      <w:proofErr w:type="spellStart"/>
      <w:r>
        <w:rPr>
          <w:rFonts w:ascii="Consolas" w:eastAsiaTheme="minorHAnsi" w:hAnsi="Consolas" w:cs="Consolas"/>
          <w:color w:val="000000"/>
          <w:sz w:val="20"/>
          <w:szCs w:val="20"/>
          <w:lang w:val="en-US" w:eastAsia="en-US"/>
        </w:rPr>
        <w:t>DeviationFromMean</w:t>
      </w:r>
      <w:proofErr w:type="spellEnd"/>
      <w:r>
        <w:rPr>
          <w:rFonts w:ascii="Consolas" w:eastAsiaTheme="minorHAnsi" w:hAnsi="Consolas" w:cs="Consolas"/>
          <w:color w:val="000000"/>
          <w:sz w:val="20"/>
          <w:szCs w:val="20"/>
          <w:lang w:val="en-US" w:eastAsia="en-US"/>
        </w:rPr>
        <w:t xml:space="preserve"> = abs(</w:t>
      </w:r>
      <w:proofErr w:type="spellStart"/>
      <w:r>
        <w:rPr>
          <w:rFonts w:ascii="Consolas" w:eastAsiaTheme="minorHAnsi" w:hAnsi="Consolas" w:cs="Consolas"/>
          <w:color w:val="000000"/>
          <w:sz w:val="20"/>
          <w:szCs w:val="20"/>
          <w:lang w:val="en-US" w:eastAsia="en-US"/>
        </w:rPr>
        <w:t>WorldView</w:t>
      </w:r>
      <w:proofErr w:type="spellEnd"/>
      <w:r>
        <w:rPr>
          <w:rFonts w:ascii="Consolas" w:eastAsiaTheme="minorHAnsi" w:hAnsi="Consolas" w:cs="Consolas"/>
          <w:color w:val="000000"/>
          <w:sz w:val="20"/>
          <w:szCs w:val="20"/>
          <w:lang w:val="en-US" w:eastAsia="en-US"/>
        </w:rPr>
        <w:t xml:space="preserve"> - 0.5) / 0.5;</w:t>
      </w:r>
    </w:p>
    <w:p w14:paraId="2B4D93EE" w14:textId="77777777" w:rsidR="00BE6BAB" w:rsidRDefault="00BE6BAB" w:rsidP="00BE6BAB">
      <w:pPr>
        <w:autoSpaceDE w:val="0"/>
        <w:autoSpaceDN w:val="0"/>
        <w:adjustRightInd w:val="0"/>
        <w:ind w:left="720" w:firstLine="720"/>
        <w:rPr>
          <w:rFonts w:ascii="Consolas" w:eastAsiaTheme="minorHAnsi" w:hAnsi="Consolas" w:cs="Consolas"/>
          <w:sz w:val="20"/>
          <w:szCs w:val="20"/>
          <w:lang w:val="en-US" w:eastAsia="en-US"/>
        </w:rPr>
      </w:pPr>
      <w:proofErr w:type="spellStart"/>
      <w:r>
        <w:rPr>
          <w:rFonts w:ascii="Consolas" w:eastAsiaTheme="minorHAnsi" w:hAnsi="Consolas" w:cs="Consolas"/>
          <w:color w:val="000000"/>
          <w:sz w:val="20"/>
          <w:szCs w:val="20"/>
          <w:lang w:val="en-US" w:eastAsia="en-US"/>
        </w:rPr>
        <w:t>ProbJoinOppWVGroup</w:t>
      </w:r>
      <w:proofErr w:type="spellEnd"/>
      <w:r>
        <w:rPr>
          <w:rFonts w:ascii="Consolas" w:eastAsiaTheme="minorHAnsi" w:hAnsi="Consolas" w:cs="Consolas"/>
          <w:color w:val="000000"/>
          <w:sz w:val="20"/>
          <w:szCs w:val="20"/>
          <w:lang w:val="en-US" w:eastAsia="en-US"/>
        </w:rPr>
        <w:t xml:space="preserve"> = ( 1 * exp ( -lambda * </w:t>
      </w:r>
      <w:proofErr w:type="spellStart"/>
      <w:r>
        <w:rPr>
          <w:rFonts w:ascii="Consolas" w:eastAsiaTheme="minorHAnsi" w:hAnsi="Consolas" w:cs="Consolas"/>
          <w:color w:val="000000"/>
          <w:sz w:val="20"/>
          <w:szCs w:val="20"/>
          <w:lang w:val="en-US" w:eastAsia="en-US"/>
        </w:rPr>
        <w:t>DeviationFromMean</w:t>
      </w:r>
      <w:proofErr w:type="spellEnd"/>
      <w:r>
        <w:rPr>
          <w:rFonts w:ascii="Consolas" w:eastAsiaTheme="minorHAnsi" w:hAnsi="Consolas" w:cs="Consolas"/>
          <w:color w:val="000000"/>
          <w:sz w:val="20"/>
          <w:szCs w:val="20"/>
          <w:lang w:val="en-US" w:eastAsia="en-US"/>
        </w:rPr>
        <w:t xml:space="preserve"> ) );</w:t>
      </w:r>
    </w:p>
    <w:p w14:paraId="54FFAE8C" w14:textId="5A30EA8D" w:rsidR="00BE6BAB" w:rsidRPr="00BE6BAB" w:rsidRDefault="00BE6BAB" w:rsidP="00BE6BAB">
      <w:pPr>
        <w:spacing w:after="160" w:line="259" w:lineRule="auto"/>
        <w:ind w:left="720" w:firstLine="720"/>
        <w:rPr>
          <w:lang w:val="en-US"/>
        </w:rPr>
      </w:pP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ProbJoinOppWVGroup</w:t>
      </w:r>
      <w:proofErr w:type="spellEnd"/>
      <w:r>
        <w:rPr>
          <w:rFonts w:ascii="Consolas" w:eastAsiaTheme="minorHAnsi" w:hAnsi="Consolas" w:cs="Consolas"/>
          <w:color w:val="000000"/>
          <w:sz w:val="20"/>
          <w:szCs w:val="20"/>
          <w:lang w:val="en-US" w:eastAsia="en-US"/>
        </w:rPr>
        <w:t>;</w:t>
      </w:r>
    </w:p>
    <w:p w14:paraId="0BDCFF02" w14:textId="5EF7E0E2" w:rsidR="00B421AC" w:rsidRDefault="009A21DA" w:rsidP="009A21DA">
      <w:pPr>
        <w:ind w:left="1080"/>
        <w:rPr>
          <w:lang w:val="en-US"/>
        </w:rPr>
      </w:pPr>
      <w:r>
        <w:rPr>
          <w:lang w:val="en-US"/>
        </w:rPr>
        <w:t xml:space="preserve">Where the probability of </w:t>
      </w:r>
      <w:r w:rsidR="00D4370A">
        <w:rPr>
          <w:lang w:val="en-US"/>
        </w:rPr>
        <w:t>joining a religious club when holding a secular WV i</w:t>
      </w:r>
      <w:r>
        <w:rPr>
          <w:lang w:val="en-US"/>
        </w:rPr>
        <w:t xml:space="preserve">s given by a logarithmic distribution with </w:t>
      </w:r>
      <w:r w:rsidR="0025556E">
        <w:rPr>
          <w:i/>
          <w:lang w:val="en-US"/>
        </w:rPr>
        <w:t>lambda</w:t>
      </w:r>
      <w:r>
        <w:rPr>
          <w:lang w:val="en-US"/>
        </w:rPr>
        <w:t xml:space="preserve"> equal to global variable 2</w:t>
      </w:r>
      <w:r w:rsidR="00C61EC4">
        <w:rPr>
          <w:lang w:val="en-US"/>
        </w:rPr>
        <w:t>5</w:t>
      </w:r>
      <w:r>
        <w:rPr>
          <w:lang w:val="en-US"/>
        </w:rPr>
        <w:t xml:space="preserve">. In other words, </w:t>
      </w:r>
      <w:r w:rsidR="00C75D2A">
        <w:rPr>
          <w:lang w:val="en-US"/>
        </w:rPr>
        <w:t>when the agent</w:t>
      </w:r>
      <w:r w:rsidR="001A247D">
        <w:rPr>
          <w:lang w:val="en-US"/>
        </w:rPr>
        <w:t>’</w:t>
      </w:r>
      <w:r w:rsidR="00C75D2A">
        <w:rPr>
          <w:lang w:val="en-US"/>
        </w:rPr>
        <w:t xml:space="preserve">s WV value is </w:t>
      </w:r>
      <w:r w:rsidR="0031085A">
        <w:rPr>
          <w:lang w:val="en-US"/>
        </w:rPr>
        <w:t>~</w:t>
      </w:r>
      <w:r w:rsidR="00C75D2A">
        <w:rPr>
          <w:lang w:val="en-US"/>
        </w:rPr>
        <w:t>0.5</w:t>
      </w:r>
      <w:r w:rsidR="0031085A">
        <w:rPr>
          <w:lang w:val="en-US"/>
        </w:rPr>
        <w:t xml:space="preserve">, then, the chance </w:t>
      </w:r>
      <w:r w:rsidR="001A247D">
        <w:rPr>
          <w:lang w:val="en-US"/>
        </w:rPr>
        <w:t>of joining a religious club is ~1</w:t>
      </w:r>
      <w:r w:rsidR="0056121F">
        <w:rPr>
          <w:lang w:val="en-US"/>
        </w:rPr>
        <w:t xml:space="preserve"> and exponentially decreasing </w:t>
      </w:r>
      <w:r w:rsidR="002916A3">
        <w:rPr>
          <w:lang w:val="en-US"/>
        </w:rPr>
        <w:t xml:space="preserve">the more the WV of the agents moves away from 0.5. </w:t>
      </w:r>
      <w:r w:rsidR="00A5356F">
        <w:rPr>
          <w:lang w:val="en-US"/>
        </w:rPr>
        <w:t>If on the basis of this probability, the agent decides to join a club</w:t>
      </w:r>
      <w:r w:rsidR="00E01E1E">
        <w:rPr>
          <w:lang w:val="en-US"/>
        </w:rPr>
        <w:t xml:space="preserve"> then it </w:t>
      </w:r>
      <w:r w:rsidR="00E01E1E" w:rsidRPr="00E4620C">
        <w:rPr>
          <w:lang w:val="en-US"/>
        </w:rPr>
        <w:t xml:space="preserve">joins </w:t>
      </w:r>
      <w:r w:rsidR="00E01E1E">
        <w:rPr>
          <w:lang w:val="en-US"/>
        </w:rPr>
        <w:t xml:space="preserve">the </w:t>
      </w:r>
      <w:r w:rsidR="00E01E1E" w:rsidRPr="00E4620C">
        <w:rPr>
          <w:lang w:val="en-US"/>
        </w:rPr>
        <w:t xml:space="preserve">club with last </w:t>
      </w:r>
      <w:r w:rsidR="00E01E1E">
        <w:rPr>
          <w:lang w:val="en-US"/>
        </w:rPr>
        <w:t xml:space="preserve">highest </w:t>
      </w:r>
      <w:r w:rsidR="00E01E1E" w:rsidRPr="00E4620C">
        <w:rPr>
          <w:lang w:val="en-US"/>
        </w:rPr>
        <w:t xml:space="preserve">religious CRED it remembers </w:t>
      </w:r>
      <w:r w:rsidR="00E01E1E">
        <w:rPr>
          <w:lang w:val="en-US"/>
        </w:rPr>
        <w:t>according to its group identity, if no memory is available it joins a randomly selected club</w:t>
      </w:r>
    </w:p>
    <w:p w14:paraId="1558A1CB" w14:textId="77777777" w:rsidR="00B421AC" w:rsidRDefault="00B421AC" w:rsidP="009A21DA">
      <w:pPr>
        <w:ind w:left="1080"/>
        <w:rPr>
          <w:lang w:val="en-US"/>
        </w:rPr>
      </w:pPr>
    </w:p>
    <w:p w14:paraId="2D0B33EA" w14:textId="273C733A" w:rsidR="009A21DA" w:rsidRDefault="0033110E" w:rsidP="0034032E">
      <w:pPr>
        <w:rPr>
          <w:lang w:val="en-US"/>
        </w:rPr>
      </w:pPr>
      <w:r>
        <w:rPr>
          <w:lang w:val="en-US"/>
        </w:rPr>
        <w:t xml:space="preserve">After the agent has gone through the processes of </w:t>
      </w:r>
      <w:r w:rsidR="00001B38">
        <w:rPr>
          <w:lang w:val="en-US"/>
        </w:rPr>
        <w:t>disaffiliat</w:t>
      </w:r>
      <w:r>
        <w:rPr>
          <w:lang w:val="en-US"/>
        </w:rPr>
        <w:t xml:space="preserve">ing </w:t>
      </w:r>
      <w:r w:rsidR="00001B38">
        <w:rPr>
          <w:lang w:val="en-US"/>
        </w:rPr>
        <w:t>/</w:t>
      </w:r>
      <w:r>
        <w:rPr>
          <w:lang w:val="en-US"/>
        </w:rPr>
        <w:t xml:space="preserve"> </w:t>
      </w:r>
      <w:r w:rsidR="00001B38">
        <w:rPr>
          <w:lang w:val="en-US"/>
        </w:rPr>
        <w:t>reaffiliat</w:t>
      </w:r>
      <w:r>
        <w:rPr>
          <w:lang w:val="en-US"/>
        </w:rPr>
        <w:t>ing</w:t>
      </w:r>
      <w:r w:rsidR="00001B38">
        <w:rPr>
          <w:lang w:val="en-US"/>
        </w:rPr>
        <w:t xml:space="preserve"> a club</w:t>
      </w:r>
      <w:r>
        <w:rPr>
          <w:lang w:val="en-US"/>
        </w:rPr>
        <w:t>, t</w:t>
      </w:r>
      <w:r w:rsidR="00001B38">
        <w:rPr>
          <w:lang w:val="en-US"/>
        </w:rPr>
        <w:t>hen the</w:t>
      </w:r>
      <w:r w:rsidR="00B0525A">
        <w:rPr>
          <w:lang w:val="en-US"/>
        </w:rPr>
        <w:t>ir frustration is decrease</w:t>
      </w:r>
      <w:r w:rsidR="00B07686">
        <w:rPr>
          <w:lang w:val="en-US"/>
        </w:rPr>
        <w:t>d</w:t>
      </w:r>
      <w:r w:rsidR="00B0525A">
        <w:rPr>
          <w:lang w:val="en-US"/>
        </w:rPr>
        <w:t xml:space="preserve"> by half</w:t>
      </w:r>
      <w:r w:rsidR="00C0344D">
        <w:rPr>
          <w:lang w:val="en-US"/>
        </w:rPr>
        <w:t xml:space="preserve"> to avoid repetition of the processes every week</w:t>
      </w:r>
      <w:r w:rsidR="00B0525A">
        <w:rPr>
          <w:lang w:val="en-US"/>
        </w:rPr>
        <w:t xml:space="preserve">. </w:t>
      </w:r>
    </w:p>
    <w:p w14:paraId="0FD5BE3D" w14:textId="15EFD6AC" w:rsidR="009A21DA" w:rsidRDefault="009A21DA" w:rsidP="00764628">
      <w:pPr>
        <w:spacing w:line="259" w:lineRule="auto"/>
        <w:rPr>
          <w:lang w:val="en-US"/>
        </w:rPr>
      </w:pPr>
    </w:p>
    <w:p w14:paraId="1B7E2C8C" w14:textId="5FD1D498" w:rsidR="00764628" w:rsidRDefault="004C0890" w:rsidP="00764628">
      <w:pPr>
        <w:spacing w:line="259" w:lineRule="auto"/>
        <w:rPr>
          <w:lang w:val="en-US"/>
        </w:rPr>
      </w:pPr>
      <w:r w:rsidRPr="00D45B9F">
        <w:rPr>
          <w:lang w:val="en-US"/>
        </w:rPr>
        <w:t>Memory of CREDS and CLUBS</w:t>
      </w:r>
    </w:p>
    <w:p w14:paraId="72292E7D" w14:textId="7163C4B4" w:rsidR="004C0890" w:rsidRPr="00E4620C" w:rsidRDefault="004C0890" w:rsidP="00764628">
      <w:pPr>
        <w:spacing w:line="259" w:lineRule="auto"/>
        <w:rPr>
          <w:lang w:val="en-US"/>
        </w:rPr>
      </w:pPr>
      <w:r w:rsidRPr="00E4620C">
        <w:rPr>
          <w:lang w:val="en-US"/>
        </w:rPr>
        <w:t>Agents keep memory of the CRED with highest impact</w:t>
      </w:r>
      <w:r w:rsidR="00257D0F">
        <w:rPr>
          <w:lang w:val="en-US"/>
        </w:rPr>
        <w:t>, this memory may be replace</w:t>
      </w:r>
      <w:r w:rsidR="00E02475">
        <w:rPr>
          <w:lang w:val="en-US"/>
        </w:rPr>
        <w:t>d</w:t>
      </w:r>
      <w:r w:rsidR="00257D0F">
        <w:rPr>
          <w:lang w:val="en-US"/>
        </w:rPr>
        <w:t xml:space="preserve"> </w:t>
      </w:r>
      <w:r w:rsidRPr="00E4620C">
        <w:rPr>
          <w:lang w:val="en-US"/>
        </w:rPr>
        <w:t xml:space="preserve">when a new experienced CRED has higher impact than </w:t>
      </w:r>
      <w:r w:rsidR="00E15891">
        <w:rPr>
          <w:lang w:val="en-US"/>
        </w:rPr>
        <w:t xml:space="preserve">the one </w:t>
      </w:r>
      <w:r w:rsidRPr="00E4620C">
        <w:rPr>
          <w:lang w:val="en-US"/>
        </w:rPr>
        <w:t>current</w:t>
      </w:r>
      <w:r w:rsidR="00E15891">
        <w:rPr>
          <w:lang w:val="en-US"/>
        </w:rPr>
        <w:t>ly stored in memory</w:t>
      </w:r>
      <w:r w:rsidRPr="00E4620C">
        <w:rPr>
          <w:lang w:val="en-US"/>
        </w:rPr>
        <w:t>.</w:t>
      </w:r>
      <w:r w:rsidR="00AB1747">
        <w:rPr>
          <w:lang w:val="en-US"/>
        </w:rPr>
        <w:t xml:space="preserve"> Memory of CRED are classif</w:t>
      </w:r>
      <w:r w:rsidR="00670166">
        <w:rPr>
          <w:lang w:val="en-US"/>
        </w:rPr>
        <w:t>ied</w:t>
      </w:r>
      <w:r w:rsidR="00AB1747">
        <w:rPr>
          <w:lang w:val="en-US"/>
        </w:rPr>
        <w:t xml:space="preserve"> according to </w:t>
      </w:r>
      <w:r w:rsidR="00670166">
        <w:rPr>
          <w:lang w:val="en-US"/>
        </w:rPr>
        <w:t>religious type (majority/minority). Thus, agents may hold up to two different memories of CREDs at any given time.</w:t>
      </w:r>
      <w:r w:rsidR="0033465B">
        <w:rPr>
          <w:lang w:val="en-US"/>
        </w:rPr>
        <w:t xml:space="preserve"> Every week, the value of the CRED stored in memory decreases by 10 %. </w:t>
      </w:r>
    </w:p>
    <w:p w14:paraId="10D6E486" w14:textId="5980F1FB" w:rsidR="00932A83" w:rsidRDefault="00E54DE8" w:rsidP="002809BF">
      <w:pPr>
        <w:rPr>
          <w:lang w:val="en-US"/>
        </w:rPr>
      </w:pPr>
      <w:r>
        <w:rPr>
          <w:lang w:val="en-US"/>
        </w:rPr>
        <w:t xml:space="preserve"> </w:t>
      </w:r>
    </w:p>
    <w:p w14:paraId="71754E58" w14:textId="1D546BB2" w:rsidR="00B119EB" w:rsidRDefault="00B119EB" w:rsidP="00424E7C">
      <w:pPr>
        <w:tabs>
          <w:tab w:val="left" w:pos="0"/>
        </w:tabs>
        <w:rPr>
          <w:lang w:val="en-US"/>
        </w:rPr>
      </w:pPr>
    </w:p>
    <w:p w14:paraId="4AB4608F" w14:textId="77777777" w:rsidR="00424E7C" w:rsidRPr="00424E7C" w:rsidRDefault="00424E7C" w:rsidP="00424E7C">
      <w:pPr>
        <w:tabs>
          <w:tab w:val="left" w:pos="0"/>
        </w:tabs>
        <w:rPr>
          <w:lang w:val="en-US"/>
        </w:rPr>
      </w:pPr>
    </w:p>
    <w:p w14:paraId="3C4B8426" w14:textId="21A3B310" w:rsidR="00B119EB" w:rsidRDefault="00B119EB" w:rsidP="00B119EB">
      <w:pPr>
        <w:rPr>
          <w:b/>
          <w:lang w:val="en-US"/>
        </w:rPr>
      </w:pPr>
      <w:r w:rsidRPr="007731CF">
        <w:rPr>
          <w:b/>
          <w:lang w:val="en-US"/>
        </w:rPr>
        <w:lastRenderedPageBreak/>
        <w:t xml:space="preserve">Table </w:t>
      </w:r>
      <w:r w:rsidR="00AA3695">
        <w:rPr>
          <w:b/>
          <w:lang w:val="en-US"/>
        </w:rPr>
        <w:t>1</w:t>
      </w:r>
      <w:r w:rsidRPr="007731CF">
        <w:rPr>
          <w:b/>
          <w:lang w:val="en-US"/>
        </w:rPr>
        <w:t xml:space="preserve">: </w:t>
      </w:r>
      <w:r w:rsidR="00307767">
        <w:rPr>
          <w:b/>
          <w:lang w:val="en-US"/>
        </w:rPr>
        <w:t>P</w:t>
      </w:r>
      <w:r w:rsidR="00D3314F">
        <w:rPr>
          <w:b/>
          <w:lang w:val="en-US"/>
        </w:rPr>
        <w:t xml:space="preserve">arameters </w:t>
      </w:r>
      <w:r w:rsidR="0044210E">
        <w:rPr>
          <w:b/>
          <w:lang w:val="en-US"/>
        </w:rPr>
        <w:t>v</w:t>
      </w:r>
      <w:r w:rsidR="008668D3">
        <w:rPr>
          <w:b/>
          <w:lang w:val="en-US"/>
        </w:rPr>
        <w:t>alues of t</w:t>
      </w:r>
      <w:r w:rsidR="0044210E">
        <w:rPr>
          <w:b/>
          <w:lang w:val="en-US"/>
        </w:rPr>
        <w:t xml:space="preserve">he CRED model </w:t>
      </w:r>
    </w:p>
    <w:p w14:paraId="201921CA" w14:textId="77777777" w:rsidR="00EF523C" w:rsidRPr="007731CF" w:rsidRDefault="00EF523C" w:rsidP="00B119EB">
      <w:pPr>
        <w:rPr>
          <w:b/>
          <w:lang w:val="en-US"/>
        </w:rPr>
      </w:pPr>
    </w:p>
    <w:tbl>
      <w:tblPr>
        <w:tblW w:w="9756" w:type="dxa"/>
        <w:jc w:val="center"/>
        <w:tblLook w:val="04A0" w:firstRow="1" w:lastRow="0" w:firstColumn="1" w:lastColumn="0" w:noHBand="0" w:noVBand="1"/>
      </w:tblPr>
      <w:tblGrid>
        <w:gridCol w:w="7485"/>
        <w:gridCol w:w="1061"/>
        <w:gridCol w:w="1210"/>
      </w:tblGrid>
      <w:tr w:rsidR="00432B3D" w:rsidRPr="00D94AE6" w14:paraId="078FCC59" w14:textId="54D0DA79" w:rsidTr="00D94AE6">
        <w:trPr>
          <w:trHeight w:val="300"/>
          <w:jc w:val="center"/>
        </w:trPr>
        <w:tc>
          <w:tcPr>
            <w:tcW w:w="7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15982" w14:textId="77777777" w:rsidR="00432B3D" w:rsidRPr="00D94AE6" w:rsidRDefault="00432B3D" w:rsidP="00F72070">
            <w:pPr>
              <w:rPr>
                <w:rFonts w:ascii="Calibri" w:hAnsi="Calibri"/>
                <w:b/>
                <w:color w:val="000000"/>
                <w:sz w:val="20"/>
                <w:szCs w:val="20"/>
                <w:lang w:val="en-US" w:eastAsia="en-US"/>
              </w:rPr>
            </w:pPr>
            <w:r w:rsidRPr="00D94AE6">
              <w:rPr>
                <w:rFonts w:ascii="Calibri" w:hAnsi="Calibri"/>
                <w:b/>
                <w:color w:val="000000"/>
                <w:sz w:val="20"/>
                <w:szCs w:val="20"/>
                <w:lang w:val="en-US" w:eastAsia="en-US"/>
              </w:rPr>
              <w:t>Parameter</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14:paraId="5ADDBC5B" w14:textId="543BA912" w:rsidR="00432B3D" w:rsidRPr="00D94AE6" w:rsidRDefault="00432B3D" w:rsidP="00F72070">
            <w:pPr>
              <w:jc w:val="right"/>
              <w:rPr>
                <w:rFonts w:ascii="Calibri" w:hAnsi="Calibri"/>
                <w:color w:val="000000"/>
                <w:sz w:val="20"/>
                <w:szCs w:val="20"/>
                <w:lang w:val="en-US" w:eastAsia="en-US"/>
              </w:rPr>
            </w:pPr>
            <w:r w:rsidRPr="00D94AE6">
              <w:rPr>
                <w:rFonts w:ascii="Calibri" w:hAnsi="Calibri"/>
                <w:b/>
                <w:color w:val="000000"/>
                <w:sz w:val="20"/>
                <w:szCs w:val="20"/>
                <w:lang w:val="en-US" w:eastAsia="en-US"/>
              </w:rPr>
              <w:t>Value</w:t>
            </w:r>
          </w:p>
        </w:tc>
        <w:tc>
          <w:tcPr>
            <w:tcW w:w="1210" w:type="dxa"/>
            <w:tcBorders>
              <w:top w:val="single" w:sz="4" w:space="0" w:color="auto"/>
              <w:left w:val="nil"/>
              <w:bottom w:val="single" w:sz="4" w:space="0" w:color="auto"/>
              <w:right w:val="single" w:sz="4" w:space="0" w:color="auto"/>
            </w:tcBorders>
          </w:tcPr>
          <w:p w14:paraId="6B5A3B81" w14:textId="40FC5084" w:rsidR="00432B3D" w:rsidRPr="00D94AE6" w:rsidRDefault="00432B3D" w:rsidP="00F72070">
            <w:pPr>
              <w:jc w:val="right"/>
              <w:rPr>
                <w:rFonts w:ascii="Calibri" w:hAnsi="Calibri"/>
                <w:b/>
                <w:color w:val="000000"/>
                <w:sz w:val="20"/>
                <w:szCs w:val="20"/>
                <w:lang w:val="en-US" w:eastAsia="en-US"/>
              </w:rPr>
            </w:pPr>
            <w:r w:rsidRPr="00D94AE6">
              <w:rPr>
                <w:rFonts w:ascii="Calibri" w:hAnsi="Calibri"/>
                <w:b/>
                <w:color w:val="000000"/>
                <w:sz w:val="20"/>
                <w:szCs w:val="20"/>
                <w:lang w:val="en-US" w:eastAsia="en-US"/>
              </w:rPr>
              <w:t>Range</w:t>
            </w:r>
          </w:p>
        </w:tc>
      </w:tr>
      <w:tr w:rsidR="00432B3D" w:rsidRPr="00D94AE6" w14:paraId="77328F71" w14:textId="0D6BB5A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29F2B47" w14:textId="77777777" w:rsidR="00432B3D" w:rsidRPr="00D94AE6" w:rsidRDefault="00432B3D" w:rsidP="00F72070">
            <w:pPr>
              <w:rPr>
                <w:rFonts w:ascii="Calibri" w:hAnsi="Calibri"/>
                <w:i/>
                <w:color w:val="000000"/>
                <w:sz w:val="20"/>
                <w:szCs w:val="20"/>
                <w:lang w:val="en-US" w:eastAsia="en-US"/>
              </w:rPr>
            </w:pPr>
            <w:r w:rsidRPr="00D94AE6">
              <w:rPr>
                <w:rFonts w:ascii="Calibri" w:hAnsi="Calibri"/>
                <w:i/>
                <w:color w:val="000000"/>
                <w:sz w:val="20"/>
                <w:szCs w:val="20"/>
                <w:lang w:val="en-US" w:eastAsia="en-US"/>
              </w:rPr>
              <w:t>After marrying (same group identity marriages), probability of:</w:t>
            </w:r>
          </w:p>
        </w:tc>
        <w:tc>
          <w:tcPr>
            <w:tcW w:w="1061" w:type="dxa"/>
            <w:tcBorders>
              <w:top w:val="nil"/>
              <w:left w:val="nil"/>
              <w:bottom w:val="single" w:sz="4" w:space="0" w:color="auto"/>
              <w:right w:val="single" w:sz="4" w:space="0" w:color="auto"/>
            </w:tcBorders>
            <w:shd w:val="clear" w:color="auto" w:fill="auto"/>
            <w:noWrap/>
            <w:vAlign w:val="bottom"/>
            <w:hideMark/>
          </w:tcPr>
          <w:p w14:paraId="4638416B" w14:textId="77777777" w:rsidR="00432B3D" w:rsidRPr="00D94AE6" w:rsidRDefault="00432B3D" w:rsidP="00F72070">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 </w:t>
            </w:r>
          </w:p>
        </w:tc>
        <w:tc>
          <w:tcPr>
            <w:tcW w:w="1210" w:type="dxa"/>
            <w:tcBorders>
              <w:top w:val="nil"/>
              <w:left w:val="nil"/>
              <w:bottom w:val="single" w:sz="4" w:space="0" w:color="auto"/>
              <w:right w:val="single" w:sz="4" w:space="0" w:color="auto"/>
            </w:tcBorders>
          </w:tcPr>
          <w:p w14:paraId="78240487" w14:textId="77777777" w:rsidR="00432B3D" w:rsidRPr="00D94AE6" w:rsidRDefault="00432B3D" w:rsidP="00F72070">
            <w:pPr>
              <w:jc w:val="right"/>
              <w:rPr>
                <w:rFonts w:ascii="Calibri" w:hAnsi="Calibri"/>
                <w:color w:val="000000"/>
                <w:sz w:val="20"/>
                <w:szCs w:val="20"/>
                <w:lang w:val="en-US" w:eastAsia="en-US"/>
              </w:rPr>
            </w:pPr>
          </w:p>
        </w:tc>
      </w:tr>
      <w:tr w:rsidR="00E51A4E" w:rsidRPr="00D94AE6" w14:paraId="13A177C7" w14:textId="05B67A38"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69B5DFA1" w14:textId="441E5C26"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Both agents remaining in the same situation (dis)affiliated to(from) a club </w:t>
            </w:r>
          </w:p>
        </w:tc>
        <w:tc>
          <w:tcPr>
            <w:tcW w:w="1061" w:type="dxa"/>
            <w:tcBorders>
              <w:top w:val="nil"/>
              <w:left w:val="nil"/>
              <w:bottom w:val="single" w:sz="4" w:space="0" w:color="auto"/>
              <w:right w:val="single" w:sz="4" w:space="0" w:color="auto"/>
            </w:tcBorders>
            <w:shd w:val="clear" w:color="auto" w:fill="auto"/>
            <w:noWrap/>
            <w:vAlign w:val="bottom"/>
            <w:hideMark/>
          </w:tcPr>
          <w:p w14:paraId="1D8BB4B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447B63AD" w14:textId="086385C9"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74B3E8E" w14:textId="18E6AC1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47CC65A" w14:textId="20BC43EE"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joining the club of his wife, if wife is in a club</w:t>
            </w:r>
          </w:p>
        </w:tc>
        <w:tc>
          <w:tcPr>
            <w:tcW w:w="1061" w:type="dxa"/>
            <w:tcBorders>
              <w:top w:val="nil"/>
              <w:left w:val="nil"/>
              <w:bottom w:val="single" w:sz="4" w:space="0" w:color="auto"/>
              <w:right w:val="single" w:sz="4" w:space="0" w:color="auto"/>
            </w:tcBorders>
            <w:shd w:val="clear" w:color="auto" w:fill="auto"/>
            <w:noWrap/>
            <w:vAlign w:val="bottom"/>
            <w:hideMark/>
          </w:tcPr>
          <w:p w14:paraId="6992296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0.4</w:t>
            </w:r>
          </w:p>
        </w:tc>
        <w:tc>
          <w:tcPr>
            <w:tcW w:w="1210" w:type="dxa"/>
            <w:tcBorders>
              <w:top w:val="nil"/>
              <w:left w:val="nil"/>
              <w:bottom w:val="single" w:sz="4" w:space="0" w:color="auto"/>
              <w:right w:val="single" w:sz="4" w:space="0" w:color="auto"/>
            </w:tcBorders>
          </w:tcPr>
          <w:p w14:paraId="64643509" w14:textId="1F9EABC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0DEC370" w14:textId="144AE66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0CAB9F90" w14:textId="6571A394"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disaffiliating from his club, if wife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53A80BEF"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0.16</w:t>
            </w:r>
          </w:p>
        </w:tc>
        <w:tc>
          <w:tcPr>
            <w:tcW w:w="1210" w:type="dxa"/>
            <w:tcBorders>
              <w:top w:val="nil"/>
              <w:left w:val="nil"/>
              <w:bottom w:val="single" w:sz="4" w:space="0" w:color="auto"/>
              <w:right w:val="single" w:sz="4" w:space="0" w:color="auto"/>
            </w:tcBorders>
          </w:tcPr>
          <w:p w14:paraId="187674AF" w14:textId="49893CDC"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B4E735B" w14:textId="755A39E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CFC83F1" w14:textId="1B9BCE2F"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remains in the same situation, if wife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3CC2E16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0.24</w:t>
            </w:r>
          </w:p>
        </w:tc>
        <w:tc>
          <w:tcPr>
            <w:tcW w:w="1210" w:type="dxa"/>
            <w:tcBorders>
              <w:top w:val="nil"/>
              <w:left w:val="nil"/>
              <w:bottom w:val="single" w:sz="4" w:space="0" w:color="auto"/>
              <w:right w:val="single" w:sz="4" w:space="0" w:color="auto"/>
            </w:tcBorders>
          </w:tcPr>
          <w:p w14:paraId="216C23EB" w14:textId="19909723"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B94E1D7" w14:textId="65411D5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BAC275A" w14:textId="553CB834"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joining the club of her husband, if husband is in a club</w:t>
            </w:r>
          </w:p>
        </w:tc>
        <w:tc>
          <w:tcPr>
            <w:tcW w:w="1061" w:type="dxa"/>
            <w:tcBorders>
              <w:top w:val="nil"/>
              <w:left w:val="nil"/>
              <w:bottom w:val="single" w:sz="4" w:space="0" w:color="auto"/>
              <w:right w:val="single" w:sz="4" w:space="0" w:color="auto"/>
            </w:tcBorders>
            <w:shd w:val="clear" w:color="auto" w:fill="auto"/>
            <w:noWrap/>
            <w:vAlign w:val="bottom"/>
            <w:hideMark/>
          </w:tcPr>
          <w:p w14:paraId="5605121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0.4</w:t>
            </w:r>
          </w:p>
        </w:tc>
        <w:tc>
          <w:tcPr>
            <w:tcW w:w="1210" w:type="dxa"/>
            <w:tcBorders>
              <w:top w:val="nil"/>
              <w:left w:val="nil"/>
              <w:bottom w:val="single" w:sz="4" w:space="0" w:color="auto"/>
              <w:right w:val="single" w:sz="4" w:space="0" w:color="auto"/>
            </w:tcBorders>
          </w:tcPr>
          <w:p w14:paraId="0E0FF1BF" w14:textId="1580E2BC"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bookmarkStart w:id="14" w:name="_GoBack"/>
        <w:bookmarkEnd w:id="14"/>
      </w:tr>
      <w:tr w:rsidR="00E51A4E" w:rsidRPr="00D94AE6" w14:paraId="2AB15D93" w14:textId="4E7AC28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9A8BFE2" w14:textId="39042A09"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disaffiliating from her club, if husband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476C8ED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0.16</w:t>
            </w:r>
          </w:p>
        </w:tc>
        <w:tc>
          <w:tcPr>
            <w:tcW w:w="1210" w:type="dxa"/>
            <w:tcBorders>
              <w:top w:val="nil"/>
              <w:left w:val="nil"/>
              <w:bottom w:val="single" w:sz="4" w:space="0" w:color="auto"/>
              <w:right w:val="single" w:sz="4" w:space="0" w:color="auto"/>
            </w:tcBorders>
          </w:tcPr>
          <w:p w14:paraId="56865B36" w14:textId="3253E52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859EFA8" w14:textId="5C99EEF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715F8719" w14:textId="68DEC344"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remains in the same situation, if husband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2DE2FEE9"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0.24</w:t>
            </w:r>
          </w:p>
        </w:tc>
        <w:tc>
          <w:tcPr>
            <w:tcW w:w="1210" w:type="dxa"/>
            <w:tcBorders>
              <w:top w:val="nil"/>
              <w:left w:val="nil"/>
              <w:bottom w:val="single" w:sz="4" w:space="0" w:color="auto"/>
              <w:right w:val="single" w:sz="4" w:space="0" w:color="auto"/>
            </w:tcBorders>
          </w:tcPr>
          <w:p w14:paraId="18711276" w14:textId="39BA241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4A193D6" w14:textId="60F7AD3F"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D4BF705" w14:textId="77777777" w:rsidR="00E51A4E" w:rsidRPr="00D94AE6" w:rsidRDefault="00E51A4E" w:rsidP="00E51A4E">
            <w:pPr>
              <w:rPr>
                <w:rFonts w:ascii="Calibri" w:hAnsi="Calibri"/>
                <w:i/>
                <w:color w:val="000000"/>
                <w:sz w:val="20"/>
                <w:szCs w:val="20"/>
                <w:lang w:val="en-US" w:eastAsia="en-US"/>
              </w:rPr>
            </w:pPr>
            <w:r w:rsidRPr="00D94AE6">
              <w:rPr>
                <w:rFonts w:ascii="Calibri" w:hAnsi="Calibri"/>
                <w:i/>
                <w:color w:val="000000"/>
                <w:sz w:val="20"/>
                <w:szCs w:val="20"/>
                <w:lang w:val="en-US" w:eastAsia="en-US"/>
              </w:rPr>
              <w:t>After marrying (inter-marriages), probability of:</w:t>
            </w:r>
          </w:p>
        </w:tc>
        <w:tc>
          <w:tcPr>
            <w:tcW w:w="1061" w:type="dxa"/>
            <w:tcBorders>
              <w:top w:val="nil"/>
              <w:left w:val="nil"/>
              <w:bottom w:val="single" w:sz="4" w:space="0" w:color="auto"/>
              <w:right w:val="single" w:sz="4" w:space="0" w:color="auto"/>
            </w:tcBorders>
            <w:shd w:val="clear" w:color="auto" w:fill="auto"/>
            <w:noWrap/>
            <w:vAlign w:val="bottom"/>
            <w:hideMark/>
          </w:tcPr>
          <w:p w14:paraId="5F9C276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 </w:t>
            </w:r>
          </w:p>
        </w:tc>
        <w:tc>
          <w:tcPr>
            <w:tcW w:w="1210" w:type="dxa"/>
            <w:tcBorders>
              <w:top w:val="nil"/>
              <w:left w:val="nil"/>
              <w:bottom w:val="single" w:sz="4" w:space="0" w:color="auto"/>
              <w:right w:val="single" w:sz="4" w:space="0" w:color="auto"/>
            </w:tcBorders>
          </w:tcPr>
          <w:p w14:paraId="18BE333D" w14:textId="724B6A26" w:rsidR="00E51A4E" w:rsidRPr="00D94AE6" w:rsidRDefault="00E51A4E" w:rsidP="00E51A4E">
            <w:pPr>
              <w:jc w:val="right"/>
              <w:rPr>
                <w:rFonts w:ascii="Calibri" w:hAnsi="Calibri"/>
                <w:color w:val="000000"/>
                <w:sz w:val="20"/>
                <w:szCs w:val="20"/>
                <w:lang w:val="en-US" w:eastAsia="en-US"/>
              </w:rPr>
            </w:pPr>
          </w:p>
        </w:tc>
      </w:tr>
      <w:tr w:rsidR="00E51A4E" w:rsidRPr="00D94AE6" w14:paraId="2EB6A0CA" w14:textId="32D0183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45B1294C" w14:textId="0514427D"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Both agents remaining in the same situation (dis)affiliated to(from) a club</w:t>
            </w:r>
          </w:p>
        </w:tc>
        <w:tc>
          <w:tcPr>
            <w:tcW w:w="1061" w:type="dxa"/>
            <w:tcBorders>
              <w:top w:val="nil"/>
              <w:left w:val="nil"/>
              <w:bottom w:val="single" w:sz="4" w:space="0" w:color="auto"/>
              <w:right w:val="single" w:sz="4" w:space="0" w:color="auto"/>
            </w:tcBorders>
            <w:shd w:val="clear" w:color="auto" w:fill="auto"/>
            <w:noWrap/>
            <w:vAlign w:val="bottom"/>
            <w:hideMark/>
          </w:tcPr>
          <w:p w14:paraId="24A37B1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w:t>
            </w:r>
          </w:p>
        </w:tc>
        <w:tc>
          <w:tcPr>
            <w:tcW w:w="1210" w:type="dxa"/>
            <w:tcBorders>
              <w:top w:val="nil"/>
              <w:left w:val="nil"/>
              <w:bottom w:val="single" w:sz="4" w:space="0" w:color="auto"/>
              <w:right w:val="single" w:sz="4" w:space="0" w:color="auto"/>
            </w:tcBorders>
          </w:tcPr>
          <w:p w14:paraId="743D74EE" w14:textId="65EE148A"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2BABDFF" w14:textId="673F34B1"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F432107" w14:textId="176EF9CD"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joining the club of his wife, if wife is in a club</w:t>
            </w:r>
          </w:p>
        </w:tc>
        <w:tc>
          <w:tcPr>
            <w:tcW w:w="1061" w:type="dxa"/>
            <w:tcBorders>
              <w:top w:val="nil"/>
              <w:left w:val="nil"/>
              <w:bottom w:val="single" w:sz="4" w:space="0" w:color="auto"/>
              <w:right w:val="single" w:sz="4" w:space="0" w:color="auto"/>
            </w:tcBorders>
            <w:shd w:val="clear" w:color="auto" w:fill="auto"/>
            <w:noWrap/>
            <w:vAlign w:val="bottom"/>
            <w:hideMark/>
          </w:tcPr>
          <w:p w14:paraId="46FC93B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0.15</w:t>
            </w:r>
          </w:p>
        </w:tc>
        <w:tc>
          <w:tcPr>
            <w:tcW w:w="1210" w:type="dxa"/>
            <w:tcBorders>
              <w:top w:val="nil"/>
              <w:left w:val="nil"/>
              <w:bottom w:val="single" w:sz="4" w:space="0" w:color="auto"/>
              <w:right w:val="single" w:sz="4" w:space="0" w:color="auto"/>
            </w:tcBorders>
          </w:tcPr>
          <w:p w14:paraId="7ED5464F" w14:textId="7996DA6E"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EC9BC39" w14:textId="26E7A60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117D187" w14:textId="65DC3739"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disaffiliating from his club, if wife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6FB5069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0.06</w:t>
            </w:r>
          </w:p>
        </w:tc>
        <w:tc>
          <w:tcPr>
            <w:tcW w:w="1210" w:type="dxa"/>
            <w:tcBorders>
              <w:top w:val="nil"/>
              <w:left w:val="nil"/>
              <w:bottom w:val="single" w:sz="4" w:space="0" w:color="auto"/>
              <w:right w:val="single" w:sz="4" w:space="0" w:color="auto"/>
            </w:tcBorders>
          </w:tcPr>
          <w:p w14:paraId="1FDA3BAF" w14:textId="2B46A82C"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95A9D7D" w14:textId="30A2BA09"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6C469E90" w14:textId="2B32A0D2"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Husband remains in the same situation, if wife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1C1D413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0.09</w:t>
            </w:r>
          </w:p>
        </w:tc>
        <w:tc>
          <w:tcPr>
            <w:tcW w:w="1210" w:type="dxa"/>
            <w:tcBorders>
              <w:top w:val="nil"/>
              <w:left w:val="nil"/>
              <w:bottom w:val="single" w:sz="4" w:space="0" w:color="auto"/>
              <w:right w:val="single" w:sz="4" w:space="0" w:color="auto"/>
            </w:tcBorders>
          </w:tcPr>
          <w:p w14:paraId="6DC7C75B" w14:textId="50AE5D5A"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6F31C86" w14:textId="36175B3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14589017" w14:textId="2162FA32"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joining the club of her husband, if husband is in a club</w:t>
            </w:r>
          </w:p>
        </w:tc>
        <w:tc>
          <w:tcPr>
            <w:tcW w:w="1061" w:type="dxa"/>
            <w:tcBorders>
              <w:top w:val="nil"/>
              <w:left w:val="nil"/>
              <w:bottom w:val="single" w:sz="4" w:space="0" w:color="auto"/>
              <w:right w:val="single" w:sz="4" w:space="0" w:color="auto"/>
            </w:tcBorders>
            <w:shd w:val="clear" w:color="auto" w:fill="auto"/>
            <w:noWrap/>
            <w:vAlign w:val="bottom"/>
            <w:hideMark/>
          </w:tcPr>
          <w:p w14:paraId="2401DFC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0.15</w:t>
            </w:r>
          </w:p>
        </w:tc>
        <w:tc>
          <w:tcPr>
            <w:tcW w:w="1210" w:type="dxa"/>
            <w:tcBorders>
              <w:top w:val="nil"/>
              <w:left w:val="nil"/>
              <w:bottom w:val="single" w:sz="4" w:space="0" w:color="auto"/>
              <w:right w:val="single" w:sz="4" w:space="0" w:color="auto"/>
            </w:tcBorders>
          </w:tcPr>
          <w:p w14:paraId="3913BBA1" w14:textId="3BB5BA36"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00511F9" w14:textId="56FD406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679A4035" w14:textId="1336D819"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disaffiliating from her club, if husband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02025F0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0.06</w:t>
            </w:r>
          </w:p>
        </w:tc>
        <w:tc>
          <w:tcPr>
            <w:tcW w:w="1210" w:type="dxa"/>
            <w:tcBorders>
              <w:top w:val="nil"/>
              <w:left w:val="nil"/>
              <w:bottom w:val="single" w:sz="4" w:space="0" w:color="auto"/>
              <w:right w:val="single" w:sz="4" w:space="0" w:color="auto"/>
            </w:tcBorders>
          </w:tcPr>
          <w:p w14:paraId="4C9C48F8" w14:textId="45B5791E"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7AAA662" w14:textId="4C18ABE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4D8F434B" w14:textId="25B1F92B"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Wife remains in the same situation, if husband is in no club</w:t>
            </w:r>
          </w:p>
        </w:tc>
        <w:tc>
          <w:tcPr>
            <w:tcW w:w="1061" w:type="dxa"/>
            <w:tcBorders>
              <w:top w:val="nil"/>
              <w:left w:val="nil"/>
              <w:bottom w:val="single" w:sz="4" w:space="0" w:color="auto"/>
              <w:right w:val="single" w:sz="4" w:space="0" w:color="auto"/>
            </w:tcBorders>
            <w:shd w:val="clear" w:color="auto" w:fill="auto"/>
            <w:noWrap/>
            <w:vAlign w:val="bottom"/>
            <w:hideMark/>
          </w:tcPr>
          <w:p w14:paraId="2C893B0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0.09</w:t>
            </w:r>
          </w:p>
        </w:tc>
        <w:tc>
          <w:tcPr>
            <w:tcW w:w="1210" w:type="dxa"/>
            <w:tcBorders>
              <w:top w:val="nil"/>
              <w:left w:val="nil"/>
              <w:bottom w:val="single" w:sz="4" w:space="0" w:color="auto"/>
              <w:right w:val="single" w:sz="4" w:space="0" w:color="auto"/>
            </w:tcBorders>
          </w:tcPr>
          <w:p w14:paraId="698818FB" w14:textId="5DF44305"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52BDF98" w14:textId="11993DC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8BDB679"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Agreeableness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143A21B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0.33</w:t>
            </w:r>
          </w:p>
        </w:tc>
        <w:tc>
          <w:tcPr>
            <w:tcW w:w="1210" w:type="dxa"/>
            <w:tcBorders>
              <w:top w:val="nil"/>
              <w:left w:val="nil"/>
              <w:bottom w:val="single" w:sz="4" w:space="0" w:color="auto"/>
              <w:right w:val="single" w:sz="4" w:space="0" w:color="auto"/>
            </w:tcBorders>
          </w:tcPr>
          <w:p w14:paraId="3EE49865" w14:textId="7EBC0FD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FCE29B3" w14:textId="650165A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F2D8A1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Agreeableness mean</w:t>
            </w:r>
          </w:p>
        </w:tc>
        <w:tc>
          <w:tcPr>
            <w:tcW w:w="1061" w:type="dxa"/>
            <w:tcBorders>
              <w:top w:val="nil"/>
              <w:left w:val="nil"/>
              <w:bottom w:val="single" w:sz="4" w:space="0" w:color="auto"/>
              <w:right w:val="single" w:sz="4" w:space="0" w:color="auto"/>
            </w:tcBorders>
            <w:shd w:val="clear" w:color="auto" w:fill="auto"/>
            <w:noWrap/>
            <w:vAlign w:val="bottom"/>
            <w:hideMark/>
          </w:tcPr>
          <w:p w14:paraId="22AC1C8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01A66110" w14:textId="0FB7F8E8"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FE49453" w14:textId="6DF8804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32291A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Agreeableness standard deviation</w:t>
            </w:r>
          </w:p>
        </w:tc>
        <w:tc>
          <w:tcPr>
            <w:tcW w:w="1061" w:type="dxa"/>
            <w:tcBorders>
              <w:top w:val="nil"/>
              <w:left w:val="nil"/>
              <w:bottom w:val="single" w:sz="4" w:space="0" w:color="auto"/>
              <w:right w:val="single" w:sz="4" w:space="0" w:color="auto"/>
            </w:tcBorders>
            <w:shd w:val="clear" w:color="auto" w:fill="auto"/>
            <w:noWrap/>
            <w:vAlign w:val="bottom"/>
            <w:hideMark/>
          </w:tcPr>
          <w:p w14:paraId="1178BC82"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715D9029" w14:textId="1FD49B73"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29A9FD9" w14:textId="29B9BB2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F1B30D5"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Authority impact</w:t>
            </w:r>
          </w:p>
        </w:tc>
        <w:tc>
          <w:tcPr>
            <w:tcW w:w="1061" w:type="dxa"/>
            <w:tcBorders>
              <w:top w:val="nil"/>
              <w:left w:val="nil"/>
              <w:bottom w:val="single" w:sz="4" w:space="0" w:color="auto"/>
              <w:right w:val="single" w:sz="4" w:space="0" w:color="auto"/>
            </w:tcBorders>
            <w:shd w:val="clear" w:color="auto" w:fill="auto"/>
            <w:noWrap/>
            <w:vAlign w:val="bottom"/>
            <w:hideMark/>
          </w:tcPr>
          <w:p w14:paraId="2FCF667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w:t>
            </w:r>
          </w:p>
        </w:tc>
        <w:tc>
          <w:tcPr>
            <w:tcW w:w="1210" w:type="dxa"/>
            <w:tcBorders>
              <w:top w:val="nil"/>
              <w:left w:val="nil"/>
              <w:bottom w:val="single" w:sz="4" w:space="0" w:color="auto"/>
              <w:right w:val="single" w:sz="4" w:space="0" w:color="auto"/>
            </w:tcBorders>
          </w:tcPr>
          <w:p w14:paraId="554E7A26" w14:textId="7EB34C38"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4F2CE7D" w14:textId="4904DC4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0F31FA6"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Conscientiousness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2E7CCDE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5A829AAE" w14:textId="3F7FF8E7"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CA1A78A" w14:textId="58718BB9"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1E8492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Conscientiousness mean</w:t>
            </w:r>
          </w:p>
        </w:tc>
        <w:tc>
          <w:tcPr>
            <w:tcW w:w="1061" w:type="dxa"/>
            <w:tcBorders>
              <w:top w:val="nil"/>
              <w:left w:val="nil"/>
              <w:bottom w:val="single" w:sz="4" w:space="0" w:color="auto"/>
              <w:right w:val="single" w:sz="4" w:space="0" w:color="auto"/>
            </w:tcBorders>
            <w:shd w:val="clear" w:color="auto" w:fill="auto"/>
            <w:noWrap/>
            <w:vAlign w:val="bottom"/>
            <w:hideMark/>
          </w:tcPr>
          <w:p w14:paraId="2218CDF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170A18CB" w14:textId="2B7C99CD"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1447BEC" w14:textId="40312829"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0A51ED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Conscientiousness standard deviation</w:t>
            </w:r>
          </w:p>
        </w:tc>
        <w:tc>
          <w:tcPr>
            <w:tcW w:w="1061" w:type="dxa"/>
            <w:tcBorders>
              <w:top w:val="nil"/>
              <w:left w:val="nil"/>
              <w:bottom w:val="single" w:sz="4" w:space="0" w:color="auto"/>
              <w:right w:val="single" w:sz="4" w:space="0" w:color="auto"/>
            </w:tcBorders>
            <w:shd w:val="clear" w:color="auto" w:fill="auto"/>
            <w:noWrap/>
            <w:vAlign w:val="bottom"/>
            <w:hideMark/>
          </w:tcPr>
          <w:p w14:paraId="22F522CB"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38DE7593" w14:textId="662505D1"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41DEF8B" w14:textId="3578FED7"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tcPr>
          <w:p w14:paraId="11A09459" w14:textId="16B08987" w:rsidR="00E51A4E" w:rsidRPr="00D94AE6" w:rsidRDefault="00E51A4E" w:rsidP="00E51A4E">
            <w:pPr>
              <w:rPr>
                <w:rFonts w:ascii="Calibri" w:hAnsi="Calibri"/>
                <w:i/>
                <w:color w:val="000000"/>
                <w:sz w:val="20"/>
                <w:szCs w:val="20"/>
                <w:lang w:val="en-US" w:eastAsia="en-US"/>
              </w:rPr>
            </w:pPr>
            <w:r w:rsidRPr="00D94AE6">
              <w:rPr>
                <w:rFonts w:ascii="Calibri" w:hAnsi="Calibri"/>
                <w:i/>
                <w:color w:val="000000"/>
                <w:sz w:val="20"/>
                <w:szCs w:val="20"/>
                <w:lang w:val="en-US" w:eastAsia="en-US"/>
              </w:rPr>
              <w:t>Curve shape factors for:</w:t>
            </w:r>
          </w:p>
        </w:tc>
        <w:tc>
          <w:tcPr>
            <w:tcW w:w="1061" w:type="dxa"/>
            <w:tcBorders>
              <w:top w:val="nil"/>
              <w:left w:val="nil"/>
              <w:bottom w:val="single" w:sz="4" w:space="0" w:color="auto"/>
              <w:right w:val="single" w:sz="4" w:space="0" w:color="auto"/>
            </w:tcBorders>
            <w:shd w:val="clear" w:color="auto" w:fill="auto"/>
            <w:noWrap/>
            <w:vAlign w:val="bottom"/>
          </w:tcPr>
          <w:p w14:paraId="5867E08A" w14:textId="77777777" w:rsidR="00E51A4E" w:rsidRPr="00D94AE6" w:rsidRDefault="00E51A4E" w:rsidP="00E51A4E">
            <w:pPr>
              <w:jc w:val="right"/>
              <w:rPr>
                <w:rFonts w:ascii="Calibri" w:hAnsi="Calibri"/>
                <w:color w:val="000000"/>
                <w:sz w:val="20"/>
                <w:szCs w:val="20"/>
                <w:lang w:val="en-US" w:eastAsia="en-US"/>
              </w:rPr>
            </w:pPr>
          </w:p>
        </w:tc>
        <w:tc>
          <w:tcPr>
            <w:tcW w:w="1210" w:type="dxa"/>
            <w:tcBorders>
              <w:top w:val="nil"/>
              <w:left w:val="nil"/>
              <w:bottom w:val="single" w:sz="4" w:space="0" w:color="auto"/>
              <w:right w:val="single" w:sz="4" w:space="0" w:color="auto"/>
            </w:tcBorders>
          </w:tcPr>
          <w:p w14:paraId="7DD54AAE" w14:textId="355D138B"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03F7E84" w14:textId="04C26F6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52CCBA" w14:textId="78BA65E9"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interpreting a CRED as a CRUD</w:t>
            </w:r>
          </w:p>
        </w:tc>
        <w:tc>
          <w:tcPr>
            <w:tcW w:w="1061" w:type="dxa"/>
            <w:tcBorders>
              <w:top w:val="nil"/>
              <w:left w:val="nil"/>
              <w:bottom w:val="single" w:sz="4" w:space="0" w:color="auto"/>
              <w:right w:val="single" w:sz="4" w:space="0" w:color="auto"/>
            </w:tcBorders>
            <w:shd w:val="clear" w:color="auto" w:fill="auto"/>
            <w:noWrap/>
            <w:vAlign w:val="bottom"/>
            <w:hideMark/>
          </w:tcPr>
          <w:p w14:paraId="57EE690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3237DAB8" w14:textId="38726975"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[1,40]</w:t>
            </w:r>
          </w:p>
        </w:tc>
      </w:tr>
      <w:tr w:rsidR="00E51A4E" w:rsidRPr="00D94AE6" w14:paraId="05D13DC7" w14:textId="26C49D2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EE57368" w14:textId="678A1228"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joining a religious club when holding a secular world view</w:t>
            </w:r>
          </w:p>
        </w:tc>
        <w:tc>
          <w:tcPr>
            <w:tcW w:w="1061" w:type="dxa"/>
            <w:tcBorders>
              <w:top w:val="nil"/>
              <w:left w:val="nil"/>
              <w:bottom w:val="single" w:sz="4" w:space="0" w:color="auto"/>
              <w:right w:val="single" w:sz="4" w:space="0" w:color="auto"/>
            </w:tcBorders>
            <w:shd w:val="clear" w:color="auto" w:fill="auto"/>
            <w:noWrap/>
            <w:vAlign w:val="bottom"/>
            <w:hideMark/>
          </w:tcPr>
          <w:p w14:paraId="51B0C70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5FCD6477" w14:textId="2AB53D63"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[1,60]</w:t>
            </w:r>
          </w:p>
        </w:tc>
      </w:tr>
      <w:tr w:rsidR="00E51A4E" w:rsidRPr="00D94AE6" w14:paraId="6EF08972" w14:textId="48A3987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73BBF07" w14:textId="2731A4DB"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lastRenderedPageBreak/>
              <w:t>Relation between conscientiousness and CRED consistency</w:t>
            </w:r>
          </w:p>
        </w:tc>
        <w:tc>
          <w:tcPr>
            <w:tcW w:w="1061" w:type="dxa"/>
            <w:tcBorders>
              <w:top w:val="nil"/>
              <w:left w:val="nil"/>
              <w:bottom w:val="single" w:sz="4" w:space="0" w:color="auto"/>
              <w:right w:val="single" w:sz="4" w:space="0" w:color="auto"/>
            </w:tcBorders>
            <w:shd w:val="clear" w:color="auto" w:fill="auto"/>
            <w:noWrap/>
            <w:vAlign w:val="bottom"/>
            <w:hideMark/>
          </w:tcPr>
          <w:p w14:paraId="0B62F8D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71C1A37" w14:textId="7FC9F74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[0.5,9]</w:t>
            </w:r>
          </w:p>
        </w:tc>
      </w:tr>
      <w:tr w:rsidR="00E51A4E" w:rsidRPr="00D94AE6" w14:paraId="2C8DE2E2" w14:textId="6119449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CD5CF9B" w14:textId="443E7111"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Relation between values of frustration and CRED consistency</w:t>
            </w:r>
          </w:p>
        </w:tc>
        <w:tc>
          <w:tcPr>
            <w:tcW w:w="1061" w:type="dxa"/>
            <w:tcBorders>
              <w:top w:val="nil"/>
              <w:left w:val="nil"/>
              <w:bottom w:val="single" w:sz="4" w:space="0" w:color="auto"/>
              <w:right w:val="single" w:sz="4" w:space="0" w:color="auto"/>
            </w:tcBorders>
            <w:shd w:val="clear" w:color="auto" w:fill="auto"/>
            <w:noWrap/>
            <w:vAlign w:val="bottom"/>
            <w:hideMark/>
          </w:tcPr>
          <w:p w14:paraId="3B970B0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21691F90" w14:textId="1A43D5F5"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[0.5,9]</w:t>
            </w:r>
          </w:p>
        </w:tc>
      </w:tr>
      <w:tr w:rsidR="00E51A4E" w:rsidRPr="00D94AE6" w14:paraId="38F192AC" w14:textId="6434EC1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A45B072" w14:textId="2909155B"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Relation between club and agent world view consistency</w:t>
            </w:r>
          </w:p>
        </w:tc>
        <w:tc>
          <w:tcPr>
            <w:tcW w:w="1061" w:type="dxa"/>
            <w:tcBorders>
              <w:top w:val="nil"/>
              <w:left w:val="nil"/>
              <w:bottom w:val="single" w:sz="4" w:space="0" w:color="auto"/>
              <w:right w:val="single" w:sz="4" w:space="0" w:color="auto"/>
            </w:tcBorders>
            <w:shd w:val="clear" w:color="auto" w:fill="auto"/>
            <w:noWrap/>
            <w:vAlign w:val="bottom"/>
            <w:hideMark/>
          </w:tcPr>
          <w:p w14:paraId="0D816AF9"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20</w:t>
            </w:r>
          </w:p>
        </w:tc>
        <w:tc>
          <w:tcPr>
            <w:tcW w:w="1210" w:type="dxa"/>
            <w:tcBorders>
              <w:top w:val="nil"/>
              <w:left w:val="nil"/>
              <w:bottom w:val="single" w:sz="4" w:space="0" w:color="auto"/>
              <w:right w:val="single" w:sz="4" w:space="0" w:color="auto"/>
            </w:tcBorders>
          </w:tcPr>
          <w:p w14:paraId="5D531B7B" w14:textId="4EC3958F"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E94D48C" w14:textId="2D9B7D8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6949D8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Dampening effect of the leader of a club on the increase of an agent’s frustration</w:t>
            </w:r>
          </w:p>
        </w:tc>
        <w:tc>
          <w:tcPr>
            <w:tcW w:w="1061" w:type="dxa"/>
            <w:tcBorders>
              <w:top w:val="nil"/>
              <w:left w:val="nil"/>
              <w:bottom w:val="single" w:sz="4" w:space="0" w:color="auto"/>
              <w:right w:val="single" w:sz="4" w:space="0" w:color="auto"/>
            </w:tcBorders>
            <w:shd w:val="clear" w:color="auto" w:fill="auto"/>
            <w:noWrap/>
            <w:vAlign w:val="bottom"/>
            <w:hideMark/>
          </w:tcPr>
          <w:p w14:paraId="6C31D3B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12BFF35" w14:textId="372627E1"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[1,10]</w:t>
            </w:r>
          </w:p>
        </w:tc>
      </w:tr>
      <w:tr w:rsidR="00E51A4E" w:rsidRPr="00D94AE6" w14:paraId="39059191" w14:textId="2C29FEF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EAAE57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Effect of being affiliated to a club on CRED impact</w:t>
            </w:r>
          </w:p>
        </w:tc>
        <w:tc>
          <w:tcPr>
            <w:tcW w:w="1061" w:type="dxa"/>
            <w:tcBorders>
              <w:top w:val="nil"/>
              <w:left w:val="nil"/>
              <w:bottom w:val="single" w:sz="4" w:space="0" w:color="auto"/>
              <w:right w:val="single" w:sz="4" w:space="0" w:color="auto"/>
            </w:tcBorders>
            <w:shd w:val="clear" w:color="auto" w:fill="auto"/>
            <w:noWrap/>
            <w:vAlign w:val="bottom"/>
            <w:hideMark/>
          </w:tcPr>
          <w:p w14:paraId="134429D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228113E" w14:textId="09F868FD"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[0.05,1]</w:t>
            </w:r>
          </w:p>
        </w:tc>
      </w:tr>
      <w:tr w:rsidR="00E51A4E" w:rsidRPr="00D94AE6" w14:paraId="13BC0605" w14:textId="5BA2C0A0"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5AE429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Emotionality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0F5A3BF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0.33</w:t>
            </w:r>
          </w:p>
        </w:tc>
        <w:tc>
          <w:tcPr>
            <w:tcW w:w="1210" w:type="dxa"/>
            <w:tcBorders>
              <w:top w:val="nil"/>
              <w:left w:val="nil"/>
              <w:bottom w:val="single" w:sz="4" w:space="0" w:color="auto"/>
              <w:right w:val="single" w:sz="4" w:space="0" w:color="auto"/>
            </w:tcBorders>
          </w:tcPr>
          <w:p w14:paraId="0DC4A55A" w14:textId="404D7587"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84EBE28" w14:textId="345AC678"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F3FAEA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Emotionality Mean</w:t>
            </w:r>
          </w:p>
        </w:tc>
        <w:tc>
          <w:tcPr>
            <w:tcW w:w="1061" w:type="dxa"/>
            <w:tcBorders>
              <w:top w:val="nil"/>
              <w:left w:val="nil"/>
              <w:bottom w:val="single" w:sz="4" w:space="0" w:color="auto"/>
              <w:right w:val="single" w:sz="4" w:space="0" w:color="auto"/>
            </w:tcBorders>
            <w:shd w:val="clear" w:color="auto" w:fill="auto"/>
            <w:noWrap/>
            <w:vAlign w:val="bottom"/>
            <w:hideMark/>
          </w:tcPr>
          <w:p w14:paraId="63C9304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197CA9F6" w14:textId="76A28911"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654C9DF" w14:textId="356E3FD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FE1E99C"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Emotionality SD</w:t>
            </w:r>
          </w:p>
        </w:tc>
        <w:tc>
          <w:tcPr>
            <w:tcW w:w="1061" w:type="dxa"/>
            <w:tcBorders>
              <w:top w:val="nil"/>
              <w:left w:val="nil"/>
              <w:bottom w:val="single" w:sz="4" w:space="0" w:color="auto"/>
              <w:right w:val="single" w:sz="4" w:space="0" w:color="auto"/>
            </w:tcBorders>
            <w:shd w:val="clear" w:color="auto" w:fill="auto"/>
            <w:noWrap/>
            <w:vAlign w:val="bottom"/>
            <w:hideMark/>
          </w:tcPr>
          <w:p w14:paraId="207B541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61937BDC" w14:textId="547146E3"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CC60EAA" w14:textId="3F29CCB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DD1449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Endogamy Degree </w:t>
            </w:r>
          </w:p>
        </w:tc>
        <w:tc>
          <w:tcPr>
            <w:tcW w:w="1061" w:type="dxa"/>
            <w:tcBorders>
              <w:top w:val="nil"/>
              <w:left w:val="nil"/>
              <w:bottom w:val="single" w:sz="4" w:space="0" w:color="auto"/>
              <w:right w:val="single" w:sz="4" w:space="0" w:color="auto"/>
            </w:tcBorders>
            <w:shd w:val="clear" w:color="auto" w:fill="auto"/>
            <w:noWrap/>
            <w:vAlign w:val="bottom"/>
            <w:hideMark/>
          </w:tcPr>
          <w:p w14:paraId="471286B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0.95</w:t>
            </w:r>
          </w:p>
        </w:tc>
        <w:tc>
          <w:tcPr>
            <w:tcW w:w="1210" w:type="dxa"/>
            <w:tcBorders>
              <w:top w:val="nil"/>
              <w:left w:val="nil"/>
              <w:bottom w:val="single" w:sz="4" w:space="0" w:color="auto"/>
              <w:right w:val="single" w:sz="4" w:space="0" w:color="auto"/>
            </w:tcBorders>
          </w:tcPr>
          <w:p w14:paraId="41A001D8" w14:textId="18B95A18"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29C39BF" w14:textId="725736E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52D6BD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Enforced Antidiscrimination</w:t>
            </w:r>
          </w:p>
        </w:tc>
        <w:tc>
          <w:tcPr>
            <w:tcW w:w="1061" w:type="dxa"/>
            <w:tcBorders>
              <w:top w:val="nil"/>
              <w:left w:val="nil"/>
              <w:bottom w:val="single" w:sz="4" w:space="0" w:color="auto"/>
              <w:right w:val="single" w:sz="4" w:space="0" w:color="auto"/>
            </w:tcBorders>
            <w:shd w:val="clear" w:color="auto" w:fill="auto"/>
            <w:noWrap/>
            <w:vAlign w:val="bottom"/>
            <w:hideMark/>
          </w:tcPr>
          <w:p w14:paraId="5FD9D3B9"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16E1AA3D" w14:textId="7CA9380B"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[0,0.9]</w:t>
            </w:r>
          </w:p>
        </w:tc>
      </w:tr>
      <w:tr w:rsidR="00E51A4E" w:rsidRPr="00D94AE6" w14:paraId="2A3A08E4" w14:textId="73B7A56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E60308C"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Error of display consistency of credibility enhancing display (CRED)</w:t>
            </w:r>
          </w:p>
        </w:tc>
        <w:tc>
          <w:tcPr>
            <w:tcW w:w="1061" w:type="dxa"/>
            <w:tcBorders>
              <w:top w:val="nil"/>
              <w:left w:val="nil"/>
              <w:bottom w:val="single" w:sz="4" w:space="0" w:color="auto"/>
              <w:right w:val="single" w:sz="4" w:space="0" w:color="auto"/>
            </w:tcBorders>
            <w:shd w:val="clear" w:color="auto" w:fill="auto"/>
            <w:noWrap/>
            <w:vAlign w:val="bottom"/>
            <w:hideMark/>
          </w:tcPr>
          <w:p w14:paraId="0B467D1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751E192" w14:textId="73C1BA6D"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[0.25,0.75]</w:t>
            </w:r>
          </w:p>
        </w:tc>
      </w:tr>
      <w:tr w:rsidR="00E51A4E" w:rsidRPr="00D94AE6" w14:paraId="2C6411C3" w14:textId="315483A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F73E06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Extraversion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530CC81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124C038D" w14:textId="19C20637"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D916C6B" w14:textId="534FAC1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60A3AA9"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Extraversion Mean</w:t>
            </w:r>
          </w:p>
        </w:tc>
        <w:tc>
          <w:tcPr>
            <w:tcW w:w="1061" w:type="dxa"/>
            <w:tcBorders>
              <w:top w:val="nil"/>
              <w:left w:val="nil"/>
              <w:bottom w:val="single" w:sz="4" w:space="0" w:color="auto"/>
              <w:right w:val="single" w:sz="4" w:space="0" w:color="auto"/>
            </w:tcBorders>
            <w:shd w:val="clear" w:color="auto" w:fill="auto"/>
            <w:noWrap/>
            <w:vAlign w:val="bottom"/>
            <w:hideMark/>
          </w:tcPr>
          <w:p w14:paraId="41484BD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328A8A7C" w14:textId="43752800"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253D6D4" w14:textId="3873925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EF8F00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Extraversion SD</w:t>
            </w:r>
          </w:p>
        </w:tc>
        <w:tc>
          <w:tcPr>
            <w:tcW w:w="1061" w:type="dxa"/>
            <w:tcBorders>
              <w:top w:val="nil"/>
              <w:left w:val="nil"/>
              <w:bottom w:val="single" w:sz="4" w:space="0" w:color="auto"/>
              <w:right w:val="single" w:sz="4" w:space="0" w:color="auto"/>
            </w:tcBorders>
            <w:shd w:val="clear" w:color="auto" w:fill="auto"/>
            <w:noWrap/>
            <w:vAlign w:val="bottom"/>
            <w:hideMark/>
          </w:tcPr>
          <w:p w14:paraId="2D8855E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44C25153" w14:textId="008C4E70"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AB4093F" w14:textId="68CB8D4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5657C66"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Family Impact on Pluralism Index</w:t>
            </w:r>
          </w:p>
        </w:tc>
        <w:tc>
          <w:tcPr>
            <w:tcW w:w="1061" w:type="dxa"/>
            <w:tcBorders>
              <w:top w:val="nil"/>
              <w:left w:val="nil"/>
              <w:bottom w:val="single" w:sz="4" w:space="0" w:color="auto"/>
              <w:right w:val="single" w:sz="4" w:space="0" w:color="auto"/>
            </w:tcBorders>
            <w:shd w:val="clear" w:color="auto" w:fill="auto"/>
            <w:noWrap/>
            <w:vAlign w:val="bottom"/>
            <w:hideMark/>
          </w:tcPr>
          <w:p w14:paraId="102947C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3F73561" w14:textId="7AA27B56"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[0.1,1]</w:t>
            </w:r>
          </w:p>
        </w:tc>
      </w:tr>
      <w:tr w:rsidR="00E51A4E" w:rsidRPr="00D94AE6" w14:paraId="442FC0FF" w14:textId="36FFEEF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7D368D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Frustration Mode</w:t>
            </w:r>
          </w:p>
        </w:tc>
        <w:tc>
          <w:tcPr>
            <w:tcW w:w="1061" w:type="dxa"/>
            <w:tcBorders>
              <w:top w:val="nil"/>
              <w:left w:val="nil"/>
              <w:bottom w:val="single" w:sz="4" w:space="0" w:color="auto"/>
              <w:right w:val="single" w:sz="4" w:space="0" w:color="auto"/>
            </w:tcBorders>
            <w:shd w:val="clear" w:color="auto" w:fill="auto"/>
            <w:noWrap/>
            <w:vAlign w:val="bottom"/>
            <w:hideMark/>
          </w:tcPr>
          <w:p w14:paraId="79120AA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13805F71" w14:textId="21A9C846"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52A1AC7" w14:textId="78FDF257"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70BDB1D"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Frustration range</w:t>
            </w:r>
          </w:p>
        </w:tc>
        <w:tc>
          <w:tcPr>
            <w:tcW w:w="1061" w:type="dxa"/>
            <w:tcBorders>
              <w:top w:val="nil"/>
              <w:left w:val="nil"/>
              <w:bottom w:val="single" w:sz="4" w:space="0" w:color="auto"/>
              <w:right w:val="single" w:sz="4" w:space="0" w:color="auto"/>
            </w:tcBorders>
            <w:shd w:val="clear" w:color="auto" w:fill="auto"/>
            <w:noWrap/>
            <w:vAlign w:val="bottom"/>
            <w:hideMark/>
          </w:tcPr>
          <w:p w14:paraId="1F1A0B2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4146DF0E" w14:textId="0974F801"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CEFD87F" w14:textId="7DA0C241"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B520EB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Honest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32421A1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0.31</w:t>
            </w:r>
          </w:p>
        </w:tc>
        <w:tc>
          <w:tcPr>
            <w:tcW w:w="1210" w:type="dxa"/>
            <w:tcBorders>
              <w:top w:val="nil"/>
              <w:left w:val="nil"/>
              <w:bottom w:val="single" w:sz="4" w:space="0" w:color="auto"/>
              <w:right w:val="single" w:sz="4" w:space="0" w:color="auto"/>
            </w:tcBorders>
          </w:tcPr>
          <w:p w14:paraId="1B493AE4" w14:textId="675B03C8"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B5BFE09" w14:textId="66B272F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851487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Honesty Mean</w:t>
            </w:r>
          </w:p>
        </w:tc>
        <w:tc>
          <w:tcPr>
            <w:tcW w:w="1061" w:type="dxa"/>
            <w:tcBorders>
              <w:top w:val="nil"/>
              <w:left w:val="nil"/>
              <w:bottom w:val="single" w:sz="4" w:space="0" w:color="auto"/>
              <w:right w:val="single" w:sz="4" w:space="0" w:color="auto"/>
            </w:tcBorders>
            <w:shd w:val="clear" w:color="auto" w:fill="auto"/>
            <w:noWrap/>
            <w:vAlign w:val="bottom"/>
            <w:hideMark/>
          </w:tcPr>
          <w:p w14:paraId="244AF9C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66F27574" w14:textId="29AD07CE"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C530ECB" w14:textId="162DF28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32D7D7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Honesty SD</w:t>
            </w:r>
          </w:p>
        </w:tc>
        <w:tc>
          <w:tcPr>
            <w:tcW w:w="1061" w:type="dxa"/>
            <w:tcBorders>
              <w:top w:val="nil"/>
              <w:left w:val="nil"/>
              <w:bottom w:val="single" w:sz="4" w:space="0" w:color="auto"/>
              <w:right w:val="single" w:sz="4" w:space="0" w:color="auto"/>
            </w:tcBorders>
            <w:shd w:val="clear" w:color="auto" w:fill="auto"/>
            <w:noWrap/>
            <w:vAlign w:val="bottom"/>
            <w:hideMark/>
          </w:tcPr>
          <w:p w14:paraId="0ACD2D6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7BBEC451" w14:textId="6E113A75"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839822E" w14:textId="4ECA2C2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96B8E2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Human Development Index</w:t>
            </w:r>
          </w:p>
        </w:tc>
        <w:tc>
          <w:tcPr>
            <w:tcW w:w="1061" w:type="dxa"/>
            <w:tcBorders>
              <w:top w:val="nil"/>
              <w:left w:val="nil"/>
              <w:bottom w:val="single" w:sz="4" w:space="0" w:color="auto"/>
              <w:right w:val="single" w:sz="4" w:space="0" w:color="auto"/>
            </w:tcBorders>
            <w:shd w:val="clear" w:color="auto" w:fill="auto"/>
            <w:noWrap/>
            <w:vAlign w:val="bottom"/>
            <w:hideMark/>
          </w:tcPr>
          <w:p w14:paraId="1456279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3D0D8666" w14:textId="31C2277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[0.25,1]</w:t>
            </w:r>
          </w:p>
        </w:tc>
      </w:tr>
      <w:tr w:rsidR="00E51A4E" w:rsidRPr="00D94AE6" w14:paraId="42806E1D" w14:textId="27ECFB3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143ECA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Impersonal Radius</w:t>
            </w:r>
          </w:p>
        </w:tc>
        <w:tc>
          <w:tcPr>
            <w:tcW w:w="1061" w:type="dxa"/>
            <w:tcBorders>
              <w:top w:val="nil"/>
              <w:left w:val="nil"/>
              <w:bottom w:val="single" w:sz="4" w:space="0" w:color="auto"/>
              <w:right w:val="single" w:sz="4" w:space="0" w:color="auto"/>
            </w:tcBorders>
            <w:shd w:val="clear" w:color="auto" w:fill="auto"/>
            <w:noWrap/>
            <w:vAlign w:val="bottom"/>
            <w:hideMark/>
          </w:tcPr>
          <w:p w14:paraId="172A07F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50</w:t>
            </w:r>
          </w:p>
        </w:tc>
        <w:tc>
          <w:tcPr>
            <w:tcW w:w="1210" w:type="dxa"/>
            <w:tcBorders>
              <w:top w:val="nil"/>
              <w:left w:val="nil"/>
              <w:bottom w:val="single" w:sz="4" w:space="0" w:color="auto"/>
              <w:right w:val="single" w:sz="4" w:space="0" w:color="auto"/>
            </w:tcBorders>
          </w:tcPr>
          <w:p w14:paraId="496ECDFD" w14:textId="25FC856E"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AFAAD34" w14:textId="6183DB7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40D312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Importance of a CRED being display by a leader of a given club</w:t>
            </w:r>
          </w:p>
        </w:tc>
        <w:tc>
          <w:tcPr>
            <w:tcW w:w="1061" w:type="dxa"/>
            <w:tcBorders>
              <w:top w:val="nil"/>
              <w:left w:val="nil"/>
              <w:bottom w:val="single" w:sz="4" w:space="0" w:color="auto"/>
              <w:right w:val="single" w:sz="4" w:space="0" w:color="auto"/>
            </w:tcBorders>
            <w:shd w:val="clear" w:color="auto" w:fill="auto"/>
            <w:noWrap/>
            <w:vAlign w:val="bottom"/>
            <w:hideMark/>
          </w:tcPr>
          <w:p w14:paraId="70C6857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1A884BD0" w14:textId="4ADC382C"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[0.05,1]</w:t>
            </w:r>
          </w:p>
        </w:tc>
      </w:tr>
      <w:tr w:rsidR="00E51A4E" w:rsidRPr="00D94AE6" w14:paraId="2FF0757D" w14:textId="654D5BF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DD3535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Importance of a CRED being display by a leader of my club</w:t>
            </w:r>
          </w:p>
        </w:tc>
        <w:tc>
          <w:tcPr>
            <w:tcW w:w="1061" w:type="dxa"/>
            <w:tcBorders>
              <w:top w:val="nil"/>
              <w:left w:val="nil"/>
              <w:bottom w:val="single" w:sz="4" w:space="0" w:color="auto"/>
              <w:right w:val="single" w:sz="4" w:space="0" w:color="auto"/>
            </w:tcBorders>
            <w:shd w:val="clear" w:color="auto" w:fill="auto"/>
            <w:noWrap/>
            <w:vAlign w:val="bottom"/>
            <w:hideMark/>
          </w:tcPr>
          <w:p w14:paraId="3A8C359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3CEB9A5" w14:textId="2BCD5645"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[0.05,1]</w:t>
            </w:r>
          </w:p>
        </w:tc>
      </w:tr>
      <w:tr w:rsidR="00E51A4E" w:rsidRPr="00D94AE6" w14:paraId="5BEDE045" w14:textId="4140656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6D8068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Importance of a CRED being display by a religious agent</w:t>
            </w:r>
          </w:p>
        </w:tc>
        <w:tc>
          <w:tcPr>
            <w:tcW w:w="1061" w:type="dxa"/>
            <w:tcBorders>
              <w:top w:val="nil"/>
              <w:left w:val="nil"/>
              <w:bottom w:val="single" w:sz="4" w:space="0" w:color="auto"/>
              <w:right w:val="single" w:sz="4" w:space="0" w:color="auto"/>
            </w:tcBorders>
            <w:shd w:val="clear" w:color="auto" w:fill="auto"/>
            <w:noWrap/>
            <w:vAlign w:val="bottom"/>
            <w:hideMark/>
          </w:tcPr>
          <w:p w14:paraId="51E8681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5E7FC8D5" w14:textId="0C6337F0"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[0.05,1]</w:t>
            </w:r>
          </w:p>
        </w:tc>
      </w:tr>
      <w:tr w:rsidR="00E51A4E" w:rsidRPr="00D94AE6" w14:paraId="55ABE6CE" w14:textId="436D6DEB"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FC18D75"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Importance of a CRED being display by a secular agent</w:t>
            </w:r>
          </w:p>
        </w:tc>
        <w:tc>
          <w:tcPr>
            <w:tcW w:w="1061" w:type="dxa"/>
            <w:tcBorders>
              <w:top w:val="nil"/>
              <w:left w:val="nil"/>
              <w:bottom w:val="single" w:sz="4" w:space="0" w:color="auto"/>
              <w:right w:val="single" w:sz="4" w:space="0" w:color="auto"/>
            </w:tcBorders>
            <w:shd w:val="clear" w:color="auto" w:fill="auto"/>
            <w:noWrap/>
            <w:vAlign w:val="bottom"/>
            <w:hideMark/>
          </w:tcPr>
          <w:p w14:paraId="313B941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581E98E7" w14:textId="11B5058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[0.05,1]</w:t>
            </w:r>
          </w:p>
        </w:tc>
      </w:tr>
      <w:tr w:rsidR="00E51A4E" w:rsidRPr="00D94AE6" w14:paraId="3FB795FA" w14:textId="5C665FD0"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EC2412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Income Median In Hundred Thousands</w:t>
            </w:r>
          </w:p>
        </w:tc>
        <w:tc>
          <w:tcPr>
            <w:tcW w:w="1061" w:type="dxa"/>
            <w:tcBorders>
              <w:top w:val="nil"/>
              <w:left w:val="nil"/>
              <w:bottom w:val="single" w:sz="4" w:space="0" w:color="auto"/>
              <w:right w:val="single" w:sz="4" w:space="0" w:color="auto"/>
            </w:tcBorders>
            <w:shd w:val="clear" w:color="auto" w:fill="auto"/>
            <w:noWrap/>
            <w:vAlign w:val="bottom"/>
            <w:hideMark/>
          </w:tcPr>
          <w:p w14:paraId="464427C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0.35</w:t>
            </w:r>
          </w:p>
        </w:tc>
        <w:tc>
          <w:tcPr>
            <w:tcW w:w="1210" w:type="dxa"/>
            <w:tcBorders>
              <w:top w:val="nil"/>
              <w:left w:val="nil"/>
              <w:bottom w:val="single" w:sz="4" w:space="0" w:color="auto"/>
              <w:right w:val="single" w:sz="4" w:space="0" w:color="auto"/>
            </w:tcBorders>
          </w:tcPr>
          <w:p w14:paraId="5E76A88B" w14:textId="5441F2B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CA76BCA" w14:textId="10D5C49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1015BA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Income Min In Hundred Thousands</w:t>
            </w:r>
          </w:p>
        </w:tc>
        <w:tc>
          <w:tcPr>
            <w:tcW w:w="1061" w:type="dxa"/>
            <w:tcBorders>
              <w:top w:val="nil"/>
              <w:left w:val="nil"/>
              <w:bottom w:val="single" w:sz="4" w:space="0" w:color="auto"/>
              <w:right w:val="single" w:sz="4" w:space="0" w:color="auto"/>
            </w:tcBorders>
            <w:shd w:val="clear" w:color="auto" w:fill="auto"/>
            <w:noWrap/>
            <w:vAlign w:val="bottom"/>
            <w:hideMark/>
          </w:tcPr>
          <w:p w14:paraId="2619F3B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0.12</w:t>
            </w:r>
          </w:p>
        </w:tc>
        <w:tc>
          <w:tcPr>
            <w:tcW w:w="1210" w:type="dxa"/>
            <w:tcBorders>
              <w:top w:val="nil"/>
              <w:left w:val="nil"/>
              <w:bottom w:val="single" w:sz="4" w:space="0" w:color="auto"/>
              <w:right w:val="single" w:sz="4" w:space="0" w:color="auto"/>
            </w:tcBorders>
          </w:tcPr>
          <w:p w14:paraId="73E40515" w14:textId="01088A48"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335680A" w14:textId="2988CEB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DDEFE55"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Income Skew In Hundred Thousands</w:t>
            </w:r>
          </w:p>
        </w:tc>
        <w:tc>
          <w:tcPr>
            <w:tcW w:w="1061" w:type="dxa"/>
            <w:tcBorders>
              <w:top w:val="nil"/>
              <w:left w:val="nil"/>
              <w:bottom w:val="single" w:sz="4" w:space="0" w:color="auto"/>
              <w:right w:val="single" w:sz="4" w:space="0" w:color="auto"/>
            </w:tcBorders>
            <w:shd w:val="clear" w:color="auto" w:fill="auto"/>
            <w:noWrap/>
            <w:vAlign w:val="bottom"/>
            <w:hideMark/>
          </w:tcPr>
          <w:p w14:paraId="0A8C4B6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0.6</w:t>
            </w:r>
          </w:p>
        </w:tc>
        <w:tc>
          <w:tcPr>
            <w:tcW w:w="1210" w:type="dxa"/>
            <w:tcBorders>
              <w:top w:val="nil"/>
              <w:left w:val="nil"/>
              <w:bottom w:val="single" w:sz="4" w:space="0" w:color="auto"/>
              <w:right w:val="single" w:sz="4" w:space="0" w:color="auto"/>
            </w:tcBorders>
          </w:tcPr>
          <w:p w14:paraId="006FF65D" w14:textId="3FADAA0C"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FF439C9" w14:textId="538692B7"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2E5154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lastRenderedPageBreak/>
              <w:t>Ingroup Support Majority Mean</w:t>
            </w:r>
          </w:p>
        </w:tc>
        <w:tc>
          <w:tcPr>
            <w:tcW w:w="1061" w:type="dxa"/>
            <w:tcBorders>
              <w:top w:val="nil"/>
              <w:left w:val="nil"/>
              <w:bottom w:val="single" w:sz="4" w:space="0" w:color="auto"/>
              <w:right w:val="single" w:sz="4" w:space="0" w:color="auto"/>
            </w:tcBorders>
            <w:shd w:val="clear" w:color="auto" w:fill="auto"/>
            <w:noWrap/>
            <w:vAlign w:val="bottom"/>
            <w:hideMark/>
          </w:tcPr>
          <w:p w14:paraId="54E3BDC6"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6CB75BB5" w14:textId="0461698D"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6FB6BC6" w14:textId="2D6D3BC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7599A3B"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Ingroup Support Majority SD</w:t>
            </w:r>
          </w:p>
        </w:tc>
        <w:tc>
          <w:tcPr>
            <w:tcW w:w="1061" w:type="dxa"/>
            <w:tcBorders>
              <w:top w:val="nil"/>
              <w:left w:val="nil"/>
              <w:bottom w:val="single" w:sz="4" w:space="0" w:color="auto"/>
              <w:right w:val="single" w:sz="4" w:space="0" w:color="auto"/>
            </w:tcBorders>
            <w:shd w:val="clear" w:color="auto" w:fill="auto"/>
            <w:noWrap/>
            <w:vAlign w:val="bottom"/>
            <w:hideMark/>
          </w:tcPr>
          <w:p w14:paraId="07AD1B42"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529A9383" w14:textId="281B0756"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8E75A99" w14:textId="43DE444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66258A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Ingroup Support Minority Mean</w:t>
            </w:r>
          </w:p>
        </w:tc>
        <w:tc>
          <w:tcPr>
            <w:tcW w:w="1061" w:type="dxa"/>
            <w:tcBorders>
              <w:top w:val="nil"/>
              <w:left w:val="nil"/>
              <w:bottom w:val="single" w:sz="4" w:space="0" w:color="auto"/>
              <w:right w:val="single" w:sz="4" w:space="0" w:color="auto"/>
            </w:tcBorders>
            <w:shd w:val="clear" w:color="auto" w:fill="auto"/>
            <w:noWrap/>
            <w:vAlign w:val="bottom"/>
            <w:hideMark/>
          </w:tcPr>
          <w:p w14:paraId="7CE71A42"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40ED69B9" w14:textId="2FF5422A"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34E2F3E" w14:textId="52CCE6D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E8B8CE6"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Ingroup Support Minority SD</w:t>
            </w:r>
          </w:p>
        </w:tc>
        <w:tc>
          <w:tcPr>
            <w:tcW w:w="1061" w:type="dxa"/>
            <w:tcBorders>
              <w:top w:val="nil"/>
              <w:left w:val="nil"/>
              <w:bottom w:val="single" w:sz="4" w:space="0" w:color="auto"/>
              <w:right w:val="single" w:sz="4" w:space="0" w:color="auto"/>
            </w:tcBorders>
            <w:shd w:val="clear" w:color="auto" w:fill="auto"/>
            <w:noWrap/>
            <w:vAlign w:val="bottom"/>
            <w:hideMark/>
          </w:tcPr>
          <w:p w14:paraId="4D132A6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19C15559" w14:textId="6397883A"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7BF483D" w14:textId="310DE63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977537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Interaction Radius</w:t>
            </w:r>
          </w:p>
        </w:tc>
        <w:tc>
          <w:tcPr>
            <w:tcW w:w="1061" w:type="dxa"/>
            <w:tcBorders>
              <w:top w:val="nil"/>
              <w:left w:val="nil"/>
              <w:bottom w:val="single" w:sz="4" w:space="0" w:color="auto"/>
              <w:right w:val="single" w:sz="4" w:space="0" w:color="auto"/>
            </w:tcBorders>
            <w:shd w:val="clear" w:color="auto" w:fill="auto"/>
            <w:noWrap/>
            <w:vAlign w:val="bottom"/>
            <w:hideMark/>
          </w:tcPr>
          <w:p w14:paraId="00DC8AA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50</w:t>
            </w:r>
          </w:p>
        </w:tc>
        <w:tc>
          <w:tcPr>
            <w:tcW w:w="1210" w:type="dxa"/>
            <w:tcBorders>
              <w:top w:val="nil"/>
              <w:left w:val="nil"/>
              <w:bottom w:val="single" w:sz="4" w:space="0" w:color="auto"/>
              <w:right w:val="single" w:sz="4" w:space="0" w:color="auto"/>
            </w:tcBorders>
          </w:tcPr>
          <w:p w14:paraId="7D46019A" w14:textId="47520CE9"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7AA0787" w14:textId="7E5A30F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043086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Limit of the sigmoidal curve determining consistency of club / world view of agent</w:t>
            </w:r>
          </w:p>
        </w:tc>
        <w:tc>
          <w:tcPr>
            <w:tcW w:w="1061" w:type="dxa"/>
            <w:tcBorders>
              <w:top w:val="nil"/>
              <w:left w:val="nil"/>
              <w:bottom w:val="single" w:sz="4" w:space="0" w:color="auto"/>
              <w:right w:val="single" w:sz="4" w:space="0" w:color="auto"/>
            </w:tcBorders>
            <w:shd w:val="clear" w:color="auto" w:fill="auto"/>
            <w:noWrap/>
            <w:vAlign w:val="bottom"/>
            <w:hideMark/>
          </w:tcPr>
          <w:p w14:paraId="42AF3C5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515410E" w14:textId="255E9CA1"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[0.4,0.6]</w:t>
            </w:r>
          </w:p>
        </w:tc>
      </w:tr>
      <w:tr w:rsidR="00E51A4E" w:rsidRPr="00D94AE6" w14:paraId="308716ED" w14:textId="14BF7DB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0EFBBE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Marriage Age Tolerance</w:t>
            </w:r>
          </w:p>
        </w:tc>
        <w:tc>
          <w:tcPr>
            <w:tcW w:w="1061" w:type="dxa"/>
            <w:tcBorders>
              <w:top w:val="nil"/>
              <w:left w:val="nil"/>
              <w:bottom w:val="single" w:sz="4" w:space="0" w:color="auto"/>
              <w:right w:val="single" w:sz="4" w:space="0" w:color="auto"/>
            </w:tcBorders>
            <w:shd w:val="clear" w:color="auto" w:fill="auto"/>
            <w:noWrap/>
            <w:vAlign w:val="bottom"/>
            <w:hideMark/>
          </w:tcPr>
          <w:p w14:paraId="797FA26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w:t>
            </w:r>
          </w:p>
        </w:tc>
        <w:tc>
          <w:tcPr>
            <w:tcW w:w="1210" w:type="dxa"/>
            <w:tcBorders>
              <w:top w:val="nil"/>
              <w:left w:val="nil"/>
              <w:bottom w:val="single" w:sz="4" w:space="0" w:color="auto"/>
              <w:right w:val="single" w:sz="4" w:space="0" w:color="auto"/>
            </w:tcBorders>
          </w:tcPr>
          <w:p w14:paraId="1147A204" w14:textId="2B2ADDC3"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5C2D1C2" w14:textId="78A778F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987482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Marriage Conversion Rate</w:t>
            </w:r>
          </w:p>
        </w:tc>
        <w:tc>
          <w:tcPr>
            <w:tcW w:w="1061" w:type="dxa"/>
            <w:tcBorders>
              <w:top w:val="nil"/>
              <w:left w:val="nil"/>
              <w:bottom w:val="single" w:sz="4" w:space="0" w:color="auto"/>
              <w:right w:val="single" w:sz="4" w:space="0" w:color="auto"/>
            </w:tcBorders>
            <w:shd w:val="clear" w:color="auto" w:fill="auto"/>
            <w:noWrap/>
            <w:vAlign w:val="bottom"/>
            <w:hideMark/>
          </w:tcPr>
          <w:p w14:paraId="0F6EB92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0.75</w:t>
            </w:r>
          </w:p>
        </w:tc>
        <w:tc>
          <w:tcPr>
            <w:tcW w:w="1210" w:type="dxa"/>
            <w:tcBorders>
              <w:top w:val="nil"/>
              <w:left w:val="nil"/>
              <w:bottom w:val="single" w:sz="4" w:space="0" w:color="auto"/>
              <w:right w:val="single" w:sz="4" w:space="0" w:color="auto"/>
            </w:tcBorders>
          </w:tcPr>
          <w:p w14:paraId="4BD85AD2" w14:textId="268A53AA"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73F7465" w14:textId="6FB892D8"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DF5D439"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Marriage Education Tolerance</w:t>
            </w:r>
          </w:p>
        </w:tc>
        <w:tc>
          <w:tcPr>
            <w:tcW w:w="1061" w:type="dxa"/>
            <w:tcBorders>
              <w:top w:val="nil"/>
              <w:left w:val="nil"/>
              <w:bottom w:val="single" w:sz="4" w:space="0" w:color="auto"/>
              <w:right w:val="single" w:sz="4" w:space="0" w:color="auto"/>
            </w:tcBorders>
            <w:shd w:val="clear" w:color="auto" w:fill="auto"/>
            <w:noWrap/>
            <w:vAlign w:val="bottom"/>
            <w:hideMark/>
          </w:tcPr>
          <w:p w14:paraId="6B07D9E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w:t>
            </w:r>
          </w:p>
        </w:tc>
        <w:tc>
          <w:tcPr>
            <w:tcW w:w="1210" w:type="dxa"/>
            <w:tcBorders>
              <w:top w:val="nil"/>
              <w:left w:val="nil"/>
              <w:bottom w:val="single" w:sz="4" w:space="0" w:color="auto"/>
              <w:right w:val="single" w:sz="4" w:space="0" w:color="auto"/>
            </w:tcBorders>
          </w:tcPr>
          <w:p w14:paraId="16E652A5" w14:textId="23B861B9"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E811147" w14:textId="44D9F53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8611BBC"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Marriage Rate</w:t>
            </w:r>
          </w:p>
        </w:tc>
        <w:tc>
          <w:tcPr>
            <w:tcW w:w="1061" w:type="dxa"/>
            <w:tcBorders>
              <w:top w:val="nil"/>
              <w:left w:val="nil"/>
              <w:bottom w:val="single" w:sz="4" w:space="0" w:color="auto"/>
              <w:right w:val="single" w:sz="4" w:space="0" w:color="auto"/>
            </w:tcBorders>
            <w:shd w:val="clear" w:color="auto" w:fill="auto"/>
            <w:noWrap/>
            <w:vAlign w:val="bottom"/>
            <w:hideMark/>
          </w:tcPr>
          <w:p w14:paraId="3AF906A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0.02</w:t>
            </w:r>
          </w:p>
        </w:tc>
        <w:tc>
          <w:tcPr>
            <w:tcW w:w="1210" w:type="dxa"/>
            <w:tcBorders>
              <w:top w:val="nil"/>
              <w:left w:val="nil"/>
              <w:bottom w:val="single" w:sz="4" w:space="0" w:color="auto"/>
              <w:right w:val="single" w:sz="4" w:space="0" w:color="auto"/>
            </w:tcBorders>
          </w:tcPr>
          <w:p w14:paraId="78A1F0D6" w14:textId="7389BC30"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94CFF5F" w14:textId="7E3AE038"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880BE1D"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Max life expectancy majority</w:t>
            </w:r>
          </w:p>
        </w:tc>
        <w:tc>
          <w:tcPr>
            <w:tcW w:w="1061" w:type="dxa"/>
            <w:tcBorders>
              <w:top w:val="nil"/>
              <w:left w:val="nil"/>
              <w:bottom w:val="single" w:sz="4" w:space="0" w:color="auto"/>
              <w:right w:val="single" w:sz="4" w:space="0" w:color="auto"/>
            </w:tcBorders>
            <w:shd w:val="clear" w:color="auto" w:fill="auto"/>
            <w:noWrap/>
            <w:vAlign w:val="bottom"/>
            <w:hideMark/>
          </w:tcPr>
          <w:p w14:paraId="29388B8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90</w:t>
            </w:r>
          </w:p>
        </w:tc>
        <w:tc>
          <w:tcPr>
            <w:tcW w:w="1210" w:type="dxa"/>
            <w:tcBorders>
              <w:top w:val="nil"/>
              <w:left w:val="nil"/>
              <w:bottom w:val="single" w:sz="4" w:space="0" w:color="auto"/>
              <w:right w:val="single" w:sz="4" w:space="0" w:color="auto"/>
            </w:tcBorders>
          </w:tcPr>
          <w:p w14:paraId="33B8C6CC" w14:textId="0605704E"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2B268ADC" w14:textId="12F24250"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9EDD71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Max life expectancy minority</w:t>
            </w:r>
          </w:p>
        </w:tc>
        <w:tc>
          <w:tcPr>
            <w:tcW w:w="1061" w:type="dxa"/>
            <w:tcBorders>
              <w:top w:val="nil"/>
              <w:left w:val="nil"/>
              <w:bottom w:val="single" w:sz="4" w:space="0" w:color="auto"/>
              <w:right w:val="single" w:sz="4" w:space="0" w:color="auto"/>
            </w:tcBorders>
            <w:shd w:val="clear" w:color="auto" w:fill="auto"/>
            <w:noWrap/>
            <w:vAlign w:val="bottom"/>
            <w:hideMark/>
          </w:tcPr>
          <w:p w14:paraId="42AABD22"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85</w:t>
            </w:r>
          </w:p>
        </w:tc>
        <w:tc>
          <w:tcPr>
            <w:tcW w:w="1210" w:type="dxa"/>
            <w:tcBorders>
              <w:top w:val="nil"/>
              <w:left w:val="nil"/>
              <w:bottom w:val="single" w:sz="4" w:space="0" w:color="auto"/>
              <w:right w:val="single" w:sz="4" w:space="0" w:color="auto"/>
            </w:tcBorders>
          </w:tcPr>
          <w:p w14:paraId="72E6A644" w14:textId="19B22559"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4F25DC3" w14:textId="15AD649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0A9D4AB"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Max Number Of Children per couple</w:t>
            </w:r>
          </w:p>
        </w:tc>
        <w:tc>
          <w:tcPr>
            <w:tcW w:w="1061" w:type="dxa"/>
            <w:tcBorders>
              <w:top w:val="nil"/>
              <w:left w:val="nil"/>
              <w:bottom w:val="single" w:sz="4" w:space="0" w:color="auto"/>
              <w:right w:val="single" w:sz="4" w:space="0" w:color="auto"/>
            </w:tcBorders>
            <w:shd w:val="clear" w:color="auto" w:fill="auto"/>
            <w:noWrap/>
            <w:vAlign w:val="bottom"/>
            <w:hideMark/>
          </w:tcPr>
          <w:p w14:paraId="3D933F5B"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w:t>
            </w:r>
          </w:p>
        </w:tc>
        <w:tc>
          <w:tcPr>
            <w:tcW w:w="1210" w:type="dxa"/>
            <w:tcBorders>
              <w:top w:val="nil"/>
              <w:left w:val="nil"/>
              <w:bottom w:val="single" w:sz="4" w:space="0" w:color="auto"/>
              <w:right w:val="single" w:sz="4" w:space="0" w:color="auto"/>
            </w:tcBorders>
          </w:tcPr>
          <w:p w14:paraId="37F98538" w14:textId="40E0C4B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34B316E" w14:textId="66658317"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103DFF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Max years of education majority</w:t>
            </w:r>
          </w:p>
        </w:tc>
        <w:tc>
          <w:tcPr>
            <w:tcW w:w="1061" w:type="dxa"/>
            <w:tcBorders>
              <w:top w:val="nil"/>
              <w:left w:val="nil"/>
              <w:bottom w:val="single" w:sz="4" w:space="0" w:color="auto"/>
              <w:right w:val="single" w:sz="4" w:space="0" w:color="auto"/>
            </w:tcBorders>
            <w:shd w:val="clear" w:color="auto" w:fill="auto"/>
            <w:noWrap/>
            <w:vAlign w:val="bottom"/>
            <w:hideMark/>
          </w:tcPr>
          <w:p w14:paraId="458B125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20</w:t>
            </w:r>
          </w:p>
        </w:tc>
        <w:tc>
          <w:tcPr>
            <w:tcW w:w="1210" w:type="dxa"/>
            <w:tcBorders>
              <w:top w:val="nil"/>
              <w:left w:val="nil"/>
              <w:bottom w:val="single" w:sz="4" w:space="0" w:color="auto"/>
              <w:right w:val="single" w:sz="4" w:space="0" w:color="auto"/>
            </w:tcBorders>
          </w:tcPr>
          <w:p w14:paraId="5F62EAD6" w14:textId="09E71086"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7650073" w14:textId="5F38B05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6B407AC"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Max years of education minority</w:t>
            </w:r>
          </w:p>
        </w:tc>
        <w:tc>
          <w:tcPr>
            <w:tcW w:w="1061" w:type="dxa"/>
            <w:tcBorders>
              <w:top w:val="nil"/>
              <w:left w:val="nil"/>
              <w:bottom w:val="single" w:sz="4" w:space="0" w:color="auto"/>
              <w:right w:val="single" w:sz="4" w:space="0" w:color="auto"/>
            </w:tcBorders>
            <w:shd w:val="clear" w:color="auto" w:fill="auto"/>
            <w:noWrap/>
            <w:vAlign w:val="bottom"/>
            <w:hideMark/>
          </w:tcPr>
          <w:p w14:paraId="0F56937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20</w:t>
            </w:r>
          </w:p>
        </w:tc>
        <w:tc>
          <w:tcPr>
            <w:tcW w:w="1210" w:type="dxa"/>
            <w:tcBorders>
              <w:top w:val="nil"/>
              <w:left w:val="nil"/>
              <w:bottom w:val="single" w:sz="4" w:space="0" w:color="auto"/>
              <w:right w:val="single" w:sz="4" w:space="0" w:color="auto"/>
            </w:tcBorders>
          </w:tcPr>
          <w:p w14:paraId="1CD19807" w14:textId="0071A413"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6731B9C" w14:textId="3B08FC09"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8CEEDAE"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Memory Decay Rate</w:t>
            </w:r>
          </w:p>
        </w:tc>
        <w:tc>
          <w:tcPr>
            <w:tcW w:w="1061" w:type="dxa"/>
            <w:tcBorders>
              <w:top w:val="nil"/>
              <w:left w:val="nil"/>
              <w:bottom w:val="single" w:sz="4" w:space="0" w:color="auto"/>
              <w:right w:val="single" w:sz="4" w:space="0" w:color="auto"/>
            </w:tcBorders>
            <w:shd w:val="clear" w:color="auto" w:fill="auto"/>
            <w:noWrap/>
            <w:vAlign w:val="bottom"/>
            <w:hideMark/>
          </w:tcPr>
          <w:p w14:paraId="01A9B436"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0.9</w:t>
            </w:r>
          </w:p>
        </w:tc>
        <w:tc>
          <w:tcPr>
            <w:tcW w:w="1210" w:type="dxa"/>
            <w:tcBorders>
              <w:top w:val="nil"/>
              <w:left w:val="nil"/>
              <w:bottom w:val="single" w:sz="4" w:space="0" w:color="auto"/>
              <w:right w:val="single" w:sz="4" w:space="0" w:color="auto"/>
            </w:tcBorders>
          </w:tcPr>
          <w:p w14:paraId="62B9A927" w14:textId="22B013A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80AF6B2" w14:textId="6ED80BB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8F71F0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Age Marriage Majority</w:t>
            </w:r>
          </w:p>
        </w:tc>
        <w:tc>
          <w:tcPr>
            <w:tcW w:w="1061" w:type="dxa"/>
            <w:tcBorders>
              <w:top w:val="nil"/>
              <w:left w:val="nil"/>
              <w:bottom w:val="single" w:sz="4" w:space="0" w:color="auto"/>
              <w:right w:val="single" w:sz="4" w:space="0" w:color="auto"/>
            </w:tcBorders>
            <w:shd w:val="clear" w:color="auto" w:fill="auto"/>
            <w:noWrap/>
            <w:vAlign w:val="bottom"/>
            <w:hideMark/>
          </w:tcPr>
          <w:p w14:paraId="6C363E8F"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26</w:t>
            </w:r>
          </w:p>
        </w:tc>
        <w:tc>
          <w:tcPr>
            <w:tcW w:w="1210" w:type="dxa"/>
            <w:tcBorders>
              <w:top w:val="nil"/>
              <w:left w:val="nil"/>
              <w:bottom w:val="single" w:sz="4" w:space="0" w:color="auto"/>
              <w:right w:val="single" w:sz="4" w:space="0" w:color="auto"/>
            </w:tcBorders>
          </w:tcPr>
          <w:p w14:paraId="71471970" w14:textId="57EE50E5"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CD0A82E" w14:textId="42C547E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7A7098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Age Marriage Minority</w:t>
            </w:r>
          </w:p>
        </w:tc>
        <w:tc>
          <w:tcPr>
            <w:tcW w:w="1061" w:type="dxa"/>
            <w:tcBorders>
              <w:top w:val="nil"/>
              <w:left w:val="nil"/>
              <w:bottom w:val="single" w:sz="4" w:space="0" w:color="auto"/>
              <w:right w:val="single" w:sz="4" w:space="0" w:color="auto"/>
            </w:tcBorders>
            <w:shd w:val="clear" w:color="auto" w:fill="auto"/>
            <w:noWrap/>
            <w:vAlign w:val="bottom"/>
            <w:hideMark/>
          </w:tcPr>
          <w:p w14:paraId="2BB36905"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21</w:t>
            </w:r>
          </w:p>
        </w:tc>
        <w:tc>
          <w:tcPr>
            <w:tcW w:w="1210" w:type="dxa"/>
            <w:tcBorders>
              <w:top w:val="nil"/>
              <w:left w:val="nil"/>
              <w:bottom w:val="single" w:sz="4" w:space="0" w:color="auto"/>
              <w:right w:val="single" w:sz="4" w:space="0" w:color="auto"/>
            </w:tcBorders>
          </w:tcPr>
          <w:p w14:paraId="25639CB8" w14:textId="6CA2501F"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7F92B28" w14:textId="7699D821"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BD0AB8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age to become leader of a club</w:t>
            </w:r>
          </w:p>
        </w:tc>
        <w:tc>
          <w:tcPr>
            <w:tcW w:w="1061" w:type="dxa"/>
            <w:tcBorders>
              <w:top w:val="nil"/>
              <w:left w:val="nil"/>
              <w:bottom w:val="single" w:sz="4" w:space="0" w:color="auto"/>
              <w:right w:val="single" w:sz="4" w:space="0" w:color="auto"/>
            </w:tcBorders>
            <w:shd w:val="clear" w:color="auto" w:fill="auto"/>
            <w:noWrap/>
            <w:vAlign w:val="bottom"/>
            <w:hideMark/>
          </w:tcPr>
          <w:p w14:paraId="223E380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15</w:t>
            </w:r>
          </w:p>
        </w:tc>
        <w:tc>
          <w:tcPr>
            <w:tcW w:w="1210" w:type="dxa"/>
            <w:tcBorders>
              <w:top w:val="nil"/>
              <w:left w:val="nil"/>
              <w:bottom w:val="single" w:sz="4" w:space="0" w:color="auto"/>
              <w:right w:val="single" w:sz="4" w:space="0" w:color="auto"/>
            </w:tcBorders>
          </w:tcPr>
          <w:p w14:paraId="07057343" w14:textId="5351A853"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1BB20BB" w14:textId="15B37F3F"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CF96E9B"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Hypocrisy Threshold</w:t>
            </w:r>
          </w:p>
        </w:tc>
        <w:tc>
          <w:tcPr>
            <w:tcW w:w="1061" w:type="dxa"/>
            <w:tcBorders>
              <w:top w:val="nil"/>
              <w:left w:val="nil"/>
              <w:bottom w:val="single" w:sz="4" w:space="0" w:color="auto"/>
              <w:right w:val="single" w:sz="4" w:space="0" w:color="auto"/>
            </w:tcBorders>
            <w:shd w:val="clear" w:color="auto" w:fill="auto"/>
            <w:noWrap/>
            <w:vAlign w:val="bottom"/>
            <w:hideMark/>
          </w:tcPr>
          <w:p w14:paraId="67870441"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22254318" w14:textId="387E647F"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[0.5,0.9]</w:t>
            </w:r>
          </w:p>
        </w:tc>
      </w:tr>
      <w:tr w:rsidR="00E51A4E" w:rsidRPr="00D94AE6" w14:paraId="6E934131" w14:textId="12516CD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2E38E16"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Join Threshold</w:t>
            </w:r>
          </w:p>
        </w:tc>
        <w:tc>
          <w:tcPr>
            <w:tcW w:w="1061" w:type="dxa"/>
            <w:tcBorders>
              <w:top w:val="nil"/>
              <w:left w:val="nil"/>
              <w:bottom w:val="single" w:sz="4" w:space="0" w:color="auto"/>
              <w:right w:val="single" w:sz="4" w:space="0" w:color="auto"/>
            </w:tcBorders>
            <w:shd w:val="clear" w:color="auto" w:fill="auto"/>
            <w:noWrap/>
            <w:vAlign w:val="bottom"/>
            <w:hideMark/>
          </w:tcPr>
          <w:p w14:paraId="490C0E7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58CA0897" w14:textId="7F6273BF"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[0.5,0.9]</w:t>
            </w:r>
          </w:p>
        </w:tc>
      </w:tr>
      <w:tr w:rsidR="00E51A4E" w:rsidRPr="00D94AE6" w14:paraId="01469AE5" w14:textId="05073A6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238F8D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life expectancy majority</w:t>
            </w:r>
          </w:p>
        </w:tc>
        <w:tc>
          <w:tcPr>
            <w:tcW w:w="1061" w:type="dxa"/>
            <w:tcBorders>
              <w:top w:val="nil"/>
              <w:left w:val="nil"/>
              <w:bottom w:val="single" w:sz="4" w:space="0" w:color="auto"/>
              <w:right w:val="single" w:sz="4" w:space="0" w:color="auto"/>
            </w:tcBorders>
            <w:shd w:val="clear" w:color="auto" w:fill="auto"/>
            <w:noWrap/>
            <w:vAlign w:val="bottom"/>
            <w:hideMark/>
          </w:tcPr>
          <w:p w14:paraId="0A3A7FD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65</w:t>
            </w:r>
          </w:p>
        </w:tc>
        <w:tc>
          <w:tcPr>
            <w:tcW w:w="1210" w:type="dxa"/>
            <w:tcBorders>
              <w:top w:val="nil"/>
              <w:left w:val="nil"/>
              <w:bottom w:val="single" w:sz="4" w:space="0" w:color="auto"/>
              <w:right w:val="single" w:sz="4" w:space="0" w:color="auto"/>
            </w:tcBorders>
          </w:tcPr>
          <w:p w14:paraId="0158F371" w14:textId="77DA74A0"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EFB73CC" w14:textId="5E08EB2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CB1037C"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life expectancy minority</w:t>
            </w:r>
          </w:p>
        </w:tc>
        <w:tc>
          <w:tcPr>
            <w:tcW w:w="1061" w:type="dxa"/>
            <w:tcBorders>
              <w:top w:val="nil"/>
              <w:left w:val="nil"/>
              <w:bottom w:val="single" w:sz="4" w:space="0" w:color="auto"/>
              <w:right w:val="single" w:sz="4" w:space="0" w:color="auto"/>
            </w:tcBorders>
            <w:shd w:val="clear" w:color="auto" w:fill="auto"/>
            <w:noWrap/>
            <w:vAlign w:val="bottom"/>
            <w:hideMark/>
          </w:tcPr>
          <w:p w14:paraId="7C803EF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45</w:t>
            </w:r>
          </w:p>
        </w:tc>
        <w:tc>
          <w:tcPr>
            <w:tcW w:w="1210" w:type="dxa"/>
            <w:tcBorders>
              <w:top w:val="nil"/>
              <w:left w:val="nil"/>
              <w:bottom w:val="single" w:sz="4" w:space="0" w:color="auto"/>
              <w:right w:val="single" w:sz="4" w:space="0" w:color="auto"/>
            </w:tcBorders>
          </w:tcPr>
          <w:p w14:paraId="1732D03A" w14:textId="12B9048E"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C7F4A20" w14:textId="64D6A619"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F9647A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years of education majority</w:t>
            </w:r>
          </w:p>
        </w:tc>
        <w:tc>
          <w:tcPr>
            <w:tcW w:w="1061" w:type="dxa"/>
            <w:tcBorders>
              <w:top w:val="nil"/>
              <w:left w:val="nil"/>
              <w:bottom w:val="single" w:sz="4" w:space="0" w:color="auto"/>
              <w:right w:val="single" w:sz="4" w:space="0" w:color="auto"/>
            </w:tcBorders>
            <w:shd w:val="clear" w:color="auto" w:fill="auto"/>
            <w:noWrap/>
            <w:vAlign w:val="bottom"/>
            <w:hideMark/>
          </w:tcPr>
          <w:p w14:paraId="7C971EA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10</w:t>
            </w:r>
          </w:p>
        </w:tc>
        <w:tc>
          <w:tcPr>
            <w:tcW w:w="1210" w:type="dxa"/>
            <w:tcBorders>
              <w:top w:val="nil"/>
              <w:left w:val="nil"/>
              <w:bottom w:val="single" w:sz="4" w:space="0" w:color="auto"/>
              <w:right w:val="single" w:sz="4" w:space="0" w:color="auto"/>
            </w:tcBorders>
          </w:tcPr>
          <w:p w14:paraId="19AEF503" w14:textId="5EF07AC0"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71B7480" w14:textId="4B8F045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A4B91A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 years of education minority</w:t>
            </w:r>
          </w:p>
        </w:tc>
        <w:tc>
          <w:tcPr>
            <w:tcW w:w="1061" w:type="dxa"/>
            <w:tcBorders>
              <w:top w:val="nil"/>
              <w:left w:val="nil"/>
              <w:bottom w:val="single" w:sz="4" w:space="0" w:color="auto"/>
              <w:right w:val="single" w:sz="4" w:space="0" w:color="auto"/>
            </w:tcBorders>
            <w:shd w:val="clear" w:color="auto" w:fill="auto"/>
            <w:noWrap/>
            <w:vAlign w:val="bottom"/>
            <w:hideMark/>
          </w:tcPr>
          <w:p w14:paraId="6856056F"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12</w:t>
            </w:r>
          </w:p>
        </w:tc>
        <w:tc>
          <w:tcPr>
            <w:tcW w:w="1210" w:type="dxa"/>
            <w:tcBorders>
              <w:top w:val="nil"/>
              <w:left w:val="nil"/>
              <w:bottom w:val="single" w:sz="4" w:space="0" w:color="auto"/>
              <w:right w:val="single" w:sz="4" w:space="0" w:color="auto"/>
            </w:tcBorders>
          </w:tcPr>
          <w:p w14:paraId="48A5F2BE" w14:textId="4AA1F64F"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BC3F7B6" w14:textId="0E7FECBF"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351320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Minimum Club Cost</w:t>
            </w:r>
          </w:p>
        </w:tc>
        <w:tc>
          <w:tcPr>
            <w:tcW w:w="1061" w:type="dxa"/>
            <w:tcBorders>
              <w:top w:val="nil"/>
              <w:left w:val="nil"/>
              <w:bottom w:val="single" w:sz="4" w:space="0" w:color="auto"/>
              <w:right w:val="single" w:sz="4" w:space="0" w:color="auto"/>
            </w:tcBorders>
            <w:shd w:val="clear" w:color="auto" w:fill="auto"/>
            <w:noWrap/>
            <w:vAlign w:val="bottom"/>
            <w:hideMark/>
          </w:tcPr>
          <w:p w14:paraId="631D07E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w:t>
            </w:r>
          </w:p>
        </w:tc>
        <w:tc>
          <w:tcPr>
            <w:tcW w:w="1210" w:type="dxa"/>
            <w:tcBorders>
              <w:top w:val="nil"/>
              <w:left w:val="nil"/>
              <w:bottom w:val="single" w:sz="4" w:space="0" w:color="auto"/>
              <w:right w:val="single" w:sz="4" w:space="0" w:color="auto"/>
            </w:tcBorders>
          </w:tcPr>
          <w:p w14:paraId="5CAA0F16" w14:textId="42731761"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EDE19C3" w14:textId="27281E87"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802EB1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Minority Friendly mode</w:t>
            </w:r>
          </w:p>
        </w:tc>
        <w:tc>
          <w:tcPr>
            <w:tcW w:w="1061" w:type="dxa"/>
            <w:tcBorders>
              <w:top w:val="nil"/>
              <w:left w:val="nil"/>
              <w:bottom w:val="single" w:sz="4" w:space="0" w:color="auto"/>
              <w:right w:val="single" w:sz="4" w:space="0" w:color="auto"/>
            </w:tcBorders>
            <w:shd w:val="clear" w:color="auto" w:fill="auto"/>
            <w:noWrap/>
            <w:vAlign w:val="bottom"/>
            <w:hideMark/>
          </w:tcPr>
          <w:p w14:paraId="4EAD067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927F93C" w14:textId="499D6E68"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[0,0.9]</w:t>
            </w:r>
          </w:p>
        </w:tc>
      </w:tr>
      <w:tr w:rsidR="00E51A4E" w:rsidRPr="00D94AE6" w14:paraId="2015A788" w14:textId="17ACCD8E"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98F3B77"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Nativity Cutoff</w:t>
            </w:r>
          </w:p>
        </w:tc>
        <w:tc>
          <w:tcPr>
            <w:tcW w:w="1061" w:type="dxa"/>
            <w:tcBorders>
              <w:top w:val="nil"/>
              <w:left w:val="nil"/>
              <w:bottom w:val="single" w:sz="4" w:space="0" w:color="auto"/>
              <w:right w:val="single" w:sz="4" w:space="0" w:color="auto"/>
            </w:tcBorders>
            <w:shd w:val="clear" w:color="auto" w:fill="auto"/>
            <w:noWrap/>
            <w:vAlign w:val="bottom"/>
            <w:hideMark/>
          </w:tcPr>
          <w:p w14:paraId="40F55DA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10</w:t>
            </w:r>
          </w:p>
        </w:tc>
        <w:tc>
          <w:tcPr>
            <w:tcW w:w="1210" w:type="dxa"/>
            <w:tcBorders>
              <w:top w:val="nil"/>
              <w:left w:val="nil"/>
              <w:bottom w:val="single" w:sz="4" w:space="0" w:color="auto"/>
              <w:right w:val="single" w:sz="4" w:space="0" w:color="auto"/>
            </w:tcBorders>
          </w:tcPr>
          <w:p w14:paraId="5B568D16" w14:textId="5454C68B"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D1D341E" w14:textId="604AA3A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9C8CF2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Number of adults in initial population</w:t>
            </w:r>
          </w:p>
        </w:tc>
        <w:tc>
          <w:tcPr>
            <w:tcW w:w="1061" w:type="dxa"/>
            <w:tcBorders>
              <w:top w:val="nil"/>
              <w:left w:val="nil"/>
              <w:bottom w:val="single" w:sz="4" w:space="0" w:color="auto"/>
              <w:right w:val="single" w:sz="4" w:space="0" w:color="auto"/>
            </w:tcBorders>
            <w:shd w:val="clear" w:color="auto" w:fill="auto"/>
            <w:noWrap/>
            <w:vAlign w:val="bottom"/>
            <w:hideMark/>
          </w:tcPr>
          <w:p w14:paraId="1DD7712B"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2A747D02" w14:textId="373E173D"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[500-1000]</w:t>
            </w:r>
          </w:p>
        </w:tc>
      </w:tr>
      <w:tr w:rsidR="00E51A4E" w:rsidRPr="00D94AE6" w14:paraId="3D2F64F6" w14:textId="0C4C3F0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65574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lastRenderedPageBreak/>
              <w:t>Number of clubs from majority</w:t>
            </w:r>
          </w:p>
        </w:tc>
        <w:tc>
          <w:tcPr>
            <w:tcW w:w="1061" w:type="dxa"/>
            <w:tcBorders>
              <w:top w:val="nil"/>
              <w:left w:val="nil"/>
              <w:bottom w:val="single" w:sz="4" w:space="0" w:color="auto"/>
              <w:right w:val="single" w:sz="4" w:space="0" w:color="auto"/>
            </w:tcBorders>
            <w:shd w:val="clear" w:color="auto" w:fill="auto"/>
            <w:noWrap/>
            <w:vAlign w:val="bottom"/>
            <w:hideMark/>
          </w:tcPr>
          <w:p w14:paraId="168D137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41B131C" w14:textId="0509014D"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[5-15]</w:t>
            </w:r>
          </w:p>
        </w:tc>
      </w:tr>
      <w:tr w:rsidR="00E51A4E" w:rsidRPr="00D94AE6" w14:paraId="2E3E5AD8" w14:textId="7922021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E4110D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Number of clubs from minority</w:t>
            </w:r>
          </w:p>
        </w:tc>
        <w:tc>
          <w:tcPr>
            <w:tcW w:w="1061" w:type="dxa"/>
            <w:tcBorders>
              <w:top w:val="nil"/>
              <w:left w:val="nil"/>
              <w:bottom w:val="single" w:sz="4" w:space="0" w:color="auto"/>
              <w:right w:val="single" w:sz="4" w:space="0" w:color="auto"/>
            </w:tcBorders>
            <w:shd w:val="clear" w:color="auto" w:fill="auto"/>
            <w:noWrap/>
            <w:vAlign w:val="bottom"/>
            <w:hideMark/>
          </w:tcPr>
          <w:p w14:paraId="1058804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28B7D8AB" w14:textId="200D345B"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[5-15]</w:t>
            </w:r>
          </w:p>
        </w:tc>
      </w:tr>
      <w:tr w:rsidR="00E51A4E" w:rsidRPr="00D94AE6" w14:paraId="7715341C" w14:textId="4229742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92FEC25"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Number of Employers</w:t>
            </w:r>
          </w:p>
        </w:tc>
        <w:tc>
          <w:tcPr>
            <w:tcW w:w="1061" w:type="dxa"/>
            <w:tcBorders>
              <w:top w:val="nil"/>
              <w:left w:val="nil"/>
              <w:bottom w:val="single" w:sz="4" w:space="0" w:color="auto"/>
              <w:right w:val="single" w:sz="4" w:space="0" w:color="auto"/>
            </w:tcBorders>
            <w:shd w:val="clear" w:color="auto" w:fill="auto"/>
            <w:noWrap/>
            <w:vAlign w:val="bottom"/>
            <w:hideMark/>
          </w:tcPr>
          <w:p w14:paraId="761DFA3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B59A707" w14:textId="3A5A67AE"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[5,15]</w:t>
            </w:r>
          </w:p>
        </w:tc>
      </w:tr>
      <w:tr w:rsidR="00E51A4E" w:rsidRPr="00D94AE6" w14:paraId="74E5B5B2" w14:textId="65DD8A81"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37CFED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Openness Heritability</w:t>
            </w:r>
          </w:p>
        </w:tc>
        <w:tc>
          <w:tcPr>
            <w:tcW w:w="1061" w:type="dxa"/>
            <w:tcBorders>
              <w:top w:val="nil"/>
              <w:left w:val="nil"/>
              <w:bottom w:val="single" w:sz="4" w:space="0" w:color="auto"/>
              <w:right w:val="single" w:sz="4" w:space="0" w:color="auto"/>
            </w:tcBorders>
            <w:shd w:val="clear" w:color="auto" w:fill="auto"/>
            <w:noWrap/>
            <w:vAlign w:val="bottom"/>
            <w:hideMark/>
          </w:tcPr>
          <w:p w14:paraId="3BD4FC7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0.67</w:t>
            </w:r>
          </w:p>
        </w:tc>
        <w:tc>
          <w:tcPr>
            <w:tcW w:w="1210" w:type="dxa"/>
            <w:tcBorders>
              <w:top w:val="nil"/>
              <w:left w:val="nil"/>
              <w:bottom w:val="single" w:sz="4" w:space="0" w:color="auto"/>
              <w:right w:val="single" w:sz="4" w:space="0" w:color="auto"/>
            </w:tcBorders>
          </w:tcPr>
          <w:p w14:paraId="7F17580B" w14:textId="149F19EF"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13821D5D" w14:textId="404122FD"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78596A"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Openness Mean</w:t>
            </w:r>
          </w:p>
        </w:tc>
        <w:tc>
          <w:tcPr>
            <w:tcW w:w="1061" w:type="dxa"/>
            <w:tcBorders>
              <w:top w:val="nil"/>
              <w:left w:val="nil"/>
              <w:bottom w:val="single" w:sz="4" w:space="0" w:color="auto"/>
              <w:right w:val="single" w:sz="4" w:space="0" w:color="auto"/>
            </w:tcBorders>
            <w:shd w:val="clear" w:color="auto" w:fill="auto"/>
            <w:noWrap/>
            <w:vAlign w:val="bottom"/>
            <w:hideMark/>
          </w:tcPr>
          <w:p w14:paraId="161089C6"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w:t>
            </w:r>
          </w:p>
        </w:tc>
        <w:tc>
          <w:tcPr>
            <w:tcW w:w="1210" w:type="dxa"/>
            <w:tcBorders>
              <w:top w:val="nil"/>
              <w:left w:val="nil"/>
              <w:bottom w:val="single" w:sz="4" w:space="0" w:color="auto"/>
              <w:right w:val="single" w:sz="4" w:space="0" w:color="auto"/>
            </w:tcBorders>
          </w:tcPr>
          <w:p w14:paraId="1DE80FD1" w14:textId="36B2A4EA"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C2AE1FE" w14:textId="62C18AA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1AD479D"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Openness SD</w:t>
            </w:r>
          </w:p>
        </w:tc>
        <w:tc>
          <w:tcPr>
            <w:tcW w:w="1061" w:type="dxa"/>
            <w:tcBorders>
              <w:top w:val="nil"/>
              <w:left w:val="nil"/>
              <w:bottom w:val="single" w:sz="4" w:space="0" w:color="auto"/>
              <w:right w:val="single" w:sz="4" w:space="0" w:color="auto"/>
            </w:tcBorders>
            <w:shd w:val="clear" w:color="auto" w:fill="auto"/>
            <w:noWrap/>
            <w:vAlign w:val="bottom"/>
            <w:hideMark/>
          </w:tcPr>
          <w:p w14:paraId="0FDBBE94"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w:t>
            </w:r>
          </w:p>
        </w:tc>
        <w:tc>
          <w:tcPr>
            <w:tcW w:w="1210" w:type="dxa"/>
            <w:tcBorders>
              <w:top w:val="nil"/>
              <w:left w:val="nil"/>
              <w:bottom w:val="single" w:sz="4" w:space="0" w:color="auto"/>
              <w:right w:val="single" w:sz="4" w:space="0" w:color="auto"/>
            </w:tcBorders>
          </w:tcPr>
          <w:p w14:paraId="35F05DD1" w14:textId="7E6D7C98"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92A267C" w14:textId="443636E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2CD04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Out group suspicion </w:t>
            </w:r>
            <w:proofErr w:type="spellStart"/>
            <w:r w:rsidRPr="00D94AE6">
              <w:rPr>
                <w:rFonts w:ascii="Calibri" w:hAnsi="Calibri"/>
                <w:color w:val="000000"/>
                <w:sz w:val="20"/>
                <w:szCs w:val="20"/>
                <w:lang w:val="en-US" w:eastAsia="en-US"/>
              </w:rPr>
              <w:t>maj</w:t>
            </w:r>
            <w:proofErr w:type="spellEnd"/>
            <w:r w:rsidRPr="00D94AE6">
              <w:rPr>
                <w:rFonts w:ascii="Calibri" w:hAnsi="Calibri"/>
                <w:color w:val="000000"/>
                <w:sz w:val="20"/>
                <w:szCs w:val="20"/>
                <w:lang w:val="en-US" w:eastAsia="en-US"/>
              </w:rPr>
              <w:t xml:space="preserve"> mean</w:t>
            </w:r>
          </w:p>
        </w:tc>
        <w:tc>
          <w:tcPr>
            <w:tcW w:w="1061" w:type="dxa"/>
            <w:tcBorders>
              <w:top w:val="nil"/>
              <w:left w:val="nil"/>
              <w:bottom w:val="single" w:sz="4" w:space="0" w:color="auto"/>
              <w:right w:val="single" w:sz="4" w:space="0" w:color="auto"/>
            </w:tcBorders>
            <w:shd w:val="clear" w:color="auto" w:fill="auto"/>
            <w:noWrap/>
            <w:vAlign w:val="bottom"/>
            <w:hideMark/>
          </w:tcPr>
          <w:p w14:paraId="60E8419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6EE4B206" w14:textId="4951E06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754C8C70" w14:textId="5ACA1A60"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11345F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Out group suspicion </w:t>
            </w:r>
            <w:proofErr w:type="spellStart"/>
            <w:r w:rsidRPr="00D94AE6">
              <w:rPr>
                <w:rFonts w:ascii="Calibri" w:hAnsi="Calibri"/>
                <w:color w:val="000000"/>
                <w:sz w:val="20"/>
                <w:szCs w:val="20"/>
                <w:lang w:val="en-US" w:eastAsia="en-US"/>
              </w:rPr>
              <w:t>maj</w:t>
            </w:r>
            <w:proofErr w:type="spellEnd"/>
            <w:r w:rsidRPr="00D94AE6">
              <w:rPr>
                <w:rFonts w:ascii="Calibri" w:hAnsi="Calibri"/>
                <w:color w:val="000000"/>
                <w:sz w:val="20"/>
                <w:szCs w:val="20"/>
                <w:lang w:val="en-US" w:eastAsia="en-US"/>
              </w:rPr>
              <w:t xml:space="preserve"> SD</w:t>
            </w:r>
          </w:p>
        </w:tc>
        <w:tc>
          <w:tcPr>
            <w:tcW w:w="1061" w:type="dxa"/>
            <w:tcBorders>
              <w:top w:val="nil"/>
              <w:left w:val="nil"/>
              <w:bottom w:val="single" w:sz="4" w:space="0" w:color="auto"/>
              <w:right w:val="single" w:sz="4" w:space="0" w:color="auto"/>
            </w:tcBorders>
            <w:shd w:val="clear" w:color="auto" w:fill="auto"/>
            <w:noWrap/>
            <w:vAlign w:val="bottom"/>
            <w:hideMark/>
          </w:tcPr>
          <w:p w14:paraId="4D87FEF3"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1662C9D7" w14:textId="6519F188"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DE3A186" w14:textId="1D58069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B48E9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Out group suspicion min mean</w:t>
            </w:r>
          </w:p>
        </w:tc>
        <w:tc>
          <w:tcPr>
            <w:tcW w:w="1061" w:type="dxa"/>
            <w:tcBorders>
              <w:top w:val="nil"/>
              <w:left w:val="nil"/>
              <w:bottom w:val="single" w:sz="4" w:space="0" w:color="auto"/>
              <w:right w:val="single" w:sz="4" w:space="0" w:color="auto"/>
            </w:tcBorders>
            <w:shd w:val="clear" w:color="auto" w:fill="auto"/>
            <w:noWrap/>
            <w:vAlign w:val="bottom"/>
            <w:hideMark/>
          </w:tcPr>
          <w:p w14:paraId="118DF45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55011EAD" w14:textId="2F53D7C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5C7C650C" w14:textId="729D819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0B8451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 xml:space="preserve">Out group suspicion min </w:t>
            </w:r>
            <w:proofErr w:type="spellStart"/>
            <w:r w:rsidRPr="00D94AE6">
              <w:rPr>
                <w:rFonts w:ascii="Calibri" w:hAnsi="Calibri"/>
                <w:color w:val="000000"/>
                <w:sz w:val="20"/>
                <w:szCs w:val="20"/>
                <w:lang w:val="en-US" w:eastAsia="en-US"/>
              </w:rPr>
              <w:t>sd</w:t>
            </w:r>
            <w:proofErr w:type="spellEnd"/>
          </w:p>
        </w:tc>
        <w:tc>
          <w:tcPr>
            <w:tcW w:w="1061" w:type="dxa"/>
            <w:tcBorders>
              <w:top w:val="nil"/>
              <w:left w:val="nil"/>
              <w:bottom w:val="single" w:sz="4" w:space="0" w:color="auto"/>
              <w:right w:val="single" w:sz="4" w:space="0" w:color="auto"/>
            </w:tcBorders>
            <w:shd w:val="clear" w:color="auto" w:fill="auto"/>
            <w:noWrap/>
            <w:vAlign w:val="bottom"/>
            <w:hideMark/>
          </w:tcPr>
          <w:p w14:paraId="5422F777"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1F810055" w14:textId="116F59F3"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FBBC7BE" w14:textId="1384145A"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3D6EE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agents from the majority group in population</w:t>
            </w:r>
          </w:p>
        </w:tc>
        <w:tc>
          <w:tcPr>
            <w:tcW w:w="1061" w:type="dxa"/>
            <w:tcBorders>
              <w:top w:val="nil"/>
              <w:left w:val="nil"/>
              <w:bottom w:val="single" w:sz="4" w:space="0" w:color="auto"/>
              <w:right w:val="single" w:sz="4" w:space="0" w:color="auto"/>
            </w:tcBorders>
            <w:shd w:val="clear" w:color="auto" w:fill="auto"/>
            <w:noWrap/>
            <w:vAlign w:val="bottom"/>
            <w:hideMark/>
          </w:tcPr>
          <w:p w14:paraId="3F56605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D0D7A51" w14:textId="7F55CF61"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[0.6,0.9]</w:t>
            </w:r>
          </w:p>
        </w:tc>
      </w:tr>
      <w:tr w:rsidR="00E51A4E" w:rsidRPr="00D94AE6" w14:paraId="465B5CCF" w14:textId="38E8911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1EABCD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Female agents</w:t>
            </w:r>
          </w:p>
        </w:tc>
        <w:tc>
          <w:tcPr>
            <w:tcW w:w="1061" w:type="dxa"/>
            <w:tcBorders>
              <w:top w:val="nil"/>
              <w:left w:val="nil"/>
              <w:bottom w:val="single" w:sz="4" w:space="0" w:color="auto"/>
              <w:right w:val="single" w:sz="4" w:space="0" w:color="auto"/>
            </w:tcBorders>
            <w:shd w:val="clear" w:color="auto" w:fill="auto"/>
            <w:noWrap/>
            <w:vAlign w:val="bottom"/>
            <w:hideMark/>
          </w:tcPr>
          <w:p w14:paraId="1E127D3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0.52</w:t>
            </w:r>
          </w:p>
        </w:tc>
        <w:tc>
          <w:tcPr>
            <w:tcW w:w="1210" w:type="dxa"/>
            <w:tcBorders>
              <w:top w:val="nil"/>
              <w:left w:val="nil"/>
              <w:bottom w:val="single" w:sz="4" w:space="0" w:color="auto"/>
              <w:right w:val="single" w:sz="4" w:space="0" w:color="auto"/>
            </w:tcBorders>
          </w:tcPr>
          <w:p w14:paraId="4D12D6E0" w14:textId="158B05EF"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31F1FB84" w14:textId="7FE9ACB5"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A044E4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females from the majority employed</w:t>
            </w:r>
          </w:p>
        </w:tc>
        <w:tc>
          <w:tcPr>
            <w:tcW w:w="1061" w:type="dxa"/>
            <w:tcBorders>
              <w:top w:val="nil"/>
              <w:left w:val="nil"/>
              <w:bottom w:val="single" w:sz="4" w:space="0" w:color="auto"/>
              <w:right w:val="single" w:sz="4" w:space="0" w:color="auto"/>
            </w:tcBorders>
            <w:shd w:val="clear" w:color="auto" w:fill="auto"/>
            <w:noWrap/>
            <w:vAlign w:val="bottom"/>
            <w:hideMark/>
          </w:tcPr>
          <w:p w14:paraId="42E3A306"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42938FAB" w14:textId="177F7839"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[0.75,0.95]</w:t>
            </w:r>
          </w:p>
        </w:tc>
      </w:tr>
      <w:tr w:rsidR="00E51A4E" w:rsidRPr="00D94AE6" w14:paraId="2A1476EC" w14:textId="4D38B80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4AC4BB"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females from the minority employed</w:t>
            </w:r>
          </w:p>
        </w:tc>
        <w:tc>
          <w:tcPr>
            <w:tcW w:w="1061" w:type="dxa"/>
            <w:tcBorders>
              <w:top w:val="nil"/>
              <w:left w:val="nil"/>
              <w:bottom w:val="single" w:sz="4" w:space="0" w:color="auto"/>
              <w:right w:val="single" w:sz="4" w:space="0" w:color="auto"/>
            </w:tcBorders>
            <w:shd w:val="clear" w:color="auto" w:fill="auto"/>
            <w:noWrap/>
            <w:vAlign w:val="bottom"/>
            <w:hideMark/>
          </w:tcPr>
          <w:p w14:paraId="73E4C2DC"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13F88C68" w14:textId="3075D1B2"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[0.75,0.95]</w:t>
            </w:r>
          </w:p>
        </w:tc>
      </w:tr>
      <w:tr w:rsidR="00E51A4E" w:rsidRPr="00D94AE6" w14:paraId="34784262" w14:textId="79B68C44"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E22FF18"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males from the majority employed</w:t>
            </w:r>
          </w:p>
        </w:tc>
        <w:tc>
          <w:tcPr>
            <w:tcW w:w="1061" w:type="dxa"/>
            <w:tcBorders>
              <w:top w:val="nil"/>
              <w:left w:val="nil"/>
              <w:bottom w:val="single" w:sz="4" w:space="0" w:color="auto"/>
              <w:right w:val="single" w:sz="4" w:space="0" w:color="auto"/>
            </w:tcBorders>
            <w:shd w:val="clear" w:color="auto" w:fill="auto"/>
            <w:noWrap/>
            <w:vAlign w:val="bottom"/>
            <w:hideMark/>
          </w:tcPr>
          <w:p w14:paraId="7376ED3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B300795" w14:textId="32FA5F20"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[0.75,0.95]</w:t>
            </w:r>
          </w:p>
        </w:tc>
      </w:tr>
      <w:tr w:rsidR="00E51A4E" w:rsidRPr="00D94AE6" w14:paraId="2BFFD0C1" w14:textId="11435D9C"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49781F2"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males from the minority employed</w:t>
            </w:r>
          </w:p>
        </w:tc>
        <w:tc>
          <w:tcPr>
            <w:tcW w:w="1061" w:type="dxa"/>
            <w:tcBorders>
              <w:top w:val="nil"/>
              <w:left w:val="nil"/>
              <w:bottom w:val="single" w:sz="4" w:space="0" w:color="auto"/>
              <w:right w:val="single" w:sz="4" w:space="0" w:color="auto"/>
            </w:tcBorders>
            <w:shd w:val="clear" w:color="auto" w:fill="auto"/>
            <w:noWrap/>
            <w:vAlign w:val="bottom"/>
            <w:hideMark/>
          </w:tcPr>
          <w:p w14:paraId="75A3E7C8"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606ADECB" w14:textId="4A2010B6"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[0.75,0.95]</w:t>
            </w:r>
          </w:p>
        </w:tc>
      </w:tr>
      <w:tr w:rsidR="00E51A4E" w:rsidRPr="00D94AE6" w14:paraId="70345236" w14:textId="0BEA21E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FF8419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Percentage of population not affiliated to a religious club</w:t>
            </w:r>
          </w:p>
        </w:tc>
        <w:tc>
          <w:tcPr>
            <w:tcW w:w="1061" w:type="dxa"/>
            <w:tcBorders>
              <w:top w:val="nil"/>
              <w:left w:val="nil"/>
              <w:bottom w:val="single" w:sz="4" w:space="0" w:color="auto"/>
              <w:right w:val="single" w:sz="4" w:space="0" w:color="auto"/>
            </w:tcBorders>
            <w:shd w:val="clear" w:color="auto" w:fill="auto"/>
            <w:noWrap/>
            <w:vAlign w:val="bottom"/>
            <w:hideMark/>
          </w:tcPr>
          <w:p w14:paraId="7180AB30"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302286B6" w14:textId="02AE1394"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[0.1,0.9]</w:t>
            </w:r>
          </w:p>
        </w:tc>
      </w:tr>
      <w:tr w:rsidR="00E51A4E" w:rsidRPr="00D94AE6" w14:paraId="07743562" w14:textId="5FECBF33"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242D289"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children joining the club (no club) of the mother</w:t>
            </w:r>
          </w:p>
        </w:tc>
        <w:tc>
          <w:tcPr>
            <w:tcW w:w="1061" w:type="dxa"/>
            <w:tcBorders>
              <w:top w:val="nil"/>
              <w:left w:val="nil"/>
              <w:bottom w:val="single" w:sz="4" w:space="0" w:color="auto"/>
              <w:right w:val="single" w:sz="4" w:space="0" w:color="auto"/>
            </w:tcBorders>
            <w:shd w:val="clear" w:color="auto" w:fill="auto"/>
            <w:noWrap/>
            <w:vAlign w:val="bottom"/>
            <w:hideMark/>
          </w:tcPr>
          <w:p w14:paraId="52A462E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0.9</w:t>
            </w:r>
          </w:p>
        </w:tc>
        <w:tc>
          <w:tcPr>
            <w:tcW w:w="1210" w:type="dxa"/>
            <w:tcBorders>
              <w:top w:val="nil"/>
              <w:left w:val="nil"/>
              <w:bottom w:val="single" w:sz="4" w:space="0" w:color="auto"/>
              <w:right w:val="single" w:sz="4" w:space="0" w:color="auto"/>
            </w:tcBorders>
          </w:tcPr>
          <w:p w14:paraId="186FEBC9" w14:textId="590AFCA4"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FF52437" w14:textId="2B579E9F"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03099D1"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losing employment majority</w:t>
            </w:r>
          </w:p>
        </w:tc>
        <w:tc>
          <w:tcPr>
            <w:tcW w:w="1061" w:type="dxa"/>
            <w:tcBorders>
              <w:top w:val="nil"/>
              <w:left w:val="nil"/>
              <w:bottom w:val="single" w:sz="4" w:space="0" w:color="auto"/>
              <w:right w:val="single" w:sz="4" w:space="0" w:color="auto"/>
            </w:tcBorders>
            <w:shd w:val="clear" w:color="auto" w:fill="auto"/>
            <w:noWrap/>
            <w:vAlign w:val="bottom"/>
            <w:hideMark/>
          </w:tcPr>
          <w:p w14:paraId="4065798E"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Not fixed</w:t>
            </w:r>
          </w:p>
        </w:tc>
        <w:tc>
          <w:tcPr>
            <w:tcW w:w="1210" w:type="dxa"/>
            <w:tcBorders>
              <w:top w:val="nil"/>
              <w:left w:val="nil"/>
              <w:bottom w:val="single" w:sz="4" w:space="0" w:color="auto"/>
              <w:right w:val="single" w:sz="4" w:space="0" w:color="auto"/>
            </w:tcBorders>
          </w:tcPr>
          <w:p w14:paraId="5B6D0ECE" w14:textId="23A50A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[0.05,0.15]</w:t>
            </w:r>
          </w:p>
        </w:tc>
      </w:tr>
      <w:tr w:rsidR="00E51A4E" w:rsidRPr="00D94AE6" w14:paraId="432C4495" w14:textId="6378E0A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A7B0D79"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Meeting leader of my club</w:t>
            </w:r>
          </w:p>
        </w:tc>
        <w:tc>
          <w:tcPr>
            <w:tcW w:w="1061" w:type="dxa"/>
            <w:tcBorders>
              <w:top w:val="nil"/>
              <w:left w:val="nil"/>
              <w:bottom w:val="single" w:sz="4" w:space="0" w:color="auto"/>
              <w:right w:val="single" w:sz="4" w:space="0" w:color="auto"/>
            </w:tcBorders>
            <w:shd w:val="clear" w:color="auto" w:fill="auto"/>
            <w:noWrap/>
            <w:vAlign w:val="bottom"/>
            <w:hideMark/>
          </w:tcPr>
          <w:p w14:paraId="162C790A"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5</w:t>
            </w:r>
          </w:p>
        </w:tc>
        <w:tc>
          <w:tcPr>
            <w:tcW w:w="1210" w:type="dxa"/>
            <w:tcBorders>
              <w:top w:val="nil"/>
              <w:left w:val="nil"/>
              <w:bottom w:val="single" w:sz="4" w:space="0" w:color="auto"/>
              <w:right w:val="single" w:sz="4" w:space="0" w:color="auto"/>
            </w:tcBorders>
          </w:tcPr>
          <w:p w14:paraId="2F4E84D0" w14:textId="24D09824"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43C401C7" w14:textId="2A88423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4FDAB4"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Probability of sudden death (before life expectancy)</w:t>
            </w:r>
          </w:p>
        </w:tc>
        <w:tc>
          <w:tcPr>
            <w:tcW w:w="1061" w:type="dxa"/>
            <w:tcBorders>
              <w:top w:val="nil"/>
              <w:left w:val="nil"/>
              <w:bottom w:val="single" w:sz="4" w:space="0" w:color="auto"/>
              <w:right w:val="single" w:sz="4" w:space="0" w:color="auto"/>
            </w:tcBorders>
            <w:shd w:val="clear" w:color="auto" w:fill="auto"/>
            <w:noWrap/>
            <w:vAlign w:val="bottom"/>
            <w:hideMark/>
          </w:tcPr>
          <w:p w14:paraId="69BAF132"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0.005</w:t>
            </w:r>
          </w:p>
        </w:tc>
        <w:tc>
          <w:tcPr>
            <w:tcW w:w="1210" w:type="dxa"/>
            <w:tcBorders>
              <w:top w:val="nil"/>
              <w:left w:val="nil"/>
              <w:bottom w:val="single" w:sz="4" w:space="0" w:color="auto"/>
              <w:right w:val="single" w:sz="4" w:space="0" w:color="auto"/>
            </w:tcBorders>
          </w:tcPr>
          <w:p w14:paraId="4860DB7F" w14:textId="716967A1"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6E48B935" w14:textId="46F581B2"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184F760"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Shared Norms Mean</w:t>
            </w:r>
          </w:p>
        </w:tc>
        <w:tc>
          <w:tcPr>
            <w:tcW w:w="1061" w:type="dxa"/>
            <w:tcBorders>
              <w:top w:val="nil"/>
              <w:left w:val="nil"/>
              <w:bottom w:val="single" w:sz="4" w:space="0" w:color="auto"/>
              <w:right w:val="single" w:sz="4" w:space="0" w:color="auto"/>
            </w:tcBorders>
            <w:shd w:val="clear" w:color="auto" w:fill="auto"/>
            <w:noWrap/>
            <w:vAlign w:val="bottom"/>
            <w:hideMark/>
          </w:tcPr>
          <w:p w14:paraId="7234CA7B"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0.5</w:t>
            </w:r>
          </w:p>
        </w:tc>
        <w:tc>
          <w:tcPr>
            <w:tcW w:w="1210" w:type="dxa"/>
            <w:tcBorders>
              <w:top w:val="nil"/>
              <w:left w:val="nil"/>
              <w:bottom w:val="single" w:sz="4" w:space="0" w:color="auto"/>
              <w:right w:val="single" w:sz="4" w:space="0" w:color="auto"/>
            </w:tcBorders>
          </w:tcPr>
          <w:p w14:paraId="537D6AB2" w14:textId="73B9816C"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r w:rsidR="00E51A4E" w:rsidRPr="00D94AE6" w14:paraId="0EBDEE63" w14:textId="394E0896" w:rsidTr="00D94AE6">
        <w:trPr>
          <w:trHeight w:val="300"/>
          <w:jc w:val="center"/>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6F60F13" w14:textId="77777777" w:rsidR="00E51A4E" w:rsidRPr="00D94AE6" w:rsidRDefault="00E51A4E" w:rsidP="00E51A4E">
            <w:pPr>
              <w:rPr>
                <w:rFonts w:ascii="Calibri" w:hAnsi="Calibri"/>
                <w:color w:val="000000"/>
                <w:sz w:val="20"/>
                <w:szCs w:val="20"/>
                <w:lang w:val="en-US" w:eastAsia="en-US"/>
              </w:rPr>
            </w:pPr>
            <w:r w:rsidRPr="00D94AE6">
              <w:rPr>
                <w:rFonts w:ascii="Calibri" w:hAnsi="Calibri"/>
                <w:color w:val="000000"/>
                <w:sz w:val="20"/>
                <w:szCs w:val="20"/>
                <w:lang w:val="en-US" w:eastAsia="en-US"/>
              </w:rPr>
              <w:t>Shared Norms SD</w:t>
            </w:r>
          </w:p>
        </w:tc>
        <w:tc>
          <w:tcPr>
            <w:tcW w:w="1061" w:type="dxa"/>
            <w:tcBorders>
              <w:top w:val="nil"/>
              <w:left w:val="nil"/>
              <w:bottom w:val="single" w:sz="4" w:space="0" w:color="auto"/>
              <w:right w:val="single" w:sz="4" w:space="0" w:color="auto"/>
            </w:tcBorders>
            <w:shd w:val="clear" w:color="auto" w:fill="auto"/>
            <w:noWrap/>
            <w:vAlign w:val="bottom"/>
            <w:hideMark/>
          </w:tcPr>
          <w:p w14:paraId="0BF9F1CD" w14:textId="77777777" w:rsidR="00E51A4E" w:rsidRPr="00D94AE6" w:rsidRDefault="00E51A4E"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0.25</w:t>
            </w:r>
          </w:p>
        </w:tc>
        <w:tc>
          <w:tcPr>
            <w:tcW w:w="1210" w:type="dxa"/>
            <w:tcBorders>
              <w:top w:val="nil"/>
              <w:left w:val="nil"/>
              <w:bottom w:val="single" w:sz="4" w:space="0" w:color="auto"/>
              <w:right w:val="single" w:sz="4" w:space="0" w:color="auto"/>
            </w:tcBorders>
          </w:tcPr>
          <w:p w14:paraId="01AC3571" w14:textId="2EA708D7" w:rsidR="00E51A4E" w:rsidRPr="00D94AE6" w:rsidRDefault="00D2055D" w:rsidP="00E51A4E">
            <w:pPr>
              <w:jc w:val="right"/>
              <w:rPr>
                <w:rFonts w:ascii="Calibri" w:hAnsi="Calibri"/>
                <w:color w:val="000000"/>
                <w:sz w:val="20"/>
                <w:szCs w:val="20"/>
                <w:lang w:val="en-US" w:eastAsia="en-US"/>
              </w:rPr>
            </w:pPr>
            <w:r w:rsidRPr="00D94AE6">
              <w:rPr>
                <w:rFonts w:ascii="Calibri" w:hAnsi="Calibri"/>
                <w:color w:val="000000"/>
                <w:sz w:val="20"/>
                <w:szCs w:val="20"/>
                <w:lang w:val="en-US" w:eastAsia="en-US"/>
              </w:rPr>
              <w:t>Fixed</w:t>
            </w:r>
          </w:p>
        </w:tc>
      </w:tr>
    </w:tbl>
    <w:p w14:paraId="42C95ED5" w14:textId="771F95C0" w:rsidR="00B26DDF" w:rsidRPr="007731CF" w:rsidRDefault="00B26DDF" w:rsidP="00B26DDF">
      <w:pPr>
        <w:rPr>
          <w:b/>
          <w:lang w:val="en-US"/>
        </w:rPr>
      </w:pPr>
    </w:p>
    <w:p w14:paraId="3DD084FE" w14:textId="77777777" w:rsidR="00B119EB" w:rsidRPr="007731CF" w:rsidRDefault="00B119EB" w:rsidP="00B119EB">
      <w:pPr>
        <w:rPr>
          <w:lang w:val="en-US"/>
        </w:rPr>
      </w:pPr>
    </w:p>
    <w:p w14:paraId="038AC8C3" w14:textId="77777777" w:rsidR="00B119EB" w:rsidRPr="007731CF" w:rsidRDefault="00B119EB" w:rsidP="00B119EB">
      <w:pPr>
        <w:rPr>
          <w:lang w:val="en-US"/>
        </w:rPr>
      </w:pPr>
    </w:p>
    <w:p w14:paraId="02614D20" w14:textId="66CC1BD4" w:rsidR="006F6D70" w:rsidRPr="007731CF" w:rsidRDefault="00B119EB" w:rsidP="0044210E">
      <w:pPr>
        <w:pStyle w:val="Heading1"/>
        <w:numPr>
          <w:ilvl w:val="0"/>
          <w:numId w:val="0"/>
        </w:numPr>
        <w:ind w:left="432" w:hanging="432"/>
        <w:rPr>
          <w:lang w:val="en-US"/>
        </w:rPr>
      </w:pPr>
      <w:r w:rsidRPr="007731CF">
        <w:rPr>
          <w:lang w:val="en-US"/>
        </w:rPr>
        <w:t>References:</w:t>
      </w:r>
    </w:p>
    <w:sectPr w:rsidR="006F6D70" w:rsidRPr="007731CF" w:rsidSect="004A0B8C">
      <w:headerReference w:type="default" r:id="rId16"/>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C9285" w14:textId="77777777" w:rsidR="00E92861" w:rsidRDefault="00E92861">
      <w:r>
        <w:separator/>
      </w:r>
    </w:p>
  </w:endnote>
  <w:endnote w:type="continuationSeparator" w:id="0">
    <w:p w14:paraId="03D43B51" w14:textId="77777777" w:rsidR="00E92861" w:rsidRDefault="00E92861">
      <w:r>
        <w:continuationSeparator/>
      </w:r>
    </w:p>
  </w:endnote>
  <w:endnote w:type="continuationNotice" w:id="1">
    <w:p w14:paraId="56396279" w14:textId="77777777" w:rsidR="00E92861" w:rsidRDefault="00E928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20B1B" w14:textId="77777777" w:rsidR="00E92861" w:rsidRDefault="00E92861">
      <w:r>
        <w:separator/>
      </w:r>
    </w:p>
  </w:footnote>
  <w:footnote w:type="continuationSeparator" w:id="0">
    <w:p w14:paraId="1FEC7770" w14:textId="77777777" w:rsidR="00E92861" w:rsidRDefault="00E92861">
      <w:r>
        <w:continuationSeparator/>
      </w:r>
    </w:p>
  </w:footnote>
  <w:footnote w:type="continuationNotice" w:id="1">
    <w:p w14:paraId="4589F757" w14:textId="77777777" w:rsidR="00E92861" w:rsidRDefault="00E928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932CF" w14:textId="77777777" w:rsidR="0096463E" w:rsidRDefault="0096463E" w:rsidP="00F62F43">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7194"/>
    <w:multiLevelType w:val="hybridMultilevel"/>
    <w:tmpl w:val="ED0EDA8C"/>
    <w:lvl w:ilvl="0" w:tplc="B4EA060A">
      <w:start w:val="1"/>
      <w:numFmt w:val="lowerLetter"/>
      <w:lvlText w:val="%1)"/>
      <w:lvlJc w:val="left"/>
      <w:pPr>
        <w:ind w:left="1080" w:hanging="360"/>
      </w:pPr>
      <w:rPr>
        <w:rFonts w:hint="default"/>
      </w:rPr>
    </w:lvl>
    <w:lvl w:ilvl="1" w:tplc="04090011">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5">
      <w:start w:val="1"/>
      <w:numFmt w:val="upp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90709"/>
    <w:multiLevelType w:val="hybridMultilevel"/>
    <w:tmpl w:val="3BAED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90C6F"/>
    <w:multiLevelType w:val="hybridMultilevel"/>
    <w:tmpl w:val="A942F7DA"/>
    <w:lvl w:ilvl="0" w:tplc="04090011">
      <w:start w:val="1"/>
      <w:numFmt w:val="decimal"/>
      <w:lvlText w:val="%1)"/>
      <w:lvlJc w:val="left"/>
      <w:pPr>
        <w:ind w:left="720" w:hanging="360"/>
      </w:pPr>
      <w:rPr>
        <w:rFonts w:hint="default"/>
      </w:rPr>
    </w:lvl>
    <w:lvl w:ilvl="1" w:tplc="9982B20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605C5"/>
    <w:multiLevelType w:val="hybridMultilevel"/>
    <w:tmpl w:val="2BB2A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07DEC"/>
    <w:multiLevelType w:val="hybridMultilevel"/>
    <w:tmpl w:val="DC6495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26DC9"/>
    <w:multiLevelType w:val="hybridMultilevel"/>
    <w:tmpl w:val="1220B38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9B3AA0"/>
    <w:multiLevelType w:val="hybridMultilevel"/>
    <w:tmpl w:val="1150909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CA0347"/>
    <w:multiLevelType w:val="hybridMultilevel"/>
    <w:tmpl w:val="D594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31"/>
    <w:multiLevelType w:val="hybridMultilevel"/>
    <w:tmpl w:val="CEC62C04"/>
    <w:lvl w:ilvl="0" w:tplc="540814C0">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4445DA"/>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13C62"/>
    <w:multiLevelType w:val="hybridMultilevel"/>
    <w:tmpl w:val="80D88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42F3D"/>
    <w:multiLevelType w:val="hybridMultilevel"/>
    <w:tmpl w:val="406E44BE"/>
    <w:lvl w:ilvl="0" w:tplc="F5CC3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FB4C7D"/>
    <w:multiLevelType w:val="hybridMultilevel"/>
    <w:tmpl w:val="A1F811FA"/>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13" w15:restartNumberingAfterBreak="0">
    <w:nsid w:val="32B74B98"/>
    <w:multiLevelType w:val="hybridMultilevel"/>
    <w:tmpl w:val="1D9C6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4737D"/>
    <w:multiLevelType w:val="hybridMultilevel"/>
    <w:tmpl w:val="1B5CE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E46F1"/>
    <w:multiLevelType w:val="hybridMultilevel"/>
    <w:tmpl w:val="1676E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66763"/>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3712F2"/>
    <w:multiLevelType w:val="hybridMultilevel"/>
    <w:tmpl w:val="DDCC9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959C0"/>
    <w:multiLevelType w:val="hybridMultilevel"/>
    <w:tmpl w:val="11F07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95693"/>
    <w:multiLevelType w:val="hybridMultilevel"/>
    <w:tmpl w:val="DC649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D51A9"/>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495F31"/>
    <w:multiLevelType w:val="hybridMultilevel"/>
    <w:tmpl w:val="985220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AD6419"/>
    <w:multiLevelType w:val="hybridMultilevel"/>
    <w:tmpl w:val="D91EF2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80076E"/>
    <w:multiLevelType w:val="hybridMultilevel"/>
    <w:tmpl w:val="11509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AD4FB5"/>
    <w:multiLevelType w:val="hybridMultilevel"/>
    <w:tmpl w:val="11509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259FB"/>
    <w:multiLevelType w:val="hybridMultilevel"/>
    <w:tmpl w:val="9592A9F8"/>
    <w:lvl w:ilvl="0" w:tplc="780CCC9A">
      <w:start w:val="1"/>
      <w:numFmt w:val="upperRoman"/>
      <w:lvlText w:val="%1)"/>
      <w:lvlJc w:val="left"/>
      <w:pPr>
        <w:tabs>
          <w:tab w:val="num" w:pos="698"/>
        </w:tabs>
        <w:ind w:left="698" w:hanging="585"/>
      </w:pPr>
      <w:rPr>
        <w:rFonts w:cs="Times New Roman" w:hint="default"/>
      </w:rPr>
    </w:lvl>
    <w:lvl w:ilvl="1" w:tplc="04070019" w:tentative="1">
      <w:start w:val="1"/>
      <w:numFmt w:val="lowerLetter"/>
      <w:lvlText w:val="%2."/>
      <w:lvlJc w:val="left"/>
      <w:pPr>
        <w:ind w:left="1193" w:hanging="360"/>
      </w:pPr>
      <w:rPr>
        <w:rFonts w:cs="Times New Roman"/>
      </w:rPr>
    </w:lvl>
    <w:lvl w:ilvl="2" w:tplc="0407001B" w:tentative="1">
      <w:start w:val="1"/>
      <w:numFmt w:val="lowerRoman"/>
      <w:lvlText w:val="%3."/>
      <w:lvlJc w:val="right"/>
      <w:pPr>
        <w:ind w:left="1913" w:hanging="180"/>
      </w:pPr>
      <w:rPr>
        <w:rFonts w:cs="Times New Roman"/>
      </w:rPr>
    </w:lvl>
    <w:lvl w:ilvl="3" w:tplc="0407000F" w:tentative="1">
      <w:start w:val="1"/>
      <w:numFmt w:val="decimal"/>
      <w:lvlText w:val="%4."/>
      <w:lvlJc w:val="left"/>
      <w:pPr>
        <w:ind w:left="2633" w:hanging="360"/>
      </w:pPr>
      <w:rPr>
        <w:rFonts w:cs="Times New Roman"/>
      </w:rPr>
    </w:lvl>
    <w:lvl w:ilvl="4" w:tplc="04070019" w:tentative="1">
      <w:start w:val="1"/>
      <w:numFmt w:val="lowerLetter"/>
      <w:lvlText w:val="%5."/>
      <w:lvlJc w:val="left"/>
      <w:pPr>
        <w:ind w:left="3353" w:hanging="360"/>
      </w:pPr>
      <w:rPr>
        <w:rFonts w:cs="Times New Roman"/>
      </w:rPr>
    </w:lvl>
    <w:lvl w:ilvl="5" w:tplc="0407001B" w:tentative="1">
      <w:start w:val="1"/>
      <w:numFmt w:val="lowerRoman"/>
      <w:lvlText w:val="%6."/>
      <w:lvlJc w:val="right"/>
      <w:pPr>
        <w:ind w:left="4073" w:hanging="180"/>
      </w:pPr>
      <w:rPr>
        <w:rFonts w:cs="Times New Roman"/>
      </w:rPr>
    </w:lvl>
    <w:lvl w:ilvl="6" w:tplc="0407000F" w:tentative="1">
      <w:start w:val="1"/>
      <w:numFmt w:val="decimal"/>
      <w:lvlText w:val="%7."/>
      <w:lvlJc w:val="left"/>
      <w:pPr>
        <w:ind w:left="4793" w:hanging="360"/>
      </w:pPr>
      <w:rPr>
        <w:rFonts w:cs="Times New Roman"/>
      </w:rPr>
    </w:lvl>
    <w:lvl w:ilvl="7" w:tplc="04070019" w:tentative="1">
      <w:start w:val="1"/>
      <w:numFmt w:val="lowerLetter"/>
      <w:lvlText w:val="%8."/>
      <w:lvlJc w:val="left"/>
      <w:pPr>
        <w:ind w:left="5513" w:hanging="360"/>
      </w:pPr>
      <w:rPr>
        <w:rFonts w:cs="Times New Roman"/>
      </w:rPr>
    </w:lvl>
    <w:lvl w:ilvl="8" w:tplc="0407001B" w:tentative="1">
      <w:start w:val="1"/>
      <w:numFmt w:val="lowerRoman"/>
      <w:lvlText w:val="%9."/>
      <w:lvlJc w:val="right"/>
      <w:pPr>
        <w:ind w:left="6233" w:hanging="180"/>
      </w:pPr>
      <w:rPr>
        <w:rFonts w:cs="Times New Roman"/>
      </w:rPr>
    </w:lvl>
  </w:abstractNum>
  <w:abstractNum w:abstractNumId="26" w15:restartNumberingAfterBreak="0">
    <w:nsid w:val="55FF6776"/>
    <w:multiLevelType w:val="hybridMultilevel"/>
    <w:tmpl w:val="1B9C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D5FF0"/>
    <w:multiLevelType w:val="hybridMultilevel"/>
    <w:tmpl w:val="ED0EDA8C"/>
    <w:lvl w:ilvl="0" w:tplc="B4EA060A">
      <w:start w:val="1"/>
      <w:numFmt w:val="lowerLetter"/>
      <w:lvlText w:val="%1)"/>
      <w:lvlJc w:val="left"/>
      <w:pPr>
        <w:ind w:left="1080" w:hanging="360"/>
      </w:pPr>
      <w:rPr>
        <w:rFonts w:hint="default"/>
      </w:rPr>
    </w:lvl>
    <w:lvl w:ilvl="1" w:tplc="04090011">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5">
      <w:start w:val="1"/>
      <w:numFmt w:val="upp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234230"/>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9A3220"/>
    <w:multiLevelType w:val="hybridMultilevel"/>
    <w:tmpl w:val="84A2E3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E56D12"/>
    <w:multiLevelType w:val="multilevel"/>
    <w:tmpl w:val="1554BB64"/>
    <w:lvl w:ilvl="0">
      <w:start w:val="1"/>
      <w:numFmt w:val="decimal"/>
      <w:pStyle w:val="Heading1"/>
      <w:lvlText w:val="%1"/>
      <w:lvlJc w:val="left"/>
      <w:pPr>
        <w:tabs>
          <w:tab w:val="num" w:pos="432"/>
        </w:tabs>
        <w:ind w:left="432" w:hanging="432"/>
      </w:pPr>
      <w:rPr>
        <w:rFonts w:ascii="Arial" w:hAnsi="Arial" w:hint="default"/>
        <w:sz w:val="32"/>
      </w:rPr>
    </w:lvl>
    <w:lvl w:ilvl="1">
      <w:start w:val="1"/>
      <w:numFmt w:val="decimal"/>
      <w:pStyle w:val="Heading2"/>
      <w:lvlText w:val="%1.%2"/>
      <w:lvlJc w:val="left"/>
      <w:pPr>
        <w:tabs>
          <w:tab w:val="num" w:pos="2916"/>
        </w:tabs>
        <w:ind w:left="2916" w:hanging="576"/>
      </w:pPr>
      <w:rPr>
        <w:rFonts w:ascii="Times New Roman" w:hAnsi="Times New Roman" w:hint="default"/>
      </w:rPr>
    </w:lvl>
    <w:lvl w:ilvl="2">
      <w:start w:val="1"/>
      <w:numFmt w:val="upperRoman"/>
      <w:pStyle w:val="Heading3"/>
      <w:lvlText w:val="%3"/>
      <w:lvlJc w:val="left"/>
      <w:pPr>
        <w:tabs>
          <w:tab w:val="num" w:pos="720"/>
        </w:tabs>
        <w:ind w:left="720" w:hanging="720"/>
      </w:pPr>
      <w:rPr>
        <w:rFonts w:hint="default"/>
      </w:rPr>
    </w:lvl>
    <w:lvl w:ilvl="3">
      <w:start w:val="1"/>
      <w:numFmt w:val="lowerRoman"/>
      <w:pStyle w:val="Heading4"/>
      <w:lvlText w:val="%3.%4"/>
      <w:lvlJc w:val="left"/>
      <w:pPr>
        <w:tabs>
          <w:tab w:val="num" w:pos="864"/>
        </w:tabs>
        <w:ind w:left="864" w:hanging="864"/>
      </w:pPr>
      <w:rPr>
        <w:rFonts w:hint="default"/>
      </w:rPr>
    </w:lvl>
    <w:lvl w:ilvl="4">
      <w:start w:val="1"/>
      <w:numFmt w:val="lowerLetter"/>
      <w:pStyle w:val="Heading5"/>
      <w:lvlText w:val="%3.%4.%5"/>
      <w:lvlJc w:val="left"/>
      <w:pPr>
        <w:tabs>
          <w:tab w:val="num" w:pos="0"/>
        </w:tabs>
        <w:ind w:left="0" w:firstLine="0"/>
      </w:pPr>
      <w:rPr>
        <w:rFonts w:ascii="Times New Roman" w:hAnsi="Times New Roman" w:hint="default"/>
        <w:b w:val="0"/>
        <w:i w:val="0"/>
        <w:sz w:val="22"/>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73C809D4"/>
    <w:multiLevelType w:val="hybridMultilevel"/>
    <w:tmpl w:val="61E60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C36785"/>
    <w:multiLevelType w:val="hybridMultilevel"/>
    <w:tmpl w:val="380ED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5"/>
  </w:num>
  <w:num w:numId="3">
    <w:abstractNumId w:val="26"/>
  </w:num>
  <w:num w:numId="4">
    <w:abstractNumId w:val="8"/>
  </w:num>
  <w:num w:numId="5">
    <w:abstractNumId w:val="14"/>
  </w:num>
  <w:num w:numId="6">
    <w:abstractNumId w:val="15"/>
  </w:num>
  <w:num w:numId="7">
    <w:abstractNumId w:val="2"/>
  </w:num>
  <w:num w:numId="8">
    <w:abstractNumId w:val="16"/>
  </w:num>
  <w:num w:numId="9">
    <w:abstractNumId w:val="31"/>
  </w:num>
  <w:num w:numId="10">
    <w:abstractNumId w:val="22"/>
  </w:num>
  <w:num w:numId="11">
    <w:abstractNumId w:val="29"/>
  </w:num>
  <w:num w:numId="12">
    <w:abstractNumId w:val="28"/>
  </w:num>
  <w:num w:numId="13">
    <w:abstractNumId w:val="21"/>
  </w:num>
  <w:num w:numId="14">
    <w:abstractNumId w:val="9"/>
  </w:num>
  <w:num w:numId="15">
    <w:abstractNumId w:val="32"/>
  </w:num>
  <w:num w:numId="16">
    <w:abstractNumId w:val="20"/>
  </w:num>
  <w:num w:numId="17">
    <w:abstractNumId w:val="17"/>
  </w:num>
  <w:num w:numId="18">
    <w:abstractNumId w:val="3"/>
  </w:num>
  <w:num w:numId="19">
    <w:abstractNumId w:val="10"/>
  </w:num>
  <w:num w:numId="20">
    <w:abstractNumId w:val="5"/>
  </w:num>
  <w:num w:numId="21">
    <w:abstractNumId w:val="11"/>
  </w:num>
  <w:num w:numId="22">
    <w:abstractNumId w:val="1"/>
  </w:num>
  <w:num w:numId="23">
    <w:abstractNumId w:val="4"/>
  </w:num>
  <w:num w:numId="24">
    <w:abstractNumId w:val="19"/>
  </w:num>
  <w:num w:numId="25">
    <w:abstractNumId w:val="13"/>
  </w:num>
  <w:num w:numId="26">
    <w:abstractNumId w:val="18"/>
  </w:num>
  <w:num w:numId="27">
    <w:abstractNumId w:val="7"/>
  </w:num>
  <w:num w:numId="28">
    <w:abstractNumId w:val="23"/>
  </w:num>
  <w:num w:numId="29">
    <w:abstractNumId w:val="6"/>
  </w:num>
  <w:num w:numId="30">
    <w:abstractNumId w:val="24"/>
  </w:num>
  <w:num w:numId="31">
    <w:abstractNumId w:val="27"/>
  </w:num>
  <w:num w:numId="32">
    <w:abstractNumId w:val="0"/>
  </w:num>
  <w:num w:numId="3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ley Wildman">
    <w15:presenceInfo w15:providerId="AD" w15:userId="S::wwildman@mindandculture.org::ee3804c4-c3fa-45a9-bb02-f57bab824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EB"/>
    <w:rsid w:val="00001B38"/>
    <w:rsid w:val="00005B5D"/>
    <w:rsid w:val="000112CE"/>
    <w:rsid w:val="00011B0F"/>
    <w:rsid w:val="000124BA"/>
    <w:rsid w:val="000130AE"/>
    <w:rsid w:val="00017852"/>
    <w:rsid w:val="00021EBD"/>
    <w:rsid w:val="00022C56"/>
    <w:rsid w:val="000231B8"/>
    <w:rsid w:val="00023AB6"/>
    <w:rsid w:val="00026560"/>
    <w:rsid w:val="000269CE"/>
    <w:rsid w:val="000278AD"/>
    <w:rsid w:val="00027F43"/>
    <w:rsid w:val="00030A7B"/>
    <w:rsid w:val="0003514B"/>
    <w:rsid w:val="0003590E"/>
    <w:rsid w:val="00037EE7"/>
    <w:rsid w:val="00043390"/>
    <w:rsid w:val="00046190"/>
    <w:rsid w:val="00047E58"/>
    <w:rsid w:val="00051823"/>
    <w:rsid w:val="00051BE7"/>
    <w:rsid w:val="000528E7"/>
    <w:rsid w:val="0005430E"/>
    <w:rsid w:val="00057741"/>
    <w:rsid w:val="00057E5A"/>
    <w:rsid w:val="00070065"/>
    <w:rsid w:val="00072F4D"/>
    <w:rsid w:val="000749D9"/>
    <w:rsid w:val="000750D7"/>
    <w:rsid w:val="00077FB2"/>
    <w:rsid w:val="00080A7C"/>
    <w:rsid w:val="0008119D"/>
    <w:rsid w:val="00082D2E"/>
    <w:rsid w:val="000831CC"/>
    <w:rsid w:val="00083D61"/>
    <w:rsid w:val="0009177A"/>
    <w:rsid w:val="00093629"/>
    <w:rsid w:val="00094276"/>
    <w:rsid w:val="000947EE"/>
    <w:rsid w:val="00095146"/>
    <w:rsid w:val="000A088E"/>
    <w:rsid w:val="000A2320"/>
    <w:rsid w:val="000A3BED"/>
    <w:rsid w:val="000A3D5B"/>
    <w:rsid w:val="000A6A11"/>
    <w:rsid w:val="000B141A"/>
    <w:rsid w:val="000B3A9A"/>
    <w:rsid w:val="000B58B0"/>
    <w:rsid w:val="000C062B"/>
    <w:rsid w:val="000C2E33"/>
    <w:rsid w:val="000C57BB"/>
    <w:rsid w:val="000C5BDF"/>
    <w:rsid w:val="000D076C"/>
    <w:rsid w:val="000D196A"/>
    <w:rsid w:val="000D3FB1"/>
    <w:rsid w:val="000D622C"/>
    <w:rsid w:val="000D7AAD"/>
    <w:rsid w:val="000E00C7"/>
    <w:rsid w:val="000E3ECD"/>
    <w:rsid w:val="000E456A"/>
    <w:rsid w:val="000E517D"/>
    <w:rsid w:val="000E5601"/>
    <w:rsid w:val="000E6030"/>
    <w:rsid w:val="000E6E6E"/>
    <w:rsid w:val="000E7488"/>
    <w:rsid w:val="000F0EB0"/>
    <w:rsid w:val="000F6333"/>
    <w:rsid w:val="000F6428"/>
    <w:rsid w:val="000F6599"/>
    <w:rsid w:val="000F73D4"/>
    <w:rsid w:val="000F793F"/>
    <w:rsid w:val="0010112E"/>
    <w:rsid w:val="00101CA3"/>
    <w:rsid w:val="00101FC3"/>
    <w:rsid w:val="00103506"/>
    <w:rsid w:val="00105260"/>
    <w:rsid w:val="00105DA2"/>
    <w:rsid w:val="001060CA"/>
    <w:rsid w:val="00106E81"/>
    <w:rsid w:val="00107F14"/>
    <w:rsid w:val="001127FB"/>
    <w:rsid w:val="00112AD6"/>
    <w:rsid w:val="001133BB"/>
    <w:rsid w:val="00117ADE"/>
    <w:rsid w:val="00121C72"/>
    <w:rsid w:val="00122DDB"/>
    <w:rsid w:val="0012475A"/>
    <w:rsid w:val="00125316"/>
    <w:rsid w:val="00126AC3"/>
    <w:rsid w:val="00126AE8"/>
    <w:rsid w:val="001271B9"/>
    <w:rsid w:val="0013011E"/>
    <w:rsid w:val="0013195A"/>
    <w:rsid w:val="00132008"/>
    <w:rsid w:val="001320D0"/>
    <w:rsid w:val="001366AF"/>
    <w:rsid w:val="0014009D"/>
    <w:rsid w:val="00142695"/>
    <w:rsid w:val="001428F0"/>
    <w:rsid w:val="00145966"/>
    <w:rsid w:val="001461BD"/>
    <w:rsid w:val="00150FA9"/>
    <w:rsid w:val="00152770"/>
    <w:rsid w:val="00153196"/>
    <w:rsid w:val="00154222"/>
    <w:rsid w:val="00154569"/>
    <w:rsid w:val="00155138"/>
    <w:rsid w:val="00161752"/>
    <w:rsid w:val="00161FBC"/>
    <w:rsid w:val="00164803"/>
    <w:rsid w:val="001668E9"/>
    <w:rsid w:val="00166920"/>
    <w:rsid w:val="00166FE9"/>
    <w:rsid w:val="001671B9"/>
    <w:rsid w:val="00167581"/>
    <w:rsid w:val="001707CA"/>
    <w:rsid w:val="0017186B"/>
    <w:rsid w:val="00171BA9"/>
    <w:rsid w:val="00171CB2"/>
    <w:rsid w:val="00173D9D"/>
    <w:rsid w:val="00174121"/>
    <w:rsid w:val="001763F4"/>
    <w:rsid w:val="00176A23"/>
    <w:rsid w:val="00176EE6"/>
    <w:rsid w:val="0018182B"/>
    <w:rsid w:val="00182AC5"/>
    <w:rsid w:val="001830A8"/>
    <w:rsid w:val="00183463"/>
    <w:rsid w:val="00183F52"/>
    <w:rsid w:val="00184C4A"/>
    <w:rsid w:val="0018537C"/>
    <w:rsid w:val="001854C4"/>
    <w:rsid w:val="00185EAB"/>
    <w:rsid w:val="0018614B"/>
    <w:rsid w:val="00191CC6"/>
    <w:rsid w:val="00191EF3"/>
    <w:rsid w:val="001940A0"/>
    <w:rsid w:val="001953DB"/>
    <w:rsid w:val="00195F93"/>
    <w:rsid w:val="001960A4"/>
    <w:rsid w:val="001A05B1"/>
    <w:rsid w:val="001A15A5"/>
    <w:rsid w:val="001A247D"/>
    <w:rsid w:val="001A35F2"/>
    <w:rsid w:val="001A4307"/>
    <w:rsid w:val="001A7DA0"/>
    <w:rsid w:val="001B05A6"/>
    <w:rsid w:val="001B0EB1"/>
    <w:rsid w:val="001B5A0D"/>
    <w:rsid w:val="001B5ECC"/>
    <w:rsid w:val="001B6158"/>
    <w:rsid w:val="001B6B02"/>
    <w:rsid w:val="001C08BB"/>
    <w:rsid w:val="001C2E2E"/>
    <w:rsid w:val="001C6A7A"/>
    <w:rsid w:val="001C7817"/>
    <w:rsid w:val="001C7CE4"/>
    <w:rsid w:val="001D1B34"/>
    <w:rsid w:val="001D385F"/>
    <w:rsid w:val="001D38D3"/>
    <w:rsid w:val="001D3E88"/>
    <w:rsid w:val="001D4AFF"/>
    <w:rsid w:val="001D64FE"/>
    <w:rsid w:val="001D7298"/>
    <w:rsid w:val="001E2BEF"/>
    <w:rsid w:val="001E39CD"/>
    <w:rsid w:val="001E7226"/>
    <w:rsid w:val="001F05F7"/>
    <w:rsid w:val="001F5757"/>
    <w:rsid w:val="001F6B16"/>
    <w:rsid w:val="001F6D97"/>
    <w:rsid w:val="00202535"/>
    <w:rsid w:val="00203E41"/>
    <w:rsid w:val="00204384"/>
    <w:rsid w:val="0020780A"/>
    <w:rsid w:val="00210910"/>
    <w:rsid w:val="00210FBD"/>
    <w:rsid w:val="00211024"/>
    <w:rsid w:val="0021192F"/>
    <w:rsid w:val="00212310"/>
    <w:rsid w:val="00212D53"/>
    <w:rsid w:val="002138C2"/>
    <w:rsid w:val="00213B5D"/>
    <w:rsid w:val="00214C5E"/>
    <w:rsid w:val="00214E8C"/>
    <w:rsid w:val="00216965"/>
    <w:rsid w:val="0021752F"/>
    <w:rsid w:val="0022068D"/>
    <w:rsid w:val="00230E9D"/>
    <w:rsid w:val="00231803"/>
    <w:rsid w:val="00234608"/>
    <w:rsid w:val="0023556D"/>
    <w:rsid w:val="002427F2"/>
    <w:rsid w:val="00243A00"/>
    <w:rsid w:val="00250891"/>
    <w:rsid w:val="00250B9A"/>
    <w:rsid w:val="002524FB"/>
    <w:rsid w:val="0025273D"/>
    <w:rsid w:val="002531E1"/>
    <w:rsid w:val="00253B2B"/>
    <w:rsid w:val="00254071"/>
    <w:rsid w:val="00254939"/>
    <w:rsid w:val="0025556E"/>
    <w:rsid w:val="00257A4E"/>
    <w:rsid w:val="00257D0F"/>
    <w:rsid w:val="00260169"/>
    <w:rsid w:val="002612B7"/>
    <w:rsid w:val="002641C3"/>
    <w:rsid w:val="002668C6"/>
    <w:rsid w:val="00267FD4"/>
    <w:rsid w:val="00271CB4"/>
    <w:rsid w:val="002720B5"/>
    <w:rsid w:val="00272553"/>
    <w:rsid w:val="002726D3"/>
    <w:rsid w:val="00272AFE"/>
    <w:rsid w:val="002741F7"/>
    <w:rsid w:val="00274786"/>
    <w:rsid w:val="00274825"/>
    <w:rsid w:val="002759DC"/>
    <w:rsid w:val="00275C48"/>
    <w:rsid w:val="00280334"/>
    <w:rsid w:val="002809BF"/>
    <w:rsid w:val="00283D51"/>
    <w:rsid w:val="0028553C"/>
    <w:rsid w:val="00286281"/>
    <w:rsid w:val="00287F60"/>
    <w:rsid w:val="002916A3"/>
    <w:rsid w:val="00294915"/>
    <w:rsid w:val="00296B8D"/>
    <w:rsid w:val="002A0511"/>
    <w:rsid w:val="002A2B74"/>
    <w:rsid w:val="002A51B5"/>
    <w:rsid w:val="002A6E58"/>
    <w:rsid w:val="002A7679"/>
    <w:rsid w:val="002A7886"/>
    <w:rsid w:val="002B18EC"/>
    <w:rsid w:val="002B7A1B"/>
    <w:rsid w:val="002C0959"/>
    <w:rsid w:val="002C1E8F"/>
    <w:rsid w:val="002C7CAC"/>
    <w:rsid w:val="002D18D2"/>
    <w:rsid w:val="002D1F24"/>
    <w:rsid w:val="002D5888"/>
    <w:rsid w:val="002E1DD0"/>
    <w:rsid w:val="002E2767"/>
    <w:rsid w:val="002E2FE6"/>
    <w:rsid w:val="002F008F"/>
    <w:rsid w:val="002F2A00"/>
    <w:rsid w:val="002F40FF"/>
    <w:rsid w:val="002F5595"/>
    <w:rsid w:val="00300D82"/>
    <w:rsid w:val="00301348"/>
    <w:rsid w:val="00303757"/>
    <w:rsid w:val="00303D11"/>
    <w:rsid w:val="00304800"/>
    <w:rsid w:val="00304F8B"/>
    <w:rsid w:val="00305B6C"/>
    <w:rsid w:val="00307767"/>
    <w:rsid w:val="003100C5"/>
    <w:rsid w:val="0031085A"/>
    <w:rsid w:val="00311A87"/>
    <w:rsid w:val="00311C69"/>
    <w:rsid w:val="00311EB2"/>
    <w:rsid w:val="00317429"/>
    <w:rsid w:val="00323394"/>
    <w:rsid w:val="00323D6B"/>
    <w:rsid w:val="003245E6"/>
    <w:rsid w:val="00324ED5"/>
    <w:rsid w:val="00325DF6"/>
    <w:rsid w:val="003265EB"/>
    <w:rsid w:val="00327223"/>
    <w:rsid w:val="003279D1"/>
    <w:rsid w:val="003308B7"/>
    <w:rsid w:val="00330B0A"/>
    <w:rsid w:val="0033110E"/>
    <w:rsid w:val="00331719"/>
    <w:rsid w:val="00331E7F"/>
    <w:rsid w:val="00332F38"/>
    <w:rsid w:val="0033465B"/>
    <w:rsid w:val="00334875"/>
    <w:rsid w:val="00336153"/>
    <w:rsid w:val="0034032E"/>
    <w:rsid w:val="003406A2"/>
    <w:rsid w:val="003416E3"/>
    <w:rsid w:val="00341EFD"/>
    <w:rsid w:val="00342E2E"/>
    <w:rsid w:val="00347048"/>
    <w:rsid w:val="003500EA"/>
    <w:rsid w:val="0035102B"/>
    <w:rsid w:val="00351087"/>
    <w:rsid w:val="00351FAB"/>
    <w:rsid w:val="00352015"/>
    <w:rsid w:val="00352500"/>
    <w:rsid w:val="00360F81"/>
    <w:rsid w:val="00362AE4"/>
    <w:rsid w:val="00363817"/>
    <w:rsid w:val="00370F72"/>
    <w:rsid w:val="003715C5"/>
    <w:rsid w:val="00375018"/>
    <w:rsid w:val="00375296"/>
    <w:rsid w:val="00375674"/>
    <w:rsid w:val="00375C4A"/>
    <w:rsid w:val="003811C4"/>
    <w:rsid w:val="0038150A"/>
    <w:rsid w:val="00385323"/>
    <w:rsid w:val="003859BC"/>
    <w:rsid w:val="00385FE3"/>
    <w:rsid w:val="00386906"/>
    <w:rsid w:val="00387A27"/>
    <w:rsid w:val="00390C3F"/>
    <w:rsid w:val="00391195"/>
    <w:rsid w:val="0039229D"/>
    <w:rsid w:val="003967CC"/>
    <w:rsid w:val="003976A8"/>
    <w:rsid w:val="00397A36"/>
    <w:rsid w:val="003A402E"/>
    <w:rsid w:val="003A4A85"/>
    <w:rsid w:val="003A69C5"/>
    <w:rsid w:val="003A7356"/>
    <w:rsid w:val="003B03F6"/>
    <w:rsid w:val="003B1BA9"/>
    <w:rsid w:val="003B3F7E"/>
    <w:rsid w:val="003B7058"/>
    <w:rsid w:val="003C0F81"/>
    <w:rsid w:val="003D205B"/>
    <w:rsid w:val="003D2DAF"/>
    <w:rsid w:val="003D3F9B"/>
    <w:rsid w:val="003E38F9"/>
    <w:rsid w:val="003E3E42"/>
    <w:rsid w:val="003E5639"/>
    <w:rsid w:val="003E606A"/>
    <w:rsid w:val="003E6824"/>
    <w:rsid w:val="003E6C62"/>
    <w:rsid w:val="003E757B"/>
    <w:rsid w:val="003F194F"/>
    <w:rsid w:val="003F38D5"/>
    <w:rsid w:val="003F4048"/>
    <w:rsid w:val="003F40F8"/>
    <w:rsid w:val="003F4D61"/>
    <w:rsid w:val="003F5118"/>
    <w:rsid w:val="003F6BAA"/>
    <w:rsid w:val="00400296"/>
    <w:rsid w:val="0040295F"/>
    <w:rsid w:val="0040349C"/>
    <w:rsid w:val="00404ED0"/>
    <w:rsid w:val="00405FC0"/>
    <w:rsid w:val="004109D2"/>
    <w:rsid w:val="00414C32"/>
    <w:rsid w:val="0041623A"/>
    <w:rsid w:val="00420770"/>
    <w:rsid w:val="00420DFC"/>
    <w:rsid w:val="00422245"/>
    <w:rsid w:val="00422E29"/>
    <w:rsid w:val="00424E7C"/>
    <w:rsid w:val="004269CC"/>
    <w:rsid w:val="004310C7"/>
    <w:rsid w:val="0043231B"/>
    <w:rsid w:val="0043232C"/>
    <w:rsid w:val="00432B3D"/>
    <w:rsid w:val="004335E8"/>
    <w:rsid w:val="00433668"/>
    <w:rsid w:val="0043598C"/>
    <w:rsid w:val="004366F7"/>
    <w:rsid w:val="00440CCF"/>
    <w:rsid w:val="00441E7E"/>
    <w:rsid w:val="0044210E"/>
    <w:rsid w:val="004436FA"/>
    <w:rsid w:val="00443E03"/>
    <w:rsid w:val="0044714E"/>
    <w:rsid w:val="0045615B"/>
    <w:rsid w:val="00457391"/>
    <w:rsid w:val="004578BD"/>
    <w:rsid w:val="00461028"/>
    <w:rsid w:val="004622D1"/>
    <w:rsid w:val="0046654E"/>
    <w:rsid w:val="004667B0"/>
    <w:rsid w:val="00470985"/>
    <w:rsid w:val="00471976"/>
    <w:rsid w:val="0047790D"/>
    <w:rsid w:val="004779D4"/>
    <w:rsid w:val="00480378"/>
    <w:rsid w:val="00480DA3"/>
    <w:rsid w:val="00480F5F"/>
    <w:rsid w:val="00481F23"/>
    <w:rsid w:val="004825D5"/>
    <w:rsid w:val="00482DBF"/>
    <w:rsid w:val="00492691"/>
    <w:rsid w:val="00492E15"/>
    <w:rsid w:val="004937A2"/>
    <w:rsid w:val="00495FD4"/>
    <w:rsid w:val="004A04FD"/>
    <w:rsid w:val="004A0B8C"/>
    <w:rsid w:val="004A4E43"/>
    <w:rsid w:val="004A5680"/>
    <w:rsid w:val="004A5C22"/>
    <w:rsid w:val="004A72C4"/>
    <w:rsid w:val="004A7E41"/>
    <w:rsid w:val="004B0881"/>
    <w:rsid w:val="004B198E"/>
    <w:rsid w:val="004B61BC"/>
    <w:rsid w:val="004B6EC5"/>
    <w:rsid w:val="004C03EE"/>
    <w:rsid w:val="004C0890"/>
    <w:rsid w:val="004C1555"/>
    <w:rsid w:val="004C1A11"/>
    <w:rsid w:val="004C1A6D"/>
    <w:rsid w:val="004C21C8"/>
    <w:rsid w:val="004C46F1"/>
    <w:rsid w:val="004C4BFA"/>
    <w:rsid w:val="004C5156"/>
    <w:rsid w:val="004C79A6"/>
    <w:rsid w:val="004D2EF1"/>
    <w:rsid w:val="004D400A"/>
    <w:rsid w:val="004D5178"/>
    <w:rsid w:val="004D5FEA"/>
    <w:rsid w:val="004D7ACC"/>
    <w:rsid w:val="004E032D"/>
    <w:rsid w:val="004E10CB"/>
    <w:rsid w:val="004E2315"/>
    <w:rsid w:val="004E4ABF"/>
    <w:rsid w:val="004E7C73"/>
    <w:rsid w:val="004F28C8"/>
    <w:rsid w:val="004F3409"/>
    <w:rsid w:val="004F385C"/>
    <w:rsid w:val="004F3C39"/>
    <w:rsid w:val="004F56CA"/>
    <w:rsid w:val="004F67F9"/>
    <w:rsid w:val="00504A37"/>
    <w:rsid w:val="00507BAC"/>
    <w:rsid w:val="00513434"/>
    <w:rsid w:val="00513920"/>
    <w:rsid w:val="0051430D"/>
    <w:rsid w:val="005151BD"/>
    <w:rsid w:val="0051572E"/>
    <w:rsid w:val="005159B9"/>
    <w:rsid w:val="00516A0A"/>
    <w:rsid w:val="00517667"/>
    <w:rsid w:val="00517BDC"/>
    <w:rsid w:val="00520B49"/>
    <w:rsid w:val="00524600"/>
    <w:rsid w:val="00524DC5"/>
    <w:rsid w:val="00530367"/>
    <w:rsid w:val="00530FDE"/>
    <w:rsid w:val="005310CA"/>
    <w:rsid w:val="00533AD6"/>
    <w:rsid w:val="00534C38"/>
    <w:rsid w:val="005361A0"/>
    <w:rsid w:val="00536A26"/>
    <w:rsid w:val="005405C5"/>
    <w:rsid w:val="00542D3F"/>
    <w:rsid w:val="00542DF8"/>
    <w:rsid w:val="00543D3E"/>
    <w:rsid w:val="0054548E"/>
    <w:rsid w:val="00545520"/>
    <w:rsid w:val="00547318"/>
    <w:rsid w:val="0055082C"/>
    <w:rsid w:val="00550B5E"/>
    <w:rsid w:val="00550E9D"/>
    <w:rsid w:val="0055177C"/>
    <w:rsid w:val="00552228"/>
    <w:rsid w:val="005522CB"/>
    <w:rsid w:val="00552540"/>
    <w:rsid w:val="00552BE3"/>
    <w:rsid w:val="00553F0C"/>
    <w:rsid w:val="00555E47"/>
    <w:rsid w:val="0055635E"/>
    <w:rsid w:val="0055769C"/>
    <w:rsid w:val="005606FB"/>
    <w:rsid w:val="0056121F"/>
    <w:rsid w:val="005616A1"/>
    <w:rsid w:val="00561F85"/>
    <w:rsid w:val="00562C61"/>
    <w:rsid w:val="00562D55"/>
    <w:rsid w:val="005631CB"/>
    <w:rsid w:val="005648ED"/>
    <w:rsid w:val="00564D36"/>
    <w:rsid w:val="00565B5F"/>
    <w:rsid w:val="0056659A"/>
    <w:rsid w:val="0056707F"/>
    <w:rsid w:val="0056765E"/>
    <w:rsid w:val="00567BD2"/>
    <w:rsid w:val="0057038D"/>
    <w:rsid w:val="005709FF"/>
    <w:rsid w:val="00570CDB"/>
    <w:rsid w:val="005714B2"/>
    <w:rsid w:val="005717D4"/>
    <w:rsid w:val="005733CD"/>
    <w:rsid w:val="0057517E"/>
    <w:rsid w:val="0057557A"/>
    <w:rsid w:val="00575DD5"/>
    <w:rsid w:val="00576419"/>
    <w:rsid w:val="005773A8"/>
    <w:rsid w:val="00577AE2"/>
    <w:rsid w:val="00580737"/>
    <w:rsid w:val="00581386"/>
    <w:rsid w:val="00583CE1"/>
    <w:rsid w:val="00584813"/>
    <w:rsid w:val="0058526E"/>
    <w:rsid w:val="0058576C"/>
    <w:rsid w:val="005876E2"/>
    <w:rsid w:val="00591491"/>
    <w:rsid w:val="0059262C"/>
    <w:rsid w:val="0059287F"/>
    <w:rsid w:val="005942A2"/>
    <w:rsid w:val="00595632"/>
    <w:rsid w:val="00595AC2"/>
    <w:rsid w:val="00595DBA"/>
    <w:rsid w:val="005973A8"/>
    <w:rsid w:val="00597DD0"/>
    <w:rsid w:val="005A0564"/>
    <w:rsid w:val="005A10BE"/>
    <w:rsid w:val="005A3788"/>
    <w:rsid w:val="005A390E"/>
    <w:rsid w:val="005A471F"/>
    <w:rsid w:val="005A7705"/>
    <w:rsid w:val="005B086F"/>
    <w:rsid w:val="005B16C0"/>
    <w:rsid w:val="005B51B4"/>
    <w:rsid w:val="005B5BC8"/>
    <w:rsid w:val="005B5D2F"/>
    <w:rsid w:val="005B5EF6"/>
    <w:rsid w:val="005B6446"/>
    <w:rsid w:val="005B6F2A"/>
    <w:rsid w:val="005B7864"/>
    <w:rsid w:val="005C0877"/>
    <w:rsid w:val="005C08D6"/>
    <w:rsid w:val="005C0FE0"/>
    <w:rsid w:val="005C1AB6"/>
    <w:rsid w:val="005C3909"/>
    <w:rsid w:val="005C71CB"/>
    <w:rsid w:val="005C76B3"/>
    <w:rsid w:val="005D3BB7"/>
    <w:rsid w:val="005D43AD"/>
    <w:rsid w:val="005D6A7B"/>
    <w:rsid w:val="005D7534"/>
    <w:rsid w:val="005E0365"/>
    <w:rsid w:val="005E0FF0"/>
    <w:rsid w:val="005E4963"/>
    <w:rsid w:val="005E60D9"/>
    <w:rsid w:val="005E793B"/>
    <w:rsid w:val="005F1D6F"/>
    <w:rsid w:val="005F71E6"/>
    <w:rsid w:val="005F7764"/>
    <w:rsid w:val="0060007E"/>
    <w:rsid w:val="00604285"/>
    <w:rsid w:val="00604681"/>
    <w:rsid w:val="006046B6"/>
    <w:rsid w:val="00605A8E"/>
    <w:rsid w:val="0060678A"/>
    <w:rsid w:val="00606BF0"/>
    <w:rsid w:val="00610637"/>
    <w:rsid w:val="00610E3C"/>
    <w:rsid w:val="0061701A"/>
    <w:rsid w:val="00621E99"/>
    <w:rsid w:val="006249EC"/>
    <w:rsid w:val="00625E63"/>
    <w:rsid w:val="0062680F"/>
    <w:rsid w:val="00626FF4"/>
    <w:rsid w:val="006300B4"/>
    <w:rsid w:val="00630517"/>
    <w:rsid w:val="00633B5E"/>
    <w:rsid w:val="00634585"/>
    <w:rsid w:val="00635962"/>
    <w:rsid w:val="00635F61"/>
    <w:rsid w:val="00636477"/>
    <w:rsid w:val="006377B7"/>
    <w:rsid w:val="00637BF1"/>
    <w:rsid w:val="00640247"/>
    <w:rsid w:val="00640256"/>
    <w:rsid w:val="0064134E"/>
    <w:rsid w:val="00641C13"/>
    <w:rsid w:val="00641E33"/>
    <w:rsid w:val="006425CE"/>
    <w:rsid w:val="00642BAC"/>
    <w:rsid w:val="00644D23"/>
    <w:rsid w:val="00645020"/>
    <w:rsid w:val="006456A1"/>
    <w:rsid w:val="00646C2F"/>
    <w:rsid w:val="006470A7"/>
    <w:rsid w:val="00647292"/>
    <w:rsid w:val="0065014B"/>
    <w:rsid w:val="00650EB3"/>
    <w:rsid w:val="0065117F"/>
    <w:rsid w:val="006525CF"/>
    <w:rsid w:val="006529AD"/>
    <w:rsid w:val="00653889"/>
    <w:rsid w:val="006558AE"/>
    <w:rsid w:val="006576FB"/>
    <w:rsid w:val="00662240"/>
    <w:rsid w:val="00663248"/>
    <w:rsid w:val="00664695"/>
    <w:rsid w:val="006662FC"/>
    <w:rsid w:val="00670166"/>
    <w:rsid w:val="00670FC5"/>
    <w:rsid w:val="0067372C"/>
    <w:rsid w:val="0067528A"/>
    <w:rsid w:val="00677E4E"/>
    <w:rsid w:val="0068099D"/>
    <w:rsid w:val="00680FFD"/>
    <w:rsid w:val="006840FA"/>
    <w:rsid w:val="0068783A"/>
    <w:rsid w:val="006878E3"/>
    <w:rsid w:val="00687F5F"/>
    <w:rsid w:val="00691A82"/>
    <w:rsid w:val="00691F17"/>
    <w:rsid w:val="00693A2E"/>
    <w:rsid w:val="006A2940"/>
    <w:rsid w:val="006A7891"/>
    <w:rsid w:val="006B1181"/>
    <w:rsid w:val="006B2F4B"/>
    <w:rsid w:val="006B3356"/>
    <w:rsid w:val="006B33B1"/>
    <w:rsid w:val="006B488B"/>
    <w:rsid w:val="006B53F9"/>
    <w:rsid w:val="006B5D44"/>
    <w:rsid w:val="006C19C6"/>
    <w:rsid w:val="006C330B"/>
    <w:rsid w:val="006C4C2A"/>
    <w:rsid w:val="006C4DD4"/>
    <w:rsid w:val="006C6208"/>
    <w:rsid w:val="006C675A"/>
    <w:rsid w:val="006D069A"/>
    <w:rsid w:val="006D210F"/>
    <w:rsid w:val="006D7668"/>
    <w:rsid w:val="006D7B6C"/>
    <w:rsid w:val="006E089B"/>
    <w:rsid w:val="006E1E3F"/>
    <w:rsid w:val="006E35C5"/>
    <w:rsid w:val="006E62E9"/>
    <w:rsid w:val="006E6BD4"/>
    <w:rsid w:val="006F00A9"/>
    <w:rsid w:val="006F1608"/>
    <w:rsid w:val="006F2B2B"/>
    <w:rsid w:val="006F35EF"/>
    <w:rsid w:val="006F6D70"/>
    <w:rsid w:val="006F6EC7"/>
    <w:rsid w:val="00700A12"/>
    <w:rsid w:val="00700CAF"/>
    <w:rsid w:val="00700CE9"/>
    <w:rsid w:val="00706B42"/>
    <w:rsid w:val="00712EEA"/>
    <w:rsid w:val="00715842"/>
    <w:rsid w:val="007162E5"/>
    <w:rsid w:val="0071652A"/>
    <w:rsid w:val="007214F6"/>
    <w:rsid w:val="00722681"/>
    <w:rsid w:val="00723430"/>
    <w:rsid w:val="00723D85"/>
    <w:rsid w:val="0072403B"/>
    <w:rsid w:val="007272EC"/>
    <w:rsid w:val="007326E4"/>
    <w:rsid w:val="0073542A"/>
    <w:rsid w:val="00735EE3"/>
    <w:rsid w:val="007361D1"/>
    <w:rsid w:val="00736CB0"/>
    <w:rsid w:val="007428A5"/>
    <w:rsid w:val="00744030"/>
    <w:rsid w:val="007449CC"/>
    <w:rsid w:val="007453DF"/>
    <w:rsid w:val="00745F4A"/>
    <w:rsid w:val="00746783"/>
    <w:rsid w:val="007478D4"/>
    <w:rsid w:val="00750AD0"/>
    <w:rsid w:val="007519A4"/>
    <w:rsid w:val="007558A9"/>
    <w:rsid w:val="00755B05"/>
    <w:rsid w:val="00756546"/>
    <w:rsid w:val="007578C6"/>
    <w:rsid w:val="0076032F"/>
    <w:rsid w:val="00760AAC"/>
    <w:rsid w:val="00761DCE"/>
    <w:rsid w:val="00761F57"/>
    <w:rsid w:val="00763556"/>
    <w:rsid w:val="00764628"/>
    <w:rsid w:val="00770891"/>
    <w:rsid w:val="007731CF"/>
    <w:rsid w:val="00773B8E"/>
    <w:rsid w:val="00773D74"/>
    <w:rsid w:val="00773DFB"/>
    <w:rsid w:val="007742A3"/>
    <w:rsid w:val="007800EF"/>
    <w:rsid w:val="00781025"/>
    <w:rsid w:val="00784BFB"/>
    <w:rsid w:val="00785482"/>
    <w:rsid w:val="00785D7B"/>
    <w:rsid w:val="00786F9E"/>
    <w:rsid w:val="00790620"/>
    <w:rsid w:val="00790CB7"/>
    <w:rsid w:val="007912B2"/>
    <w:rsid w:val="007924F3"/>
    <w:rsid w:val="00793CCC"/>
    <w:rsid w:val="007965E9"/>
    <w:rsid w:val="00796E7F"/>
    <w:rsid w:val="00797188"/>
    <w:rsid w:val="007A148E"/>
    <w:rsid w:val="007A19F6"/>
    <w:rsid w:val="007A31EF"/>
    <w:rsid w:val="007A4443"/>
    <w:rsid w:val="007A5CC6"/>
    <w:rsid w:val="007B0714"/>
    <w:rsid w:val="007B2A4E"/>
    <w:rsid w:val="007B3954"/>
    <w:rsid w:val="007B5E9D"/>
    <w:rsid w:val="007C0154"/>
    <w:rsid w:val="007C4250"/>
    <w:rsid w:val="007C6AB8"/>
    <w:rsid w:val="007C6E9E"/>
    <w:rsid w:val="007D01B9"/>
    <w:rsid w:val="007D055A"/>
    <w:rsid w:val="007D0DB6"/>
    <w:rsid w:val="007D204C"/>
    <w:rsid w:val="007D34D0"/>
    <w:rsid w:val="007D4FB9"/>
    <w:rsid w:val="007D7E3A"/>
    <w:rsid w:val="007E6900"/>
    <w:rsid w:val="007E6B08"/>
    <w:rsid w:val="007F15F9"/>
    <w:rsid w:val="007F1791"/>
    <w:rsid w:val="007F3F39"/>
    <w:rsid w:val="007F5BF1"/>
    <w:rsid w:val="008003FA"/>
    <w:rsid w:val="008119D9"/>
    <w:rsid w:val="00812F79"/>
    <w:rsid w:val="0081500D"/>
    <w:rsid w:val="00816FB9"/>
    <w:rsid w:val="008214BB"/>
    <w:rsid w:val="00824BBA"/>
    <w:rsid w:val="0082588A"/>
    <w:rsid w:val="00830C24"/>
    <w:rsid w:val="00832C4E"/>
    <w:rsid w:val="00833882"/>
    <w:rsid w:val="0083554E"/>
    <w:rsid w:val="0083594D"/>
    <w:rsid w:val="00840138"/>
    <w:rsid w:val="008407A4"/>
    <w:rsid w:val="008447A3"/>
    <w:rsid w:val="00844F24"/>
    <w:rsid w:val="00846FB9"/>
    <w:rsid w:val="00847041"/>
    <w:rsid w:val="008504BE"/>
    <w:rsid w:val="00852E96"/>
    <w:rsid w:val="0085443A"/>
    <w:rsid w:val="00855FAA"/>
    <w:rsid w:val="00856DAD"/>
    <w:rsid w:val="0086143F"/>
    <w:rsid w:val="008615FC"/>
    <w:rsid w:val="008623F5"/>
    <w:rsid w:val="008637C8"/>
    <w:rsid w:val="0086487B"/>
    <w:rsid w:val="008651AD"/>
    <w:rsid w:val="00865EAA"/>
    <w:rsid w:val="008668D3"/>
    <w:rsid w:val="00867427"/>
    <w:rsid w:val="00871584"/>
    <w:rsid w:val="00873701"/>
    <w:rsid w:val="008771E4"/>
    <w:rsid w:val="00877B69"/>
    <w:rsid w:val="00880556"/>
    <w:rsid w:val="0088057F"/>
    <w:rsid w:val="0088158C"/>
    <w:rsid w:val="008815BA"/>
    <w:rsid w:val="00884E24"/>
    <w:rsid w:val="008852A0"/>
    <w:rsid w:val="00885DDF"/>
    <w:rsid w:val="00886938"/>
    <w:rsid w:val="0089014A"/>
    <w:rsid w:val="00890EA9"/>
    <w:rsid w:val="00890FAD"/>
    <w:rsid w:val="0089290A"/>
    <w:rsid w:val="00893100"/>
    <w:rsid w:val="00893A52"/>
    <w:rsid w:val="0089612B"/>
    <w:rsid w:val="00897076"/>
    <w:rsid w:val="008A1498"/>
    <w:rsid w:val="008A2EAA"/>
    <w:rsid w:val="008A3C6F"/>
    <w:rsid w:val="008A4335"/>
    <w:rsid w:val="008A4673"/>
    <w:rsid w:val="008A50ED"/>
    <w:rsid w:val="008A55A7"/>
    <w:rsid w:val="008A60A0"/>
    <w:rsid w:val="008B0199"/>
    <w:rsid w:val="008B0A14"/>
    <w:rsid w:val="008B3807"/>
    <w:rsid w:val="008B57A8"/>
    <w:rsid w:val="008B6ECD"/>
    <w:rsid w:val="008C0089"/>
    <w:rsid w:val="008C03C9"/>
    <w:rsid w:val="008C282C"/>
    <w:rsid w:val="008C32F6"/>
    <w:rsid w:val="008C55C0"/>
    <w:rsid w:val="008C71E6"/>
    <w:rsid w:val="008C7706"/>
    <w:rsid w:val="008D1F10"/>
    <w:rsid w:val="008D7E28"/>
    <w:rsid w:val="008E2B1D"/>
    <w:rsid w:val="008E3E35"/>
    <w:rsid w:val="008E592A"/>
    <w:rsid w:val="008E6308"/>
    <w:rsid w:val="008E63C8"/>
    <w:rsid w:val="008E6802"/>
    <w:rsid w:val="008E7D88"/>
    <w:rsid w:val="008F0202"/>
    <w:rsid w:val="008F04DC"/>
    <w:rsid w:val="008F0FFE"/>
    <w:rsid w:val="008F157A"/>
    <w:rsid w:val="008F19CF"/>
    <w:rsid w:val="008F1EF0"/>
    <w:rsid w:val="008F3025"/>
    <w:rsid w:val="008F43FB"/>
    <w:rsid w:val="008F4F4C"/>
    <w:rsid w:val="008F55E0"/>
    <w:rsid w:val="008F5835"/>
    <w:rsid w:val="008F6EA2"/>
    <w:rsid w:val="008F747F"/>
    <w:rsid w:val="008F74CE"/>
    <w:rsid w:val="00900121"/>
    <w:rsid w:val="00901743"/>
    <w:rsid w:val="009033D5"/>
    <w:rsid w:val="0090375A"/>
    <w:rsid w:val="00903925"/>
    <w:rsid w:val="009042F8"/>
    <w:rsid w:val="00905E3D"/>
    <w:rsid w:val="00906EA6"/>
    <w:rsid w:val="00910082"/>
    <w:rsid w:val="00912F17"/>
    <w:rsid w:val="009167B4"/>
    <w:rsid w:val="00917878"/>
    <w:rsid w:val="00917C4F"/>
    <w:rsid w:val="0092354A"/>
    <w:rsid w:val="00924425"/>
    <w:rsid w:val="00924480"/>
    <w:rsid w:val="009248DA"/>
    <w:rsid w:val="00927B3A"/>
    <w:rsid w:val="00927ED2"/>
    <w:rsid w:val="0093104D"/>
    <w:rsid w:val="00932A83"/>
    <w:rsid w:val="00933193"/>
    <w:rsid w:val="009339DC"/>
    <w:rsid w:val="009405AE"/>
    <w:rsid w:val="00941D51"/>
    <w:rsid w:val="00942FCD"/>
    <w:rsid w:val="009447E3"/>
    <w:rsid w:val="00944F21"/>
    <w:rsid w:val="0094561F"/>
    <w:rsid w:val="00946970"/>
    <w:rsid w:val="0095174F"/>
    <w:rsid w:val="009556A3"/>
    <w:rsid w:val="00956610"/>
    <w:rsid w:val="00956620"/>
    <w:rsid w:val="009642FC"/>
    <w:rsid w:val="0096463E"/>
    <w:rsid w:val="00966BC9"/>
    <w:rsid w:val="00966DFE"/>
    <w:rsid w:val="00972710"/>
    <w:rsid w:val="009752E8"/>
    <w:rsid w:val="00982EF7"/>
    <w:rsid w:val="009832E2"/>
    <w:rsid w:val="00984070"/>
    <w:rsid w:val="009845F9"/>
    <w:rsid w:val="009924E3"/>
    <w:rsid w:val="00993704"/>
    <w:rsid w:val="0099402E"/>
    <w:rsid w:val="00994AE5"/>
    <w:rsid w:val="00994E57"/>
    <w:rsid w:val="00997754"/>
    <w:rsid w:val="00997A32"/>
    <w:rsid w:val="009A003A"/>
    <w:rsid w:val="009A1F70"/>
    <w:rsid w:val="009A21DA"/>
    <w:rsid w:val="009A21E4"/>
    <w:rsid w:val="009A3F48"/>
    <w:rsid w:val="009A4D8E"/>
    <w:rsid w:val="009A4DA2"/>
    <w:rsid w:val="009A55D3"/>
    <w:rsid w:val="009A64D9"/>
    <w:rsid w:val="009B0448"/>
    <w:rsid w:val="009B0D4D"/>
    <w:rsid w:val="009B3543"/>
    <w:rsid w:val="009B533A"/>
    <w:rsid w:val="009B5BC1"/>
    <w:rsid w:val="009C1082"/>
    <w:rsid w:val="009C10DB"/>
    <w:rsid w:val="009C5F36"/>
    <w:rsid w:val="009C6815"/>
    <w:rsid w:val="009D1A53"/>
    <w:rsid w:val="009D1DF8"/>
    <w:rsid w:val="009D4CA5"/>
    <w:rsid w:val="009D6327"/>
    <w:rsid w:val="009D78B8"/>
    <w:rsid w:val="009D7D50"/>
    <w:rsid w:val="009E066F"/>
    <w:rsid w:val="009E1D2B"/>
    <w:rsid w:val="009F25B9"/>
    <w:rsid w:val="009F3A7B"/>
    <w:rsid w:val="009F3CF8"/>
    <w:rsid w:val="009F3DCF"/>
    <w:rsid w:val="009F7E45"/>
    <w:rsid w:val="00A03666"/>
    <w:rsid w:val="00A0514E"/>
    <w:rsid w:val="00A05E74"/>
    <w:rsid w:val="00A06A6A"/>
    <w:rsid w:val="00A06D7E"/>
    <w:rsid w:val="00A11C15"/>
    <w:rsid w:val="00A125FA"/>
    <w:rsid w:val="00A126DE"/>
    <w:rsid w:val="00A13EDF"/>
    <w:rsid w:val="00A14A90"/>
    <w:rsid w:val="00A14BC0"/>
    <w:rsid w:val="00A16533"/>
    <w:rsid w:val="00A16FE2"/>
    <w:rsid w:val="00A17039"/>
    <w:rsid w:val="00A1766F"/>
    <w:rsid w:val="00A209D7"/>
    <w:rsid w:val="00A21823"/>
    <w:rsid w:val="00A242B2"/>
    <w:rsid w:val="00A24381"/>
    <w:rsid w:val="00A2487A"/>
    <w:rsid w:val="00A250DE"/>
    <w:rsid w:val="00A2685A"/>
    <w:rsid w:val="00A324F8"/>
    <w:rsid w:val="00A33A6B"/>
    <w:rsid w:val="00A33CF7"/>
    <w:rsid w:val="00A34189"/>
    <w:rsid w:val="00A373A0"/>
    <w:rsid w:val="00A37B43"/>
    <w:rsid w:val="00A37D00"/>
    <w:rsid w:val="00A4013C"/>
    <w:rsid w:val="00A40849"/>
    <w:rsid w:val="00A40CA8"/>
    <w:rsid w:val="00A41341"/>
    <w:rsid w:val="00A41D94"/>
    <w:rsid w:val="00A4298A"/>
    <w:rsid w:val="00A4492C"/>
    <w:rsid w:val="00A47B6B"/>
    <w:rsid w:val="00A50907"/>
    <w:rsid w:val="00A523B9"/>
    <w:rsid w:val="00A5356F"/>
    <w:rsid w:val="00A5381A"/>
    <w:rsid w:val="00A57120"/>
    <w:rsid w:val="00A61240"/>
    <w:rsid w:val="00A61A43"/>
    <w:rsid w:val="00A65121"/>
    <w:rsid w:val="00A7093A"/>
    <w:rsid w:val="00A70FE9"/>
    <w:rsid w:val="00A73D3A"/>
    <w:rsid w:val="00A75054"/>
    <w:rsid w:val="00A753B6"/>
    <w:rsid w:val="00A76F4C"/>
    <w:rsid w:val="00A8049E"/>
    <w:rsid w:val="00A814A2"/>
    <w:rsid w:val="00A82761"/>
    <w:rsid w:val="00A82C9E"/>
    <w:rsid w:val="00A8668F"/>
    <w:rsid w:val="00A877CF"/>
    <w:rsid w:val="00A90852"/>
    <w:rsid w:val="00A93C8F"/>
    <w:rsid w:val="00A94270"/>
    <w:rsid w:val="00A949AE"/>
    <w:rsid w:val="00A95491"/>
    <w:rsid w:val="00A9564C"/>
    <w:rsid w:val="00A96D01"/>
    <w:rsid w:val="00A97720"/>
    <w:rsid w:val="00AA1144"/>
    <w:rsid w:val="00AA31E6"/>
    <w:rsid w:val="00AA3695"/>
    <w:rsid w:val="00AA4A24"/>
    <w:rsid w:val="00AA6349"/>
    <w:rsid w:val="00AA7BAC"/>
    <w:rsid w:val="00AB1747"/>
    <w:rsid w:val="00AB327F"/>
    <w:rsid w:val="00AB4401"/>
    <w:rsid w:val="00AB6786"/>
    <w:rsid w:val="00AC0DE1"/>
    <w:rsid w:val="00AC3DCC"/>
    <w:rsid w:val="00AC79CA"/>
    <w:rsid w:val="00AD218C"/>
    <w:rsid w:val="00AD28FC"/>
    <w:rsid w:val="00AD3899"/>
    <w:rsid w:val="00AD3CD6"/>
    <w:rsid w:val="00AD4B4A"/>
    <w:rsid w:val="00AD68A2"/>
    <w:rsid w:val="00AD7BDC"/>
    <w:rsid w:val="00AD7C24"/>
    <w:rsid w:val="00AE11A8"/>
    <w:rsid w:val="00AE3845"/>
    <w:rsid w:val="00AE58C0"/>
    <w:rsid w:val="00AE5B5C"/>
    <w:rsid w:val="00AF0C75"/>
    <w:rsid w:val="00AF1294"/>
    <w:rsid w:val="00AF3E8F"/>
    <w:rsid w:val="00AF4D8B"/>
    <w:rsid w:val="00B0298D"/>
    <w:rsid w:val="00B035BE"/>
    <w:rsid w:val="00B03BF8"/>
    <w:rsid w:val="00B0525A"/>
    <w:rsid w:val="00B061B7"/>
    <w:rsid w:val="00B073BD"/>
    <w:rsid w:val="00B07686"/>
    <w:rsid w:val="00B07BE3"/>
    <w:rsid w:val="00B11006"/>
    <w:rsid w:val="00B119EB"/>
    <w:rsid w:val="00B1213A"/>
    <w:rsid w:val="00B147D5"/>
    <w:rsid w:val="00B150CD"/>
    <w:rsid w:val="00B1660B"/>
    <w:rsid w:val="00B16B3A"/>
    <w:rsid w:val="00B1767E"/>
    <w:rsid w:val="00B211D9"/>
    <w:rsid w:val="00B214BA"/>
    <w:rsid w:val="00B226F4"/>
    <w:rsid w:val="00B23EF4"/>
    <w:rsid w:val="00B26DDF"/>
    <w:rsid w:val="00B26E6C"/>
    <w:rsid w:val="00B27673"/>
    <w:rsid w:val="00B301A6"/>
    <w:rsid w:val="00B3495E"/>
    <w:rsid w:val="00B354D7"/>
    <w:rsid w:val="00B3564E"/>
    <w:rsid w:val="00B370B3"/>
    <w:rsid w:val="00B40C76"/>
    <w:rsid w:val="00B41A54"/>
    <w:rsid w:val="00B421AC"/>
    <w:rsid w:val="00B4383C"/>
    <w:rsid w:val="00B44210"/>
    <w:rsid w:val="00B45482"/>
    <w:rsid w:val="00B455E8"/>
    <w:rsid w:val="00B45A66"/>
    <w:rsid w:val="00B47B9E"/>
    <w:rsid w:val="00B50B31"/>
    <w:rsid w:val="00B5142F"/>
    <w:rsid w:val="00B52FCD"/>
    <w:rsid w:val="00B53B8F"/>
    <w:rsid w:val="00B568BD"/>
    <w:rsid w:val="00B570E9"/>
    <w:rsid w:val="00B601A4"/>
    <w:rsid w:val="00B63076"/>
    <w:rsid w:val="00B645B8"/>
    <w:rsid w:val="00B670FA"/>
    <w:rsid w:val="00B707BF"/>
    <w:rsid w:val="00B74A37"/>
    <w:rsid w:val="00B751F2"/>
    <w:rsid w:val="00B7545C"/>
    <w:rsid w:val="00B75B4E"/>
    <w:rsid w:val="00B829D0"/>
    <w:rsid w:val="00B82CB5"/>
    <w:rsid w:val="00B87AC6"/>
    <w:rsid w:val="00B90735"/>
    <w:rsid w:val="00B911CD"/>
    <w:rsid w:val="00B9177F"/>
    <w:rsid w:val="00B927F4"/>
    <w:rsid w:val="00B92EC8"/>
    <w:rsid w:val="00B93680"/>
    <w:rsid w:val="00B953B4"/>
    <w:rsid w:val="00B95630"/>
    <w:rsid w:val="00BA0325"/>
    <w:rsid w:val="00BA0B1A"/>
    <w:rsid w:val="00BA1B1A"/>
    <w:rsid w:val="00BA2CBA"/>
    <w:rsid w:val="00BA49A8"/>
    <w:rsid w:val="00BA6963"/>
    <w:rsid w:val="00BB0422"/>
    <w:rsid w:val="00BB0E38"/>
    <w:rsid w:val="00BB0F19"/>
    <w:rsid w:val="00BB1599"/>
    <w:rsid w:val="00BB1DC3"/>
    <w:rsid w:val="00BB204E"/>
    <w:rsid w:val="00BB24EB"/>
    <w:rsid w:val="00BB436B"/>
    <w:rsid w:val="00BB457D"/>
    <w:rsid w:val="00BB5A81"/>
    <w:rsid w:val="00BB7E11"/>
    <w:rsid w:val="00BC00BE"/>
    <w:rsid w:val="00BC2DB2"/>
    <w:rsid w:val="00BC3B94"/>
    <w:rsid w:val="00BC4F43"/>
    <w:rsid w:val="00BC5099"/>
    <w:rsid w:val="00BC6493"/>
    <w:rsid w:val="00BD1059"/>
    <w:rsid w:val="00BD19C8"/>
    <w:rsid w:val="00BD2277"/>
    <w:rsid w:val="00BD2D11"/>
    <w:rsid w:val="00BD309C"/>
    <w:rsid w:val="00BD415E"/>
    <w:rsid w:val="00BD50BD"/>
    <w:rsid w:val="00BD5F23"/>
    <w:rsid w:val="00BE0028"/>
    <w:rsid w:val="00BE0F7D"/>
    <w:rsid w:val="00BE329E"/>
    <w:rsid w:val="00BE6BAB"/>
    <w:rsid w:val="00BF0EDA"/>
    <w:rsid w:val="00BF3539"/>
    <w:rsid w:val="00BF5C50"/>
    <w:rsid w:val="00BF6CBC"/>
    <w:rsid w:val="00BF7223"/>
    <w:rsid w:val="00BF73F9"/>
    <w:rsid w:val="00C01AF4"/>
    <w:rsid w:val="00C0321D"/>
    <w:rsid w:val="00C0344D"/>
    <w:rsid w:val="00C03CF4"/>
    <w:rsid w:val="00C04A06"/>
    <w:rsid w:val="00C072C5"/>
    <w:rsid w:val="00C0762C"/>
    <w:rsid w:val="00C109FD"/>
    <w:rsid w:val="00C119A6"/>
    <w:rsid w:val="00C128CC"/>
    <w:rsid w:val="00C137AC"/>
    <w:rsid w:val="00C14F09"/>
    <w:rsid w:val="00C173D0"/>
    <w:rsid w:val="00C2276D"/>
    <w:rsid w:val="00C22C35"/>
    <w:rsid w:val="00C233CA"/>
    <w:rsid w:val="00C23400"/>
    <w:rsid w:val="00C34B26"/>
    <w:rsid w:val="00C36C83"/>
    <w:rsid w:val="00C378AA"/>
    <w:rsid w:val="00C37B3A"/>
    <w:rsid w:val="00C37BF3"/>
    <w:rsid w:val="00C40605"/>
    <w:rsid w:val="00C41983"/>
    <w:rsid w:val="00C42657"/>
    <w:rsid w:val="00C42CD0"/>
    <w:rsid w:val="00C43CF2"/>
    <w:rsid w:val="00C467B0"/>
    <w:rsid w:val="00C46FC4"/>
    <w:rsid w:val="00C47ED3"/>
    <w:rsid w:val="00C504BC"/>
    <w:rsid w:val="00C5110D"/>
    <w:rsid w:val="00C52DA9"/>
    <w:rsid w:val="00C53AF8"/>
    <w:rsid w:val="00C54730"/>
    <w:rsid w:val="00C5485E"/>
    <w:rsid w:val="00C54B9F"/>
    <w:rsid w:val="00C55326"/>
    <w:rsid w:val="00C55F77"/>
    <w:rsid w:val="00C568D0"/>
    <w:rsid w:val="00C57B00"/>
    <w:rsid w:val="00C57CC7"/>
    <w:rsid w:val="00C61EC4"/>
    <w:rsid w:val="00C62060"/>
    <w:rsid w:val="00C62143"/>
    <w:rsid w:val="00C62E85"/>
    <w:rsid w:val="00C65999"/>
    <w:rsid w:val="00C67EF9"/>
    <w:rsid w:val="00C707AD"/>
    <w:rsid w:val="00C7266E"/>
    <w:rsid w:val="00C72C89"/>
    <w:rsid w:val="00C73CEC"/>
    <w:rsid w:val="00C75D2A"/>
    <w:rsid w:val="00C763AA"/>
    <w:rsid w:val="00C76CE3"/>
    <w:rsid w:val="00C81156"/>
    <w:rsid w:val="00C81E38"/>
    <w:rsid w:val="00C850F9"/>
    <w:rsid w:val="00C87DCD"/>
    <w:rsid w:val="00C915F4"/>
    <w:rsid w:val="00C92B28"/>
    <w:rsid w:val="00C93015"/>
    <w:rsid w:val="00C95269"/>
    <w:rsid w:val="00CA093E"/>
    <w:rsid w:val="00CA1397"/>
    <w:rsid w:val="00CA5457"/>
    <w:rsid w:val="00CA5F81"/>
    <w:rsid w:val="00CA6916"/>
    <w:rsid w:val="00CA715A"/>
    <w:rsid w:val="00CA7EED"/>
    <w:rsid w:val="00CB5ADC"/>
    <w:rsid w:val="00CB676A"/>
    <w:rsid w:val="00CB778C"/>
    <w:rsid w:val="00CC0E38"/>
    <w:rsid w:val="00CC29FD"/>
    <w:rsid w:val="00CC3F4D"/>
    <w:rsid w:val="00CC4C47"/>
    <w:rsid w:val="00CC6FD9"/>
    <w:rsid w:val="00CD1A10"/>
    <w:rsid w:val="00CD21EE"/>
    <w:rsid w:val="00CD3837"/>
    <w:rsid w:val="00CD5680"/>
    <w:rsid w:val="00CD62B1"/>
    <w:rsid w:val="00CD6E6D"/>
    <w:rsid w:val="00CE0FD5"/>
    <w:rsid w:val="00CE4AF5"/>
    <w:rsid w:val="00CE4D43"/>
    <w:rsid w:val="00CE64F9"/>
    <w:rsid w:val="00CF2430"/>
    <w:rsid w:val="00CF2BAD"/>
    <w:rsid w:val="00CF3581"/>
    <w:rsid w:val="00CF5E54"/>
    <w:rsid w:val="00CF6381"/>
    <w:rsid w:val="00CF697F"/>
    <w:rsid w:val="00CF69D0"/>
    <w:rsid w:val="00CF6A5D"/>
    <w:rsid w:val="00D025FB"/>
    <w:rsid w:val="00D03A56"/>
    <w:rsid w:val="00D04672"/>
    <w:rsid w:val="00D04D5D"/>
    <w:rsid w:val="00D05F59"/>
    <w:rsid w:val="00D06A4F"/>
    <w:rsid w:val="00D10C21"/>
    <w:rsid w:val="00D11CD8"/>
    <w:rsid w:val="00D14240"/>
    <w:rsid w:val="00D174E5"/>
    <w:rsid w:val="00D2055D"/>
    <w:rsid w:val="00D20EEA"/>
    <w:rsid w:val="00D22B02"/>
    <w:rsid w:val="00D30BE1"/>
    <w:rsid w:val="00D3314F"/>
    <w:rsid w:val="00D33E07"/>
    <w:rsid w:val="00D34B5D"/>
    <w:rsid w:val="00D36D49"/>
    <w:rsid w:val="00D371EA"/>
    <w:rsid w:val="00D37A29"/>
    <w:rsid w:val="00D37B58"/>
    <w:rsid w:val="00D40688"/>
    <w:rsid w:val="00D40B0A"/>
    <w:rsid w:val="00D410AD"/>
    <w:rsid w:val="00D4370A"/>
    <w:rsid w:val="00D45B9F"/>
    <w:rsid w:val="00D45D85"/>
    <w:rsid w:val="00D46001"/>
    <w:rsid w:val="00D46658"/>
    <w:rsid w:val="00D5050A"/>
    <w:rsid w:val="00D5329A"/>
    <w:rsid w:val="00D53938"/>
    <w:rsid w:val="00D54C3E"/>
    <w:rsid w:val="00D55C27"/>
    <w:rsid w:val="00D641C1"/>
    <w:rsid w:val="00D64495"/>
    <w:rsid w:val="00D658BE"/>
    <w:rsid w:val="00D66283"/>
    <w:rsid w:val="00D66363"/>
    <w:rsid w:val="00D66E2B"/>
    <w:rsid w:val="00D70D17"/>
    <w:rsid w:val="00D727AA"/>
    <w:rsid w:val="00D748B7"/>
    <w:rsid w:val="00D76774"/>
    <w:rsid w:val="00D857BE"/>
    <w:rsid w:val="00D862C2"/>
    <w:rsid w:val="00D91CF3"/>
    <w:rsid w:val="00D9352F"/>
    <w:rsid w:val="00D93BAD"/>
    <w:rsid w:val="00D949D1"/>
    <w:rsid w:val="00D94AE6"/>
    <w:rsid w:val="00D9503F"/>
    <w:rsid w:val="00D953A3"/>
    <w:rsid w:val="00D95877"/>
    <w:rsid w:val="00D9659E"/>
    <w:rsid w:val="00D965CD"/>
    <w:rsid w:val="00D96EDA"/>
    <w:rsid w:val="00D96FAE"/>
    <w:rsid w:val="00DA0C2B"/>
    <w:rsid w:val="00DA1C23"/>
    <w:rsid w:val="00DA4691"/>
    <w:rsid w:val="00DA4850"/>
    <w:rsid w:val="00DA657E"/>
    <w:rsid w:val="00DA70E9"/>
    <w:rsid w:val="00DA7BFF"/>
    <w:rsid w:val="00DB075A"/>
    <w:rsid w:val="00DB1DD8"/>
    <w:rsid w:val="00DB24FC"/>
    <w:rsid w:val="00DB40B7"/>
    <w:rsid w:val="00DB64F2"/>
    <w:rsid w:val="00DB6FFD"/>
    <w:rsid w:val="00DB7AC8"/>
    <w:rsid w:val="00DC45BB"/>
    <w:rsid w:val="00DC515B"/>
    <w:rsid w:val="00DC6A9F"/>
    <w:rsid w:val="00DD15D5"/>
    <w:rsid w:val="00DD2561"/>
    <w:rsid w:val="00DD5CC1"/>
    <w:rsid w:val="00DD719B"/>
    <w:rsid w:val="00DD7BED"/>
    <w:rsid w:val="00DE027D"/>
    <w:rsid w:val="00DE2E6D"/>
    <w:rsid w:val="00DE3796"/>
    <w:rsid w:val="00DE4B98"/>
    <w:rsid w:val="00DE56F1"/>
    <w:rsid w:val="00DE7FC9"/>
    <w:rsid w:val="00DF1D14"/>
    <w:rsid w:val="00DF270F"/>
    <w:rsid w:val="00DF2A26"/>
    <w:rsid w:val="00DF4C6A"/>
    <w:rsid w:val="00DF77D3"/>
    <w:rsid w:val="00E00A11"/>
    <w:rsid w:val="00E01D67"/>
    <w:rsid w:val="00E01E1E"/>
    <w:rsid w:val="00E02475"/>
    <w:rsid w:val="00E02D54"/>
    <w:rsid w:val="00E0310A"/>
    <w:rsid w:val="00E05A3F"/>
    <w:rsid w:val="00E1085B"/>
    <w:rsid w:val="00E10935"/>
    <w:rsid w:val="00E1230D"/>
    <w:rsid w:val="00E1412D"/>
    <w:rsid w:val="00E15731"/>
    <w:rsid w:val="00E15891"/>
    <w:rsid w:val="00E16C73"/>
    <w:rsid w:val="00E20F8E"/>
    <w:rsid w:val="00E237C6"/>
    <w:rsid w:val="00E2421A"/>
    <w:rsid w:val="00E25FC2"/>
    <w:rsid w:val="00E30548"/>
    <w:rsid w:val="00E321DF"/>
    <w:rsid w:val="00E32314"/>
    <w:rsid w:val="00E32970"/>
    <w:rsid w:val="00E32F12"/>
    <w:rsid w:val="00E339EA"/>
    <w:rsid w:val="00E35B88"/>
    <w:rsid w:val="00E37862"/>
    <w:rsid w:val="00E4534A"/>
    <w:rsid w:val="00E4620C"/>
    <w:rsid w:val="00E50B41"/>
    <w:rsid w:val="00E51A4E"/>
    <w:rsid w:val="00E51F13"/>
    <w:rsid w:val="00E530E9"/>
    <w:rsid w:val="00E536EC"/>
    <w:rsid w:val="00E54DE8"/>
    <w:rsid w:val="00E55CE3"/>
    <w:rsid w:val="00E56258"/>
    <w:rsid w:val="00E564E7"/>
    <w:rsid w:val="00E60950"/>
    <w:rsid w:val="00E6130E"/>
    <w:rsid w:val="00E61C04"/>
    <w:rsid w:val="00E64D43"/>
    <w:rsid w:val="00E65914"/>
    <w:rsid w:val="00E674FB"/>
    <w:rsid w:val="00E708EC"/>
    <w:rsid w:val="00E720E8"/>
    <w:rsid w:val="00E73680"/>
    <w:rsid w:val="00E74577"/>
    <w:rsid w:val="00E77B57"/>
    <w:rsid w:val="00E77CCE"/>
    <w:rsid w:val="00E80B83"/>
    <w:rsid w:val="00E82DB0"/>
    <w:rsid w:val="00E91C5E"/>
    <w:rsid w:val="00E92861"/>
    <w:rsid w:val="00E975FA"/>
    <w:rsid w:val="00E976BC"/>
    <w:rsid w:val="00EA1EF4"/>
    <w:rsid w:val="00EA729E"/>
    <w:rsid w:val="00EA7F3F"/>
    <w:rsid w:val="00EB0064"/>
    <w:rsid w:val="00EB106E"/>
    <w:rsid w:val="00EB1C9F"/>
    <w:rsid w:val="00EB223B"/>
    <w:rsid w:val="00EB2592"/>
    <w:rsid w:val="00EB3131"/>
    <w:rsid w:val="00EB3848"/>
    <w:rsid w:val="00EB52D6"/>
    <w:rsid w:val="00EB5AE9"/>
    <w:rsid w:val="00EB6412"/>
    <w:rsid w:val="00EC4BEC"/>
    <w:rsid w:val="00EC69F2"/>
    <w:rsid w:val="00EC7051"/>
    <w:rsid w:val="00ED1DF6"/>
    <w:rsid w:val="00ED22B8"/>
    <w:rsid w:val="00ED276B"/>
    <w:rsid w:val="00ED2C7D"/>
    <w:rsid w:val="00ED32E3"/>
    <w:rsid w:val="00ED393A"/>
    <w:rsid w:val="00ED5AB1"/>
    <w:rsid w:val="00ED68B4"/>
    <w:rsid w:val="00ED7082"/>
    <w:rsid w:val="00ED7D04"/>
    <w:rsid w:val="00EE3D03"/>
    <w:rsid w:val="00EE4B9A"/>
    <w:rsid w:val="00EE7307"/>
    <w:rsid w:val="00EF3382"/>
    <w:rsid w:val="00EF3BAD"/>
    <w:rsid w:val="00EF523C"/>
    <w:rsid w:val="00EF5D45"/>
    <w:rsid w:val="00EF71D1"/>
    <w:rsid w:val="00F04E03"/>
    <w:rsid w:val="00F04E75"/>
    <w:rsid w:val="00F11B8A"/>
    <w:rsid w:val="00F12A3B"/>
    <w:rsid w:val="00F13A6E"/>
    <w:rsid w:val="00F16407"/>
    <w:rsid w:val="00F166B6"/>
    <w:rsid w:val="00F169FE"/>
    <w:rsid w:val="00F215EF"/>
    <w:rsid w:val="00F216B0"/>
    <w:rsid w:val="00F22D1A"/>
    <w:rsid w:val="00F23C35"/>
    <w:rsid w:val="00F279EC"/>
    <w:rsid w:val="00F31DE5"/>
    <w:rsid w:val="00F36741"/>
    <w:rsid w:val="00F40CFA"/>
    <w:rsid w:val="00F410AD"/>
    <w:rsid w:val="00F42236"/>
    <w:rsid w:val="00F424FC"/>
    <w:rsid w:val="00F43721"/>
    <w:rsid w:val="00F43A31"/>
    <w:rsid w:val="00F44D92"/>
    <w:rsid w:val="00F461DE"/>
    <w:rsid w:val="00F47B6B"/>
    <w:rsid w:val="00F503E7"/>
    <w:rsid w:val="00F50922"/>
    <w:rsid w:val="00F5098B"/>
    <w:rsid w:val="00F515E6"/>
    <w:rsid w:val="00F51603"/>
    <w:rsid w:val="00F54270"/>
    <w:rsid w:val="00F546EB"/>
    <w:rsid w:val="00F607BB"/>
    <w:rsid w:val="00F60C2A"/>
    <w:rsid w:val="00F60EA5"/>
    <w:rsid w:val="00F61D45"/>
    <w:rsid w:val="00F62F43"/>
    <w:rsid w:val="00F63B4B"/>
    <w:rsid w:val="00F67299"/>
    <w:rsid w:val="00F71AD5"/>
    <w:rsid w:val="00F72070"/>
    <w:rsid w:val="00F74E94"/>
    <w:rsid w:val="00F76E82"/>
    <w:rsid w:val="00F774B4"/>
    <w:rsid w:val="00F878E4"/>
    <w:rsid w:val="00F90D32"/>
    <w:rsid w:val="00F91E14"/>
    <w:rsid w:val="00F9352F"/>
    <w:rsid w:val="00F947C4"/>
    <w:rsid w:val="00F964AC"/>
    <w:rsid w:val="00F96503"/>
    <w:rsid w:val="00F9795D"/>
    <w:rsid w:val="00FA26D1"/>
    <w:rsid w:val="00FA6A55"/>
    <w:rsid w:val="00FA6F26"/>
    <w:rsid w:val="00FA7DE4"/>
    <w:rsid w:val="00FA7EEB"/>
    <w:rsid w:val="00FB0F09"/>
    <w:rsid w:val="00FB25C2"/>
    <w:rsid w:val="00FB3311"/>
    <w:rsid w:val="00FB43EB"/>
    <w:rsid w:val="00FC0A29"/>
    <w:rsid w:val="00FC0A7E"/>
    <w:rsid w:val="00FC11D4"/>
    <w:rsid w:val="00FC1D77"/>
    <w:rsid w:val="00FC2069"/>
    <w:rsid w:val="00FC2C5C"/>
    <w:rsid w:val="00FC3278"/>
    <w:rsid w:val="00FC4735"/>
    <w:rsid w:val="00FC4A57"/>
    <w:rsid w:val="00FC4FA9"/>
    <w:rsid w:val="00FC5A27"/>
    <w:rsid w:val="00FC6CDB"/>
    <w:rsid w:val="00FC754C"/>
    <w:rsid w:val="00FD1EC0"/>
    <w:rsid w:val="00FD4FB0"/>
    <w:rsid w:val="00FE1665"/>
    <w:rsid w:val="00FE2CF8"/>
    <w:rsid w:val="00FE5E78"/>
    <w:rsid w:val="00FE749B"/>
    <w:rsid w:val="00FF02F6"/>
    <w:rsid w:val="00FF0FD7"/>
    <w:rsid w:val="00FF112A"/>
    <w:rsid w:val="00FF3AFE"/>
    <w:rsid w:val="00FF3DF4"/>
    <w:rsid w:val="00FF41FD"/>
    <w:rsid w:val="00FF5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A6690"/>
  <w15:docId w15:val="{257A6229-ED8F-4263-B339-C5340A75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9EB"/>
    <w:pPr>
      <w:spacing w:after="0" w:line="240" w:lineRule="auto"/>
    </w:pPr>
    <w:rPr>
      <w:rFonts w:ascii="Times New Roman" w:eastAsia="Times New Roman" w:hAnsi="Times New Roman" w:cs="Times New Roman"/>
      <w:sz w:val="24"/>
      <w:szCs w:val="24"/>
      <w:lang w:eastAsia="de-DE"/>
    </w:rPr>
  </w:style>
  <w:style w:type="paragraph" w:styleId="Heading1">
    <w:name w:val="heading 1"/>
    <w:aliases w:val="Überschrift 1_ODD"/>
    <w:basedOn w:val="Normal"/>
    <w:next w:val="Normal"/>
    <w:link w:val="Heading1Char"/>
    <w:qFormat/>
    <w:rsid w:val="00B119EB"/>
    <w:pPr>
      <w:keepNext/>
      <w:numPr>
        <w:numId w:val="1"/>
      </w:numPr>
      <w:spacing w:before="240" w:after="60"/>
      <w:outlineLvl w:val="0"/>
    </w:pPr>
    <w:rPr>
      <w:rFonts w:ascii="Arial" w:hAnsi="Arial" w:cs="Arial"/>
      <w:b/>
      <w:bCs/>
      <w:kern w:val="32"/>
      <w:sz w:val="32"/>
      <w:szCs w:val="32"/>
    </w:rPr>
  </w:style>
  <w:style w:type="paragraph" w:styleId="Heading2">
    <w:name w:val="heading 2"/>
    <w:aliases w:val="Überschrift 2_ODD"/>
    <w:basedOn w:val="Normal"/>
    <w:next w:val="Normal"/>
    <w:link w:val="Heading2Char"/>
    <w:qFormat/>
    <w:rsid w:val="00B119EB"/>
    <w:pPr>
      <w:keepNext/>
      <w:numPr>
        <w:ilvl w:val="1"/>
        <w:numId w:val="1"/>
      </w:numPr>
      <w:spacing w:before="240" w:after="60"/>
      <w:outlineLvl w:val="1"/>
    </w:pPr>
    <w:rPr>
      <w:rFonts w:cs="Arial"/>
      <w:b/>
      <w:bCs/>
      <w:iCs/>
      <w:sz w:val="28"/>
      <w:szCs w:val="28"/>
    </w:rPr>
  </w:style>
  <w:style w:type="paragraph" w:styleId="Heading3">
    <w:name w:val="heading 3"/>
    <w:aliases w:val="Überschrift 3_ODD"/>
    <w:basedOn w:val="Normal"/>
    <w:next w:val="Normal"/>
    <w:link w:val="Heading3Char"/>
    <w:qFormat/>
    <w:rsid w:val="00B119EB"/>
    <w:pPr>
      <w:keepNext/>
      <w:numPr>
        <w:ilvl w:val="2"/>
        <w:numId w:val="1"/>
      </w:numPr>
      <w:spacing w:before="240" w:after="60"/>
      <w:outlineLvl w:val="2"/>
    </w:pPr>
    <w:rPr>
      <w:rFonts w:cs="Arial"/>
      <w:b/>
      <w:bCs/>
      <w:sz w:val="28"/>
      <w:szCs w:val="26"/>
    </w:rPr>
  </w:style>
  <w:style w:type="paragraph" w:styleId="Heading4">
    <w:name w:val="heading 4"/>
    <w:aliases w:val="Überschrift 4_ODD"/>
    <w:basedOn w:val="Normal"/>
    <w:next w:val="Normal"/>
    <w:link w:val="Heading4Char"/>
    <w:qFormat/>
    <w:rsid w:val="00B119EB"/>
    <w:pPr>
      <w:keepNext/>
      <w:numPr>
        <w:ilvl w:val="3"/>
        <w:numId w:val="1"/>
      </w:numPr>
      <w:spacing w:before="240" w:after="60"/>
      <w:outlineLvl w:val="3"/>
    </w:pPr>
    <w:rPr>
      <w:b/>
      <w:bCs/>
      <w:szCs w:val="28"/>
    </w:rPr>
  </w:style>
  <w:style w:type="paragraph" w:styleId="Heading5">
    <w:name w:val="heading 5"/>
    <w:aliases w:val="Überschrift 5_ODD"/>
    <w:basedOn w:val="Normal"/>
    <w:next w:val="Normal"/>
    <w:link w:val="Heading5Char"/>
    <w:qFormat/>
    <w:rsid w:val="00B119EB"/>
    <w:pPr>
      <w:numPr>
        <w:ilvl w:val="4"/>
        <w:numId w:val="1"/>
      </w:numPr>
      <w:spacing w:before="240" w:after="60"/>
      <w:outlineLvl w:val="4"/>
    </w:pPr>
    <w:rPr>
      <w:bCs/>
      <w:iCs/>
      <w:szCs w:val="26"/>
    </w:rPr>
  </w:style>
  <w:style w:type="paragraph" w:styleId="Heading6">
    <w:name w:val="heading 6"/>
    <w:basedOn w:val="Normal"/>
    <w:next w:val="Normal"/>
    <w:link w:val="Heading6Char"/>
    <w:qFormat/>
    <w:rsid w:val="00B119EB"/>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119EB"/>
    <w:pPr>
      <w:numPr>
        <w:ilvl w:val="6"/>
        <w:numId w:val="1"/>
      </w:numPr>
      <w:spacing w:before="240" w:after="60"/>
      <w:outlineLvl w:val="6"/>
    </w:pPr>
  </w:style>
  <w:style w:type="paragraph" w:styleId="Heading8">
    <w:name w:val="heading 8"/>
    <w:basedOn w:val="Normal"/>
    <w:next w:val="Normal"/>
    <w:link w:val="Heading8Char"/>
    <w:qFormat/>
    <w:rsid w:val="00B119EB"/>
    <w:pPr>
      <w:numPr>
        <w:ilvl w:val="7"/>
        <w:numId w:val="1"/>
      </w:numPr>
      <w:spacing w:before="240" w:after="60"/>
      <w:outlineLvl w:val="7"/>
    </w:pPr>
    <w:rPr>
      <w:i/>
      <w:iCs/>
    </w:rPr>
  </w:style>
  <w:style w:type="paragraph" w:styleId="Heading9">
    <w:name w:val="heading 9"/>
    <w:basedOn w:val="Normal"/>
    <w:next w:val="Normal"/>
    <w:link w:val="Heading9Char"/>
    <w:qFormat/>
    <w:rsid w:val="00B119E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_ODD Char"/>
    <w:basedOn w:val="DefaultParagraphFont"/>
    <w:link w:val="Heading1"/>
    <w:rsid w:val="00B119EB"/>
    <w:rPr>
      <w:rFonts w:ascii="Arial" w:eastAsia="Times New Roman" w:hAnsi="Arial" w:cs="Arial"/>
      <w:b/>
      <w:bCs/>
      <w:kern w:val="32"/>
      <w:sz w:val="32"/>
      <w:szCs w:val="32"/>
      <w:lang w:eastAsia="de-DE"/>
    </w:rPr>
  </w:style>
  <w:style w:type="character" w:customStyle="1" w:styleId="Heading2Char">
    <w:name w:val="Heading 2 Char"/>
    <w:aliases w:val="Überschrift 2_ODD Char"/>
    <w:basedOn w:val="DefaultParagraphFont"/>
    <w:link w:val="Heading2"/>
    <w:rsid w:val="00B119EB"/>
    <w:rPr>
      <w:rFonts w:ascii="Times New Roman" w:eastAsia="Times New Roman" w:hAnsi="Times New Roman" w:cs="Arial"/>
      <w:b/>
      <w:bCs/>
      <w:iCs/>
      <w:sz w:val="28"/>
      <w:szCs w:val="28"/>
      <w:lang w:eastAsia="de-DE"/>
    </w:rPr>
  </w:style>
  <w:style w:type="character" w:customStyle="1" w:styleId="Heading3Char">
    <w:name w:val="Heading 3 Char"/>
    <w:aliases w:val="Überschrift 3_ODD Char"/>
    <w:basedOn w:val="DefaultParagraphFont"/>
    <w:link w:val="Heading3"/>
    <w:rsid w:val="00B119EB"/>
    <w:rPr>
      <w:rFonts w:ascii="Times New Roman" w:eastAsia="Times New Roman" w:hAnsi="Times New Roman" w:cs="Arial"/>
      <w:b/>
      <w:bCs/>
      <w:sz w:val="28"/>
      <w:szCs w:val="26"/>
      <w:lang w:eastAsia="de-DE"/>
    </w:rPr>
  </w:style>
  <w:style w:type="character" w:customStyle="1" w:styleId="Heading4Char">
    <w:name w:val="Heading 4 Char"/>
    <w:aliases w:val="Überschrift 4_ODD Char"/>
    <w:basedOn w:val="DefaultParagraphFont"/>
    <w:link w:val="Heading4"/>
    <w:rsid w:val="00B119EB"/>
    <w:rPr>
      <w:rFonts w:ascii="Times New Roman" w:eastAsia="Times New Roman" w:hAnsi="Times New Roman" w:cs="Times New Roman"/>
      <w:b/>
      <w:bCs/>
      <w:sz w:val="24"/>
      <w:szCs w:val="28"/>
      <w:lang w:eastAsia="de-DE"/>
    </w:rPr>
  </w:style>
  <w:style w:type="character" w:customStyle="1" w:styleId="Heading5Char">
    <w:name w:val="Heading 5 Char"/>
    <w:aliases w:val="Überschrift 5_ODD Char"/>
    <w:basedOn w:val="DefaultParagraphFont"/>
    <w:link w:val="Heading5"/>
    <w:rsid w:val="00B119EB"/>
    <w:rPr>
      <w:rFonts w:ascii="Times New Roman" w:eastAsia="Times New Roman" w:hAnsi="Times New Roman" w:cs="Times New Roman"/>
      <w:bCs/>
      <w:iCs/>
      <w:sz w:val="24"/>
      <w:szCs w:val="26"/>
      <w:lang w:eastAsia="de-DE"/>
    </w:rPr>
  </w:style>
  <w:style w:type="character" w:customStyle="1" w:styleId="Heading6Char">
    <w:name w:val="Heading 6 Char"/>
    <w:basedOn w:val="DefaultParagraphFont"/>
    <w:link w:val="Heading6"/>
    <w:rsid w:val="00B119EB"/>
    <w:rPr>
      <w:rFonts w:ascii="Times New Roman" w:eastAsia="Times New Roman" w:hAnsi="Times New Roman" w:cs="Times New Roman"/>
      <w:b/>
      <w:bCs/>
      <w:lang w:eastAsia="de-DE"/>
    </w:rPr>
  </w:style>
  <w:style w:type="character" w:customStyle="1" w:styleId="Heading7Char">
    <w:name w:val="Heading 7 Char"/>
    <w:basedOn w:val="DefaultParagraphFont"/>
    <w:link w:val="Heading7"/>
    <w:rsid w:val="00B119EB"/>
    <w:rPr>
      <w:rFonts w:ascii="Times New Roman" w:eastAsia="Times New Roman" w:hAnsi="Times New Roman" w:cs="Times New Roman"/>
      <w:sz w:val="24"/>
      <w:szCs w:val="24"/>
      <w:lang w:eastAsia="de-DE"/>
    </w:rPr>
  </w:style>
  <w:style w:type="character" w:customStyle="1" w:styleId="Heading8Char">
    <w:name w:val="Heading 8 Char"/>
    <w:basedOn w:val="DefaultParagraphFont"/>
    <w:link w:val="Heading8"/>
    <w:rsid w:val="00B119EB"/>
    <w:rPr>
      <w:rFonts w:ascii="Times New Roman" w:eastAsia="Times New Roman" w:hAnsi="Times New Roman" w:cs="Times New Roman"/>
      <w:i/>
      <w:iCs/>
      <w:sz w:val="24"/>
      <w:szCs w:val="24"/>
      <w:lang w:eastAsia="de-DE"/>
    </w:rPr>
  </w:style>
  <w:style w:type="character" w:customStyle="1" w:styleId="Heading9Char">
    <w:name w:val="Heading 9 Char"/>
    <w:basedOn w:val="DefaultParagraphFont"/>
    <w:link w:val="Heading9"/>
    <w:rsid w:val="00B119EB"/>
    <w:rPr>
      <w:rFonts w:ascii="Arial" w:eastAsia="Times New Roman" w:hAnsi="Arial" w:cs="Arial"/>
      <w:lang w:eastAsia="de-DE"/>
    </w:rPr>
  </w:style>
  <w:style w:type="paragraph" w:styleId="Header">
    <w:name w:val="header"/>
    <w:basedOn w:val="Normal"/>
    <w:link w:val="HeaderChar"/>
    <w:rsid w:val="00B119EB"/>
    <w:pPr>
      <w:tabs>
        <w:tab w:val="center" w:pos="4536"/>
        <w:tab w:val="right" w:pos="9072"/>
      </w:tabs>
    </w:pPr>
  </w:style>
  <w:style w:type="character" w:customStyle="1" w:styleId="HeaderChar">
    <w:name w:val="Header Char"/>
    <w:basedOn w:val="DefaultParagraphFont"/>
    <w:link w:val="Header"/>
    <w:rsid w:val="00B119EB"/>
    <w:rPr>
      <w:rFonts w:ascii="Times New Roman" w:eastAsia="Times New Roman" w:hAnsi="Times New Roman" w:cs="Times New Roman"/>
      <w:sz w:val="24"/>
      <w:szCs w:val="24"/>
      <w:lang w:eastAsia="de-DE"/>
    </w:rPr>
  </w:style>
  <w:style w:type="character" w:styleId="PageNumber">
    <w:name w:val="page number"/>
    <w:basedOn w:val="DefaultParagraphFont"/>
    <w:rsid w:val="00B119EB"/>
  </w:style>
  <w:style w:type="paragraph" w:styleId="BalloonText">
    <w:name w:val="Balloon Text"/>
    <w:basedOn w:val="Normal"/>
    <w:link w:val="BalloonTextChar"/>
    <w:uiPriority w:val="99"/>
    <w:semiHidden/>
    <w:unhideWhenUsed/>
    <w:rsid w:val="00B119EB"/>
    <w:rPr>
      <w:rFonts w:ascii="Tahoma" w:hAnsi="Tahoma" w:cs="Tahoma"/>
      <w:sz w:val="16"/>
      <w:szCs w:val="16"/>
    </w:rPr>
  </w:style>
  <w:style w:type="character" w:customStyle="1" w:styleId="BalloonTextChar">
    <w:name w:val="Balloon Text Char"/>
    <w:basedOn w:val="DefaultParagraphFont"/>
    <w:link w:val="BalloonText"/>
    <w:uiPriority w:val="99"/>
    <w:semiHidden/>
    <w:rsid w:val="00B119EB"/>
    <w:rPr>
      <w:rFonts w:ascii="Tahoma" w:eastAsia="Times New Roman" w:hAnsi="Tahoma" w:cs="Tahoma"/>
      <w:sz w:val="16"/>
      <w:szCs w:val="16"/>
      <w:lang w:eastAsia="de-DE"/>
    </w:rPr>
  </w:style>
  <w:style w:type="character" w:styleId="CommentReference">
    <w:name w:val="annotation reference"/>
    <w:basedOn w:val="DefaultParagraphFont"/>
    <w:uiPriority w:val="99"/>
    <w:semiHidden/>
    <w:rsid w:val="00972710"/>
    <w:rPr>
      <w:rFonts w:cs="Times New Roman"/>
      <w:sz w:val="16"/>
      <w:szCs w:val="16"/>
    </w:rPr>
  </w:style>
  <w:style w:type="paragraph" w:styleId="CommentText">
    <w:name w:val="annotation text"/>
    <w:basedOn w:val="Normal"/>
    <w:link w:val="CommentTextChar"/>
    <w:uiPriority w:val="99"/>
    <w:semiHidden/>
    <w:rsid w:val="00972710"/>
    <w:pPr>
      <w:spacing w:after="200" w:line="276" w:lineRule="auto"/>
    </w:pPr>
    <w:rPr>
      <w:rFonts w:ascii="Calibri" w:eastAsia="Calibri" w:hAnsi="Calibri"/>
      <w:sz w:val="20"/>
      <w:szCs w:val="20"/>
      <w:lang w:val="en-US" w:eastAsia="en-US"/>
    </w:rPr>
  </w:style>
  <w:style w:type="character" w:customStyle="1" w:styleId="CommentTextChar">
    <w:name w:val="Comment Text Char"/>
    <w:basedOn w:val="DefaultParagraphFont"/>
    <w:link w:val="CommentText"/>
    <w:uiPriority w:val="99"/>
    <w:semiHidden/>
    <w:rsid w:val="00972710"/>
    <w:rPr>
      <w:rFonts w:ascii="Calibri" w:eastAsia="Calibri" w:hAnsi="Calibri" w:cs="Times New Roman"/>
      <w:sz w:val="20"/>
      <w:szCs w:val="20"/>
      <w:lang w:val="en-US"/>
    </w:rPr>
  </w:style>
  <w:style w:type="paragraph" w:styleId="ListParagraph">
    <w:name w:val="List Paragraph"/>
    <w:basedOn w:val="Normal"/>
    <w:uiPriority w:val="34"/>
    <w:qFormat/>
    <w:rsid w:val="00972710"/>
    <w:pPr>
      <w:ind w:left="720"/>
      <w:contextualSpacing/>
    </w:pPr>
    <w:rPr>
      <w:lang w:val="de-DE"/>
    </w:rPr>
  </w:style>
  <w:style w:type="paragraph" w:styleId="Revision">
    <w:name w:val="Revision"/>
    <w:hidden/>
    <w:uiPriority w:val="99"/>
    <w:semiHidden/>
    <w:rsid w:val="00F62F43"/>
    <w:pPr>
      <w:spacing w:after="0" w:line="240" w:lineRule="auto"/>
    </w:pPr>
    <w:rPr>
      <w:rFonts w:ascii="Times New Roman" w:eastAsia="Times New Roman" w:hAnsi="Times New Roman" w:cs="Times New Roman"/>
      <w:sz w:val="24"/>
      <w:szCs w:val="24"/>
      <w:lang w:eastAsia="de-DE"/>
    </w:rPr>
  </w:style>
  <w:style w:type="paragraph" w:styleId="Caption">
    <w:name w:val="caption"/>
    <w:basedOn w:val="Normal"/>
    <w:next w:val="Normal"/>
    <w:uiPriority w:val="35"/>
    <w:unhideWhenUsed/>
    <w:qFormat/>
    <w:rsid w:val="00F60C2A"/>
    <w:pPr>
      <w:spacing w:after="200"/>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95632"/>
    <w:pPr>
      <w:spacing w:after="0" w:line="240" w:lineRule="auto"/>
    </w:pPr>
    <w:rPr>
      <w:rFonts w:ascii="Times New Roman" w:eastAsia="Times New Roman" w:hAnsi="Times New Roman"/>
      <w:b/>
      <w:bCs/>
      <w:lang w:val="en-GB" w:eastAsia="de-DE"/>
    </w:rPr>
  </w:style>
  <w:style w:type="character" w:customStyle="1" w:styleId="CommentSubjectChar">
    <w:name w:val="Comment Subject Char"/>
    <w:basedOn w:val="CommentTextChar"/>
    <w:link w:val="CommentSubject"/>
    <w:uiPriority w:val="99"/>
    <w:semiHidden/>
    <w:rsid w:val="00595632"/>
    <w:rPr>
      <w:rFonts w:ascii="Times New Roman" w:eastAsia="Times New Roman" w:hAnsi="Times New Roman" w:cs="Times New Roman"/>
      <w:b/>
      <w:bCs/>
      <w:sz w:val="20"/>
      <w:szCs w:val="20"/>
      <w:lang w:val="en-US" w:eastAsia="de-DE"/>
    </w:rPr>
  </w:style>
  <w:style w:type="character" w:styleId="UnresolvedMention">
    <w:name w:val="Unresolved Mention"/>
    <w:basedOn w:val="DefaultParagraphFont"/>
    <w:uiPriority w:val="99"/>
    <w:unhideWhenUsed/>
    <w:rsid w:val="00B40C76"/>
    <w:rPr>
      <w:color w:val="605E5C"/>
      <w:shd w:val="clear" w:color="auto" w:fill="E1DFDD"/>
    </w:rPr>
  </w:style>
  <w:style w:type="paragraph" w:styleId="Footer">
    <w:name w:val="footer"/>
    <w:basedOn w:val="Normal"/>
    <w:link w:val="FooterChar"/>
    <w:uiPriority w:val="99"/>
    <w:semiHidden/>
    <w:unhideWhenUsed/>
    <w:rsid w:val="00103506"/>
    <w:pPr>
      <w:tabs>
        <w:tab w:val="center" w:pos="4680"/>
        <w:tab w:val="right" w:pos="9360"/>
      </w:tabs>
    </w:pPr>
  </w:style>
  <w:style w:type="character" w:customStyle="1" w:styleId="FooterChar">
    <w:name w:val="Footer Char"/>
    <w:basedOn w:val="DefaultParagraphFont"/>
    <w:link w:val="Footer"/>
    <w:uiPriority w:val="99"/>
    <w:semiHidden/>
    <w:rsid w:val="00103506"/>
    <w:rPr>
      <w:rFonts w:ascii="Times New Roman" w:eastAsia="Times New Roman" w:hAnsi="Times New Roman" w:cs="Times New Roman"/>
      <w:sz w:val="24"/>
      <w:szCs w:val="24"/>
      <w:lang w:eastAsia="de-DE"/>
    </w:rPr>
  </w:style>
  <w:style w:type="paragraph" w:styleId="NormalWeb">
    <w:name w:val="Normal (Web)"/>
    <w:basedOn w:val="Normal"/>
    <w:uiPriority w:val="99"/>
    <w:semiHidden/>
    <w:unhideWhenUsed/>
    <w:rsid w:val="00386906"/>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36263">
      <w:bodyDiv w:val="1"/>
      <w:marLeft w:val="0"/>
      <w:marRight w:val="0"/>
      <w:marTop w:val="0"/>
      <w:marBottom w:val="0"/>
      <w:divBdr>
        <w:top w:val="none" w:sz="0" w:space="0" w:color="auto"/>
        <w:left w:val="none" w:sz="0" w:space="0" w:color="auto"/>
        <w:bottom w:val="none" w:sz="0" w:space="0" w:color="auto"/>
        <w:right w:val="none" w:sz="0" w:space="0" w:color="auto"/>
      </w:divBdr>
    </w:div>
    <w:div w:id="550728890">
      <w:bodyDiv w:val="1"/>
      <w:marLeft w:val="0"/>
      <w:marRight w:val="0"/>
      <w:marTop w:val="0"/>
      <w:marBottom w:val="0"/>
      <w:divBdr>
        <w:top w:val="none" w:sz="0" w:space="0" w:color="auto"/>
        <w:left w:val="none" w:sz="0" w:space="0" w:color="auto"/>
        <w:bottom w:val="none" w:sz="0" w:space="0" w:color="auto"/>
        <w:right w:val="none" w:sz="0" w:space="0" w:color="auto"/>
      </w:divBdr>
    </w:div>
    <w:div w:id="785545554">
      <w:bodyDiv w:val="1"/>
      <w:marLeft w:val="0"/>
      <w:marRight w:val="0"/>
      <w:marTop w:val="0"/>
      <w:marBottom w:val="0"/>
      <w:divBdr>
        <w:top w:val="none" w:sz="0" w:space="0" w:color="auto"/>
        <w:left w:val="none" w:sz="0" w:space="0" w:color="auto"/>
        <w:bottom w:val="none" w:sz="0" w:space="0" w:color="auto"/>
        <w:right w:val="none" w:sz="0" w:space="0" w:color="auto"/>
      </w:divBdr>
    </w:div>
    <w:div w:id="1053575786">
      <w:bodyDiv w:val="1"/>
      <w:marLeft w:val="0"/>
      <w:marRight w:val="0"/>
      <w:marTop w:val="0"/>
      <w:marBottom w:val="0"/>
      <w:divBdr>
        <w:top w:val="none" w:sz="0" w:space="0" w:color="auto"/>
        <w:left w:val="none" w:sz="0" w:space="0" w:color="auto"/>
        <w:bottom w:val="none" w:sz="0" w:space="0" w:color="auto"/>
        <w:right w:val="none" w:sz="0" w:space="0" w:color="auto"/>
      </w:divBdr>
    </w:div>
    <w:div w:id="188805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368D2-6A1E-4F0B-90DF-F4376EF4F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33</Pages>
  <Words>9751</Words>
  <Characters>55586</Characters>
  <Application>Microsoft Office Word</Application>
  <DocSecurity>0</DocSecurity>
  <Lines>463</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Helmholtz-Zentrum für Umweltforschung GmbH - UFZ</Company>
  <LinksUpToDate>false</LinksUpToDate>
  <CharactersWithSpaces>65207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 Müller bimu</dc:creator>
  <cp:lastModifiedBy>Ivan Puga Gonzalez</cp:lastModifiedBy>
  <cp:revision>6</cp:revision>
  <dcterms:created xsi:type="dcterms:W3CDTF">2019-04-15T07:27:00Z</dcterms:created>
  <dcterms:modified xsi:type="dcterms:W3CDTF">2019-04-15T07:31:00Z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684840-629b-41cd-9b8c-5e9eea511f17_Enabled">
    <vt:lpwstr>True</vt:lpwstr>
  </property>
  <property fmtid="{D5CDD505-2E9C-101B-9397-08002B2CF9AE}" pid="3" name="MSIP_Label_92684840-629b-41cd-9b8c-5e9eea511f17_SiteId">
    <vt:lpwstr>8482881e-3699-4b3f-b135-cf4800bc1efb</vt:lpwstr>
  </property>
  <property fmtid="{D5CDD505-2E9C-101B-9397-08002B2CF9AE}" pid="4" name="MSIP_Label_92684840-629b-41cd-9b8c-5e9eea511f17_Owner">
    <vt:lpwstr>ivanpg@uia.no</vt:lpwstr>
  </property>
  <property fmtid="{D5CDD505-2E9C-101B-9397-08002B2CF9AE}" pid="5" name="MSIP_Label_92684840-629b-41cd-9b8c-5e9eea511f17_SetDate">
    <vt:lpwstr>2019-02-19T09:38:40.3941592Z</vt:lpwstr>
  </property>
  <property fmtid="{D5CDD505-2E9C-101B-9397-08002B2CF9AE}" pid="6" name="MSIP_Label_92684840-629b-41cd-9b8c-5e9eea511f17_Name">
    <vt:lpwstr>Internal</vt:lpwstr>
  </property>
  <property fmtid="{D5CDD505-2E9C-101B-9397-08002B2CF9AE}" pid="7" name="MSIP_Label_92684840-629b-41cd-9b8c-5e9eea511f17_Application">
    <vt:lpwstr>Microsoft Azure Information Protection</vt:lpwstr>
  </property>
  <property fmtid="{D5CDD505-2E9C-101B-9397-08002B2CF9AE}" pid="8" name="MSIP_Label_92684840-629b-41cd-9b8c-5e9eea511f17_Extended_MSFT_Method">
    <vt:lpwstr>Automatic</vt:lpwstr>
  </property>
  <property fmtid="{D5CDD505-2E9C-101B-9397-08002B2CF9AE}" pid="9" name="MSIP_Label_b4114459-e220-4ae9-b339-4ebe6008cdd4_Enabled">
    <vt:lpwstr>True</vt:lpwstr>
  </property>
  <property fmtid="{D5CDD505-2E9C-101B-9397-08002B2CF9AE}" pid="10" name="MSIP_Label_b4114459-e220-4ae9-b339-4ebe6008cdd4_SiteId">
    <vt:lpwstr>8482881e-3699-4b3f-b135-cf4800bc1efb</vt:lpwstr>
  </property>
  <property fmtid="{D5CDD505-2E9C-101B-9397-08002B2CF9AE}" pid="11" name="MSIP_Label_b4114459-e220-4ae9-b339-4ebe6008cdd4_Owner">
    <vt:lpwstr>ivanpg@uia.no</vt:lpwstr>
  </property>
  <property fmtid="{D5CDD505-2E9C-101B-9397-08002B2CF9AE}" pid="12" name="MSIP_Label_b4114459-e220-4ae9-b339-4ebe6008cdd4_SetDate">
    <vt:lpwstr>2019-02-19T09:38:40.3941592Z</vt:lpwstr>
  </property>
  <property fmtid="{D5CDD505-2E9C-101B-9397-08002B2CF9AE}" pid="13" name="MSIP_Label_b4114459-e220-4ae9-b339-4ebe6008cdd4_Name">
    <vt:lpwstr>Normal</vt:lpwstr>
  </property>
  <property fmtid="{D5CDD505-2E9C-101B-9397-08002B2CF9AE}" pid="14" name="MSIP_Label_b4114459-e220-4ae9-b339-4ebe6008cdd4_Application">
    <vt:lpwstr>Microsoft Azure Information Protection</vt:lpwstr>
  </property>
  <property fmtid="{D5CDD505-2E9C-101B-9397-08002B2CF9AE}" pid="15" name="MSIP_Label_b4114459-e220-4ae9-b339-4ebe6008cdd4_Parent">
    <vt:lpwstr>92684840-629b-41cd-9b8c-5e9eea511f17</vt:lpwstr>
  </property>
  <property fmtid="{D5CDD505-2E9C-101B-9397-08002B2CF9AE}" pid="16" name="MSIP_Label_b4114459-e220-4ae9-b339-4ebe6008cdd4_Extended_MSFT_Method">
    <vt:lpwstr>Automatic</vt:lpwstr>
  </property>
  <property fmtid="{D5CDD505-2E9C-101B-9397-08002B2CF9AE}" pid="17" name="Sensitivity">
    <vt:lpwstr>Internal Normal</vt:lpwstr>
  </property>
</Properties>
</file>